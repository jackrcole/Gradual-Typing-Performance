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684A5" w14:textId="77777777" w:rsidR="0044410D" w:rsidRPr="0044410D" w:rsidRDefault="0044410D" w:rsidP="000F753F">
      <w:bookmarkStart w:id="0" w:name="_Ref307995685"/>
    </w:p>
    <w:p w14:paraId="673B8B4D" w14:textId="77777777" w:rsidR="0044410D" w:rsidRPr="0044410D" w:rsidRDefault="0044410D" w:rsidP="000F753F"/>
    <w:p w14:paraId="725BEF3F" w14:textId="77777777" w:rsidR="0044410D" w:rsidRPr="0044410D" w:rsidRDefault="0044410D" w:rsidP="000F753F"/>
    <w:p w14:paraId="4BF641C4" w14:textId="77777777" w:rsidR="0044410D" w:rsidRPr="0044410D" w:rsidRDefault="0044410D" w:rsidP="000F753F"/>
    <w:p w14:paraId="4145DC09" w14:textId="77777777" w:rsidR="0044410D" w:rsidRPr="0044410D" w:rsidRDefault="0044410D" w:rsidP="000F753F"/>
    <w:p w14:paraId="30172B53" w14:textId="77777777" w:rsidR="0044410D" w:rsidRPr="0044410D" w:rsidRDefault="0044410D" w:rsidP="000F753F"/>
    <w:p w14:paraId="03E5D1C5" w14:textId="77777777" w:rsidR="0044410D" w:rsidRPr="0044410D" w:rsidRDefault="009738B2" w:rsidP="009A7854">
      <w:pPr>
        <w:pStyle w:val="TitlePage"/>
      </w:pPr>
      <w:r w:rsidRPr="00202AE2">
        <w:rPr>
          <w:color w:val="4F81BD" w:themeColor="accent1"/>
          <w:spacing w:val="-80"/>
          <w:kern w:val="144"/>
          <w:sz w:val="144"/>
          <w:szCs w:val="144"/>
        </w:rPr>
        <w:t>TypeScript</w:t>
      </w:r>
    </w:p>
    <w:p w14:paraId="22AD120A" w14:textId="77777777" w:rsidR="0044410D" w:rsidRPr="0044410D" w:rsidRDefault="0044410D" w:rsidP="009A7854">
      <w:pPr>
        <w:pStyle w:val="TitlePage"/>
      </w:pPr>
    </w:p>
    <w:p w14:paraId="6499C832"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7AA219B3" w14:textId="77777777" w:rsidR="0044410D" w:rsidRPr="0044410D" w:rsidRDefault="00627A84" w:rsidP="00A11774">
      <w:r w:rsidRPr="00A11774">
        <w:rPr>
          <w:rFonts w:asciiTheme="majorHAnsi" w:hAnsiTheme="majorHAnsi" w:cstheme="majorHAnsi"/>
          <w:sz w:val="32"/>
          <w:szCs w:val="32"/>
        </w:rPr>
        <w:t xml:space="preserve">Version </w:t>
      </w:r>
      <w:r w:rsidR="00E94D80">
        <w:rPr>
          <w:rFonts w:asciiTheme="majorHAnsi" w:hAnsiTheme="majorHAnsi" w:cstheme="majorHAnsi"/>
          <w:sz w:val="32"/>
          <w:szCs w:val="32"/>
        </w:rPr>
        <w:t>1.4</w:t>
      </w:r>
    </w:p>
    <w:p w14:paraId="37C0EBAD" w14:textId="77777777" w:rsidR="0044410D" w:rsidRPr="0044410D" w:rsidRDefault="00C3198C" w:rsidP="00A11774">
      <w:r>
        <w:rPr>
          <w:rFonts w:asciiTheme="majorHAnsi" w:hAnsiTheme="majorHAnsi" w:cstheme="majorHAnsi"/>
          <w:sz w:val="32"/>
          <w:szCs w:val="32"/>
        </w:rPr>
        <w:t>October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14:paraId="7F1E2B3A" w14:textId="77777777" w:rsidR="0044410D" w:rsidRPr="0044410D" w:rsidRDefault="00410102" w:rsidP="000F753F">
      <w:r>
        <w:br w:type="page"/>
      </w:r>
    </w:p>
    <w:p w14:paraId="436D590A" w14:textId="77777777" w:rsidR="0044410D" w:rsidRPr="0044410D" w:rsidRDefault="0044410D" w:rsidP="000F753F"/>
    <w:p w14:paraId="54FDAFF8" w14:textId="77777777" w:rsidR="0044410D" w:rsidRPr="0044410D" w:rsidRDefault="0044410D" w:rsidP="000F753F"/>
    <w:p w14:paraId="2354A70B" w14:textId="77777777" w:rsidR="0044410D" w:rsidRPr="0044410D" w:rsidRDefault="0044410D" w:rsidP="000F753F"/>
    <w:p w14:paraId="019924B2" w14:textId="77777777" w:rsidR="0044410D" w:rsidRPr="0044410D" w:rsidRDefault="0044410D" w:rsidP="000F753F"/>
    <w:p w14:paraId="6B217004" w14:textId="77777777" w:rsidR="0044410D" w:rsidRPr="0044410D" w:rsidRDefault="0044410D" w:rsidP="000F753F"/>
    <w:p w14:paraId="7CD341DC" w14:textId="77777777" w:rsidR="0044410D" w:rsidRPr="0044410D" w:rsidRDefault="0044410D" w:rsidP="000F753F"/>
    <w:p w14:paraId="4F929C9E" w14:textId="77777777" w:rsidR="0044410D" w:rsidRPr="0044410D" w:rsidRDefault="0044410D" w:rsidP="000F753F"/>
    <w:p w14:paraId="468F3170"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7E687FEF" w14:textId="77777777" w:rsidR="0044410D" w:rsidRPr="0044410D" w:rsidRDefault="0044410D" w:rsidP="000F753F"/>
    <w:p w14:paraId="0A00E365" w14:textId="77777777" w:rsidR="0044410D" w:rsidRPr="0044410D" w:rsidRDefault="00410102" w:rsidP="000F753F">
      <w:r>
        <w:t>TypeScript is a trademark of Microsoft Corporation.</w:t>
      </w:r>
    </w:p>
    <w:p w14:paraId="5F205F00" w14:textId="77777777" w:rsidR="0044410D" w:rsidRPr="0044410D" w:rsidRDefault="0044410D" w:rsidP="000F753F"/>
    <w:p w14:paraId="77E95D83"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4EB5549D" w14:textId="77777777" w:rsidR="0044410D" w:rsidRPr="0044410D" w:rsidRDefault="00DE357C" w:rsidP="001B78C6">
          <w:pPr>
            <w:pStyle w:val="TOCHeading"/>
          </w:pPr>
          <w:r>
            <w:t>Table of Contents</w:t>
          </w:r>
        </w:p>
        <w:p w14:paraId="420283EE" w14:textId="77777777" w:rsidR="00633278" w:rsidRDefault="00DE357C">
          <w:pPr>
            <w:pStyle w:val="TOC1"/>
            <w:rPr>
              <w:del w:id="1" w:author="Anders Hejlsberg" w:date="2014-11-01T15:43:00Z"/>
              <w:rFonts w:eastAsiaTheme="minorEastAsia"/>
              <w:noProof/>
              <w:sz w:val="22"/>
            </w:rPr>
          </w:pPr>
          <w:r>
            <w:fldChar w:fldCharType="begin"/>
          </w:r>
          <w:r>
            <w:instrText xml:space="preserve"> TOC \o "1-3" \h \z \u </w:instrText>
          </w:r>
          <w:r>
            <w:fldChar w:fldCharType="separate"/>
          </w:r>
          <w:del w:id="2" w:author="Anders Hejlsberg" w:date="2014-11-01T15:43:00Z">
            <w:r w:rsidR="00397205">
              <w:fldChar w:fldCharType="begin"/>
            </w:r>
            <w:r w:rsidR="00397205">
              <w:delInstrText xml:space="preserve"> HYPERLINK \l "_Toc401413987" </w:delInstrText>
            </w:r>
            <w:r w:rsidR="00397205">
              <w:fldChar w:fldCharType="separate"/>
            </w:r>
            <w:r w:rsidR="00633278" w:rsidRPr="00346D30">
              <w:rPr>
                <w:rStyle w:val="Hyperlink"/>
                <w:noProof/>
              </w:rPr>
              <w:delText>1</w:delText>
            </w:r>
            <w:r w:rsidR="00633278">
              <w:rPr>
                <w:rFonts w:eastAsiaTheme="minorEastAsia"/>
                <w:noProof/>
                <w:sz w:val="22"/>
              </w:rPr>
              <w:tab/>
            </w:r>
            <w:r w:rsidR="00633278" w:rsidRPr="00346D30">
              <w:rPr>
                <w:rStyle w:val="Hyperlink"/>
                <w:noProof/>
              </w:rPr>
              <w:delText>Introduction</w:delText>
            </w:r>
            <w:r w:rsidR="00633278">
              <w:rPr>
                <w:noProof/>
                <w:webHidden/>
              </w:rPr>
              <w:tab/>
            </w:r>
            <w:r w:rsidR="00633278">
              <w:rPr>
                <w:noProof/>
                <w:webHidden/>
              </w:rPr>
              <w:fldChar w:fldCharType="begin"/>
            </w:r>
            <w:r w:rsidR="00633278">
              <w:rPr>
                <w:noProof/>
                <w:webHidden/>
              </w:rPr>
              <w:delInstrText xml:space="preserve"> PAGEREF _Toc401413987 \h </w:delInstrText>
            </w:r>
            <w:r w:rsidR="00633278">
              <w:rPr>
                <w:noProof/>
                <w:webHidden/>
              </w:rPr>
            </w:r>
            <w:r w:rsidR="00633278">
              <w:rPr>
                <w:noProof/>
                <w:webHidden/>
              </w:rPr>
              <w:fldChar w:fldCharType="separate"/>
            </w:r>
            <w:r w:rsidR="00633278">
              <w:rPr>
                <w:noProof/>
                <w:webHidden/>
              </w:rPr>
              <w:delText>1</w:delText>
            </w:r>
            <w:r w:rsidR="00633278">
              <w:rPr>
                <w:noProof/>
                <w:webHidden/>
              </w:rPr>
              <w:fldChar w:fldCharType="end"/>
            </w:r>
            <w:r w:rsidR="00397205">
              <w:rPr>
                <w:noProof/>
              </w:rPr>
              <w:fldChar w:fldCharType="end"/>
            </w:r>
          </w:del>
        </w:p>
        <w:p w14:paraId="758C202B" w14:textId="77777777" w:rsidR="00633278" w:rsidRDefault="00397205">
          <w:pPr>
            <w:pStyle w:val="TOC2"/>
            <w:tabs>
              <w:tab w:val="left" w:pos="880"/>
              <w:tab w:val="right" w:leader="dot" w:pos="9350"/>
            </w:tabs>
            <w:rPr>
              <w:del w:id="3" w:author="Anders Hejlsberg" w:date="2014-11-01T15:43:00Z"/>
              <w:rFonts w:eastAsiaTheme="minorEastAsia"/>
              <w:noProof/>
              <w:sz w:val="22"/>
            </w:rPr>
          </w:pPr>
          <w:del w:id="4" w:author="Anders Hejlsberg" w:date="2014-11-01T15:43:00Z">
            <w:r>
              <w:fldChar w:fldCharType="begin"/>
            </w:r>
            <w:r>
              <w:delInstrText xml:space="preserve"> HYPERLINK \l "_Toc401413988" </w:delInstrText>
            </w:r>
            <w:r>
              <w:fldChar w:fldCharType="separate"/>
            </w:r>
            <w:r w:rsidR="00633278" w:rsidRPr="00346D30">
              <w:rPr>
                <w:rStyle w:val="Hyperlink"/>
                <w:noProof/>
              </w:rPr>
              <w:delText>1.1</w:delText>
            </w:r>
            <w:r w:rsidR="00633278">
              <w:rPr>
                <w:rFonts w:eastAsiaTheme="minorEastAsia"/>
                <w:noProof/>
                <w:sz w:val="22"/>
              </w:rPr>
              <w:tab/>
            </w:r>
            <w:r w:rsidR="00633278" w:rsidRPr="00346D30">
              <w:rPr>
                <w:rStyle w:val="Hyperlink"/>
                <w:noProof/>
              </w:rPr>
              <w:delText>Ambient Declarations</w:delText>
            </w:r>
            <w:r w:rsidR="00633278">
              <w:rPr>
                <w:noProof/>
                <w:webHidden/>
              </w:rPr>
              <w:tab/>
            </w:r>
            <w:r w:rsidR="00633278">
              <w:rPr>
                <w:noProof/>
                <w:webHidden/>
              </w:rPr>
              <w:fldChar w:fldCharType="begin"/>
            </w:r>
            <w:r w:rsidR="00633278">
              <w:rPr>
                <w:noProof/>
                <w:webHidden/>
              </w:rPr>
              <w:delInstrText xml:space="preserve"> PAGEREF _Toc401413988 \h </w:delInstrText>
            </w:r>
            <w:r w:rsidR="00633278">
              <w:rPr>
                <w:noProof/>
                <w:webHidden/>
              </w:rPr>
            </w:r>
            <w:r w:rsidR="00633278">
              <w:rPr>
                <w:noProof/>
                <w:webHidden/>
              </w:rPr>
              <w:fldChar w:fldCharType="separate"/>
            </w:r>
            <w:r w:rsidR="00633278">
              <w:rPr>
                <w:noProof/>
                <w:webHidden/>
              </w:rPr>
              <w:delText>3</w:delText>
            </w:r>
            <w:r w:rsidR="00633278">
              <w:rPr>
                <w:noProof/>
                <w:webHidden/>
              </w:rPr>
              <w:fldChar w:fldCharType="end"/>
            </w:r>
            <w:r>
              <w:rPr>
                <w:noProof/>
              </w:rPr>
              <w:fldChar w:fldCharType="end"/>
            </w:r>
          </w:del>
        </w:p>
        <w:p w14:paraId="1BBB023E" w14:textId="77777777" w:rsidR="00633278" w:rsidRDefault="00397205">
          <w:pPr>
            <w:pStyle w:val="TOC2"/>
            <w:tabs>
              <w:tab w:val="left" w:pos="880"/>
              <w:tab w:val="right" w:leader="dot" w:pos="9350"/>
            </w:tabs>
            <w:rPr>
              <w:del w:id="5" w:author="Anders Hejlsberg" w:date="2014-11-01T15:43:00Z"/>
              <w:rFonts w:eastAsiaTheme="minorEastAsia"/>
              <w:noProof/>
              <w:sz w:val="22"/>
            </w:rPr>
          </w:pPr>
          <w:del w:id="6" w:author="Anders Hejlsberg" w:date="2014-11-01T15:43:00Z">
            <w:r>
              <w:fldChar w:fldCharType="begin"/>
            </w:r>
            <w:r>
              <w:delInstrText xml:space="preserve"> HYPERLINK \l "_Toc401413989" </w:delInstrText>
            </w:r>
            <w:r>
              <w:fldChar w:fldCharType="separate"/>
            </w:r>
            <w:r w:rsidR="00633278" w:rsidRPr="00346D30">
              <w:rPr>
                <w:rStyle w:val="Hyperlink"/>
                <w:noProof/>
              </w:rPr>
              <w:delText>1.2</w:delText>
            </w:r>
            <w:r w:rsidR="00633278">
              <w:rPr>
                <w:rFonts w:eastAsiaTheme="minorEastAsia"/>
                <w:noProof/>
                <w:sz w:val="22"/>
              </w:rPr>
              <w:tab/>
            </w:r>
            <w:r w:rsidR="00633278" w:rsidRPr="00346D30">
              <w:rPr>
                <w:rStyle w:val="Hyperlink"/>
                <w:noProof/>
              </w:rPr>
              <w:delText>Function Types</w:delText>
            </w:r>
            <w:r w:rsidR="00633278">
              <w:rPr>
                <w:noProof/>
                <w:webHidden/>
              </w:rPr>
              <w:tab/>
            </w:r>
            <w:r w:rsidR="00633278">
              <w:rPr>
                <w:noProof/>
                <w:webHidden/>
              </w:rPr>
              <w:fldChar w:fldCharType="begin"/>
            </w:r>
            <w:r w:rsidR="00633278">
              <w:rPr>
                <w:noProof/>
                <w:webHidden/>
              </w:rPr>
              <w:delInstrText xml:space="preserve"> PAGEREF _Toc401413989 \h </w:delInstrText>
            </w:r>
            <w:r w:rsidR="00633278">
              <w:rPr>
                <w:noProof/>
                <w:webHidden/>
              </w:rPr>
            </w:r>
            <w:r w:rsidR="00633278">
              <w:rPr>
                <w:noProof/>
                <w:webHidden/>
              </w:rPr>
              <w:fldChar w:fldCharType="separate"/>
            </w:r>
            <w:r w:rsidR="00633278">
              <w:rPr>
                <w:noProof/>
                <w:webHidden/>
              </w:rPr>
              <w:delText>3</w:delText>
            </w:r>
            <w:r w:rsidR="00633278">
              <w:rPr>
                <w:noProof/>
                <w:webHidden/>
              </w:rPr>
              <w:fldChar w:fldCharType="end"/>
            </w:r>
            <w:r>
              <w:rPr>
                <w:noProof/>
              </w:rPr>
              <w:fldChar w:fldCharType="end"/>
            </w:r>
          </w:del>
        </w:p>
        <w:p w14:paraId="7051B84C" w14:textId="77777777" w:rsidR="00633278" w:rsidRDefault="00397205">
          <w:pPr>
            <w:pStyle w:val="TOC2"/>
            <w:tabs>
              <w:tab w:val="left" w:pos="880"/>
              <w:tab w:val="right" w:leader="dot" w:pos="9350"/>
            </w:tabs>
            <w:rPr>
              <w:del w:id="7" w:author="Anders Hejlsberg" w:date="2014-11-01T15:43:00Z"/>
              <w:rFonts w:eastAsiaTheme="minorEastAsia"/>
              <w:noProof/>
              <w:sz w:val="22"/>
            </w:rPr>
          </w:pPr>
          <w:del w:id="8" w:author="Anders Hejlsberg" w:date="2014-11-01T15:43:00Z">
            <w:r>
              <w:fldChar w:fldCharType="begin"/>
            </w:r>
            <w:r>
              <w:delInstrText xml:space="preserve"> HYPERLINK \l "_Toc401413990" </w:delInstrText>
            </w:r>
            <w:r>
              <w:fldChar w:fldCharType="separate"/>
            </w:r>
            <w:r w:rsidR="00633278" w:rsidRPr="00346D30">
              <w:rPr>
                <w:rStyle w:val="Hyperlink"/>
                <w:noProof/>
              </w:rPr>
              <w:delText>1.3</w:delText>
            </w:r>
            <w:r w:rsidR="00633278">
              <w:rPr>
                <w:rFonts w:eastAsiaTheme="minorEastAsia"/>
                <w:noProof/>
                <w:sz w:val="22"/>
              </w:rPr>
              <w:tab/>
            </w:r>
            <w:r w:rsidR="00633278" w:rsidRPr="00346D30">
              <w:rPr>
                <w:rStyle w:val="Hyperlink"/>
                <w:noProof/>
              </w:rPr>
              <w:delText>Object Types</w:delText>
            </w:r>
            <w:r w:rsidR="00633278">
              <w:rPr>
                <w:noProof/>
                <w:webHidden/>
              </w:rPr>
              <w:tab/>
            </w:r>
            <w:r w:rsidR="00633278">
              <w:rPr>
                <w:noProof/>
                <w:webHidden/>
              </w:rPr>
              <w:fldChar w:fldCharType="begin"/>
            </w:r>
            <w:r w:rsidR="00633278">
              <w:rPr>
                <w:noProof/>
                <w:webHidden/>
              </w:rPr>
              <w:delInstrText xml:space="preserve"> PAGEREF _Toc401413990 \h </w:delInstrText>
            </w:r>
            <w:r w:rsidR="00633278">
              <w:rPr>
                <w:noProof/>
                <w:webHidden/>
              </w:rPr>
            </w:r>
            <w:r w:rsidR="00633278">
              <w:rPr>
                <w:noProof/>
                <w:webHidden/>
              </w:rPr>
              <w:fldChar w:fldCharType="separate"/>
            </w:r>
            <w:r w:rsidR="00633278">
              <w:rPr>
                <w:noProof/>
                <w:webHidden/>
              </w:rPr>
              <w:delText>4</w:delText>
            </w:r>
            <w:r w:rsidR="00633278">
              <w:rPr>
                <w:noProof/>
                <w:webHidden/>
              </w:rPr>
              <w:fldChar w:fldCharType="end"/>
            </w:r>
            <w:r>
              <w:rPr>
                <w:noProof/>
              </w:rPr>
              <w:fldChar w:fldCharType="end"/>
            </w:r>
          </w:del>
        </w:p>
        <w:p w14:paraId="0A182928" w14:textId="77777777" w:rsidR="00633278" w:rsidRDefault="00397205">
          <w:pPr>
            <w:pStyle w:val="TOC2"/>
            <w:tabs>
              <w:tab w:val="left" w:pos="880"/>
              <w:tab w:val="right" w:leader="dot" w:pos="9350"/>
            </w:tabs>
            <w:rPr>
              <w:del w:id="9" w:author="Anders Hejlsberg" w:date="2014-11-01T15:43:00Z"/>
              <w:rFonts w:eastAsiaTheme="minorEastAsia"/>
              <w:noProof/>
              <w:sz w:val="22"/>
            </w:rPr>
          </w:pPr>
          <w:del w:id="10" w:author="Anders Hejlsberg" w:date="2014-11-01T15:43:00Z">
            <w:r>
              <w:fldChar w:fldCharType="begin"/>
            </w:r>
            <w:r>
              <w:delInstrText xml:space="preserve"> HYPERLINK \l "_Toc401413991" </w:delInstrText>
            </w:r>
            <w:r>
              <w:fldChar w:fldCharType="separate"/>
            </w:r>
            <w:r w:rsidR="00633278" w:rsidRPr="00346D30">
              <w:rPr>
                <w:rStyle w:val="Hyperlink"/>
                <w:noProof/>
              </w:rPr>
              <w:delText>1.4</w:delText>
            </w:r>
            <w:r w:rsidR="00633278">
              <w:rPr>
                <w:rFonts w:eastAsiaTheme="minorEastAsia"/>
                <w:noProof/>
                <w:sz w:val="22"/>
              </w:rPr>
              <w:tab/>
            </w:r>
            <w:r w:rsidR="00633278" w:rsidRPr="00346D30">
              <w:rPr>
                <w:rStyle w:val="Hyperlink"/>
                <w:noProof/>
              </w:rPr>
              <w:delText>Structural Subtyping</w:delText>
            </w:r>
            <w:r w:rsidR="00633278">
              <w:rPr>
                <w:noProof/>
                <w:webHidden/>
              </w:rPr>
              <w:tab/>
            </w:r>
            <w:r w:rsidR="00633278">
              <w:rPr>
                <w:noProof/>
                <w:webHidden/>
              </w:rPr>
              <w:fldChar w:fldCharType="begin"/>
            </w:r>
            <w:r w:rsidR="00633278">
              <w:rPr>
                <w:noProof/>
                <w:webHidden/>
              </w:rPr>
              <w:delInstrText xml:space="preserve"> PAGEREF _Toc401413991 \h </w:delInstrText>
            </w:r>
            <w:r w:rsidR="00633278">
              <w:rPr>
                <w:noProof/>
                <w:webHidden/>
              </w:rPr>
            </w:r>
            <w:r w:rsidR="00633278">
              <w:rPr>
                <w:noProof/>
                <w:webHidden/>
              </w:rPr>
              <w:fldChar w:fldCharType="separate"/>
            </w:r>
            <w:r w:rsidR="00633278">
              <w:rPr>
                <w:noProof/>
                <w:webHidden/>
              </w:rPr>
              <w:delText>6</w:delText>
            </w:r>
            <w:r w:rsidR="00633278">
              <w:rPr>
                <w:noProof/>
                <w:webHidden/>
              </w:rPr>
              <w:fldChar w:fldCharType="end"/>
            </w:r>
            <w:r>
              <w:rPr>
                <w:noProof/>
              </w:rPr>
              <w:fldChar w:fldCharType="end"/>
            </w:r>
          </w:del>
        </w:p>
        <w:p w14:paraId="5BEFAC6F" w14:textId="77777777" w:rsidR="00633278" w:rsidRDefault="00397205">
          <w:pPr>
            <w:pStyle w:val="TOC2"/>
            <w:tabs>
              <w:tab w:val="left" w:pos="880"/>
              <w:tab w:val="right" w:leader="dot" w:pos="9350"/>
            </w:tabs>
            <w:rPr>
              <w:del w:id="11" w:author="Anders Hejlsberg" w:date="2014-11-01T15:43:00Z"/>
              <w:rFonts w:eastAsiaTheme="minorEastAsia"/>
              <w:noProof/>
              <w:sz w:val="22"/>
            </w:rPr>
          </w:pPr>
          <w:del w:id="12" w:author="Anders Hejlsberg" w:date="2014-11-01T15:43:00Z">
            <w:r>
              <w:fldChar w:fldCharType="begin"/>
            </w:r>
            <w:r>
              <w:delInstrText xml:space="preserve"> HYPERLINK \l "_Toc401413992" </w:delInstrText>
            </w:r>
            <w:r>
              <w:fldChar w:fldCharType="separate"/>
            </w:r>
            <w:r w:rsidR="00633278" w:rsidRPr="00346D30">
              <w:rPr>
                <w:rStyle w:val="Hyperlink"/>
                <w:noProof/>
              </w:rPr>
              <w:delText>1.5</w:delText>
            </w:r>
            <w:r w:rsidR="00633278">
              <w:rPr>
                <w:rFonts w:eastAsiaTheme="minorEastAsia"/>
                <w:noProof/>
                <w:sz w:val="22"/>
              </w:rPr>
              <w:tab/>
            </w:r>
            <w:r w:rsidR="00633278" w:rsidRPr="00346D30">
              <w:rPr>
                <w:rStyle w:val="Hyperlink"/>
                <w:noProof/>
              </w:rPr>
              <w:delText>Contextual Typing</w:delText>
            </w:r>
            <w:r w:rsidR="00633278">
              <w:rPr>
                <w:noProof/>
                <w:webHidden/>
              </w:rPr>
              <w:tab/>
            </w:r>
            <w:r w:rsidR="00633278">
              <w:rPr>
                <w:noProof/>
                <w:webHidden/>
              </w:rPr>
              <w:fldChar w:fldCharType="begin"/>
            </w:r>
            <w:r w:rsidR="00633278">
              <w:rPr>
                <w:noProof/>
                <w:webHidden/>
              </w:rPr>
              <w:delInstrText xml:space="preserve"> PAGEREF _Toc401413992 \h </w:delInstrText>
            </w:r>
            <w:r w:rsidR="00633278">
              <w:rPr>
                <w:noProof/>
                <w:webHidden/>
              </w:rPr>
            </w:r>
            <w:r w:rsidR="00633278">
              <w:rPr>
                <w:noProof/>
                <w:webHidden/>
              </w:rPr>
              <w:fldChar w:fldCharType="separate"/>
            </w:r>
            <w:r w:rsidR="00633278">
              <w:rPr>
                <w:noProof/>
                <w:webHidden/>
              </w:rPr>
              <w:delText>7</w:delText>
            </w:r>
            <w:r w:rsidR="00633278">
              <w:rPr>
                <w:noProof/>
                <w:webHidden/>
              </w:rPr>
              <w:fldChar w:fldCharType="end"/>
            </w:r>
            <w:r>
              <w:rPr>
                <w:noProof/>
              </w:rPr>
              <w:fldChar w:fldCharType="end"/>
            </w:r>
          </w:del>
        </w:p>
        <w:p w14:paraId="14B7146A" w14:textId="77777777" w:rsidR="00633278" w:rsidRDefault="00397205">
          <w:pPr>
            <w:pStyle w:val="TOC2"/>
            <w:tabs>
              <w:tab w:val="left" w:pos="880"/>
              <w:tab w:val="right" w:leader="dot" w:pos="9350"/>
            </w:tabs>
            <w:rPr>
              <w:del w:id="13" w:author="Anders Hejlsberg" w:date="2014-11-01T15:43:00Z"/>
              <w:rFonts w:eastAsiaTheme="minorEastAsia"/>
              <w:noProof/>
              <w:sz w:val="22"/>
            </w:rPr>
          </w:pPr>
          <w:del w:id="14" w:author="Anders Hejlsberg" w:date="2014-11-01T15:43:00Z">
            <w:r>
              <w:fldChar w:fldCharType="begin"/>
            </w:r>
            <w:r>
              <w:delInstrText xml:space="preserve"> HYPERLINK \l "_Toc401413993" </w:delInstrText>
            </w:r>
            <w:r>
              <w:fldChar w:fldCharType="separate"/>
            </w:r>
            <w:r w:rsidR="00633278" w:rsidRPr="00346D30">
              <w:rPr>
                <w:rStyle w:val="Hyperlink"/>
                <w:noProof/>
              </w:rPr>
              <w:delText>1.6</w:delText>
            </w:r>
            <w:r w:rsidR="00633278">
              <w:rPr>
                <w:rFonts w:eastAsiaTheme="minorEastAsia"/>
                <w:noProof/>
                <w:sz w:val="22"/>
              </w:rPr>
              <w:tab/>
            </w:r>
            <w:r w:rsidR="00633278" w:rsidRPr="00346D30">
              <w:rPr>
                <w:rStyle w:val="Hyperlink"/>
                <w:noProof/>
              </w:rPr>
              <w:delText>Classes</w:delText>
            </w:r>
            <w:r w:rsidR="00633278">
              <w:rPr>
                <w:noProof/>
                <w:webHidden/>
              </w:rPr>
              <w:tab/>
            </w:r>
            <w:r w:rsidR="00633278">
              <w:rPr>
                <w:noProof/>
                <w:webHidden/>
              </w:rPr>
              <w:fldChar w:fldCharType="begin"/>
            </w:r>
            <w:r w:rsidR="00633278">
              <w:rPr>
                <w:noProof/>
                <w:webHidden/>
              </w:rPr>
              <w:delInstrText xml:space="preserve"> PAGEREF _Toc401413993 \h </w:delInstrText>
            </w:r>
            <w:r w:rsidR="00633278">
              <w:rPr>
                <w:noProof/>
                <w:webHidden/>
              </w:rPr>
            </w:r>
            <w:r w:rsidR="00633278">
              <w:rPr>
                <w:noProof/>
                <w:webHidden/>
              </w:rPr>
              <w:fldChar w:fldCharType="separate"/>
            </w:r>
            <w:r w:rsidR="00633278">
              <w:rPr>
                <w:noProof/>
                <w:webHidden/>
              </w:rPr>
              <w:delText>8</w:delText>
            </w:r>
            <w:r w:rsidR="00633278">
              <w:rPr>
                <w:noProof/>
                <w:webHidden/>
              </w:rPr>
              <w:fldChar w:fldCharType="end"/>
            </w:r>
            <w:r>
              <w:rPr>
                <w:noProof/>
              </w:rPr>
              <w:fldChar w:fldCharType="end"/>
            </w:r>
          </w:del>
        </w:p>
        <w:p w14:paraId="4E96E42C" w14:textId="77777777" w:rsidR="00633278" w:rsidRDefault="00397205">
          <w:pPr>
            <w:pStyle w:val="TOC2"/>
            <w:tabs>
              <w:tab w:val="left" w:pos="880"/>
              <w:tab w:val="right" w:leader="dot" w:pos="9350"/>
            </w:tabs>
            <w:rPr>
              <w:del w:id="15" w:author="Anders Hejlsberg" w:date="2014-11-01T15:43:00Z"/>
              <w:rFonts w:eastAsiaTheme="minorEastAsia"/>
              <w:noProof/>
              <w:sz w:val="22"/>
            </w:rPr>
          </w:pPr>
          <w:del w:id="16" w:author="Anders Hejlsberg" w:date="2014-11-01T15:43:00Z">
            <w:r>
              <w:fldChar w:fldCharType="begin"/>
            </w:r>
            <w:r>
              <w:delInstrText xml:space="preserve"> HYPERLINK \l "_Toc401413994" </w:delInstrText>
            </w:r>
            <w:r>
              <w:fldChar w:fldCharType="separate"/>
            </w:r>
            <w:r w:rsidR="00633278" w:rsidRPr="00346D30">
              <w:rPr>
                <w:rStyle w:val="Hyperlink"/>
                <w:noProof/>
              </w:rPr>
              <w:delText>1.7</w:delText>
            </w:r>
            <w:r w:rsidR="00633278">
              <w:rPr>
                <w:rFonts w:eastAsiaTheme="minorEastAsia"/>
                <w:noProof/>
                <w:sz w:val="22"/>
              </w:rPr>
              <w:tab/>
            </w:r>
            <w:r w:rsidR="00633278" w:rsidRPr="00346D30">
              <w:rPr>
                <w:rStyle w:val="Hyperlink"/>
                <w:noProof/>
              </w:rPr>
              <w:delText>Enum Types</w:delText>
            </w:r>
            <w:r w:rsidR="00633278">
              <w:rPr>
                <w:noProof/>
                <w:webHidden/>
              </w:rPr>
              <w:tab/>
            </w:r>
            <w:r w:rsidR="00633278">
              <w:rPr>
                <w:noProof/>
                <w:webHidden/>
              </w:rPr>
              <w:fldChar w:fldCharType="begin"/>
            </w:r>
            <w:r w:rsidR="00633278">
              <w:rPr>
                <w:noProof/>
                <w:webHidden/>
              </w:rPr>
              <w:delInstrText xml:space="preserve"> PAGEREF _Toc401413994 \h </w:delInstrText>
            </w:r>
            <w:r w:rsidR="00633278">
              <w:rPr>
                <w:noProof/>
                <w:webHidden/>
              </w:rPr>
            </w:r>
            <w:r w:rsidR="00633278">
              <w:rPr>
                <w:noProof/>
                <w:webHidden/>
              </w:rPr>
              <w:fldChar w:fldCharType="separate"/>
            </w:r>
            <w:r w:rsidR="00633278">
              <w:rPr>
                <w:noProof/>
                <w:webHidden/>
              </w:rPr>
              <w:delText>10</w:delText>
            </w:r>
            <w:r w:rsidR="00633278">
              <w:rPr>
                <w:noProof/>
                <w:webHidden/>
              </w:rPr>
              <w:fldChar w:fldCharType="end"/>
            </w:r>
            <w:r>
              <w:rPr>
                <w:noProof/>
              </w:rPr>
              <w:fldChar w:fldCharType="end"/>
            </w:r>
          </w:del>
        </w:p>
        <w:p w14:paraId="0DBC58A2" w14:textId="77777777" w:rsidR="00633278" w:rsidRDefault="00397205">
          <w:pPr>
            <w:pStyle w:val="TOC2"/>
            <w:tabs>
              <w:tab w:val="left" w:pos="880"/>
              <w:tab w:val="right" w:leader="dot" w:pos="9350"/>
            </w:tabs>
            <w:rPr>
              <w:del w:id="17" w:author="Anders Hejlsberg" w:date="2014-11-01T15:43:00Z"/>
              <w:rFonts w:eastAsiaTheme="minorEastAsia"/>
              <w:noProof/>
              <w:sz w:val="22"/>
            </w:rPr>
          </w:pPr>
          <w:del w:id="18" w:author="Anders Hejlsberg" w:date="2014-11-01T15:43:00Z">
            <w:r>
              <w:fldChar w:fldCharType="begin"/>
            </w:r>
            <w:r>
              <w:delInstrText xml:space="preserve"> HYPERLINK </w:delInstrText>
            </w:r>
            <w:r>
              <w:delInstrText xml:space="preserve">\l "_Toc401413995" </w:delInstrText>
            </w:r>
            <w:r>
              <w:fldChar w:fldCharType="separate"/>
            </w:r>
            <w:r w:rsidR="00633278" w:rsidRPr="00346D30">
              <w:rPr>
                <w:rStyle w:val="Hyperlink"/>
                <w:noProof/>
                <w:highlight w:val="white"/>
              </w:rPr>
              <w:delText>1.8</w:delText>
            </w:r>
            <w:r w:rsidR="00633278">
              <w:rPr>
                <w:rFonts w:eastAsiaTheme="minorEastAsia"/>
                <w:noProof/>
                <w:sz w:val="22"/>
              </w:rPr>
              <w:tab/>
            </w:r>
            <w:r w:rsidR="00633278" w:rsidRPr="00346D30">
              <w:rPr>
                <w:rStyle w:val="Hyperlink"/>
                <w:noProof/>
                <w:highlight w:val="white"/>
              </w:rPr>
              <w:delText>Overloading on String Parameters</w:delText>
            </w:r>
            <w:r w:rsidR="00633278">
              <w:rPr>
                <w:noProof/>
                <w:webHidden/>
              </w:rPr>
              <w:tab/>
            </w:r>
            <w:r w:rsidR="00633278">
              <w:rPr>
                <w:noProof/>
                <w:webHidden/>
              </w:rPr>
              <w:fldChar w:fldCharType="begin"/>
            </w:r>
            <w:r w:rsidR="00633278">
              <w:rPr>
                <w:noProof/>
                <w:webHidden/>
              </w:rPr>
              <w:delInstrText xml:space="preserve"> PAGEREF _Toc401413995 \h </w:delInstrText>
            </w:r>
            <w:r w:rsidR="00633278">
              <w:rPr>
                <w:noProof/>
                <w:webHidden/>
              </w:rPr>
            </w:r>
            <w:r w:rsidR="00633278">
              <w:rPr>
                <w:noProof/>
                <w:webHidden/>
              </w:rPr>
              <w:fldChar w:fldCharType="separate"/>
            </w:r>
            <w:r w:rsidR="00633278">
              <w:rPr>
                <w:noProof/>
                <w:webHidden/>
              </w:rPr>
              <w:delText>11</w:delText>
            </w:r>
            <w:r w:rsidR="00633278">
              <w:rPr>
                <w:noProof/>
                <w:webHidden/>
              </w:rPr>
              <w:fldChar w:fldCharType="end"/>
            </w:r>
            <w:r>
              <w:rPr>
                <w:noProof/>
              </w:rPr>
              <w:fldChar w:fldCharType="end"/>
            </w:r>
          </w:del>
        </w:p>
        <w:p w14:paraId="0DA100DE" w14:textId="77777777" w:rsidR="00633278" w:rsidRDefault="00397205">
          <w:pPr>
            <w:pStyle w:val="TOC2"/>
            <w:tabs>
              <w:tab w:val="left" w:pos="880"/>
              <w:tab w:val="right" w:leader="dot" w:pos="9350"/>
            </w:tabs>
            <w:rPr>
              <w:del w:id="19" w:author="Anders Hejlsberg" w:date="2014-11-01T15:43:00Z"/>
              <w:rFonts w:eastAsiaTheme="minorEastAsia"/>
              <w:noProof/>
              <w:sz w:val="22"/>
            </w:rPr>
          </w:pPr>
          <w:del w:id="20" w:author="Anders Hejlsberg" w:date="2014-11-01T15:43:00Z">
            <w:r>
              <w:fldChar w:fldCharType="begin"/>
            </w:r>
            <w:r>
              <w:delInstrText xml:space="preserve"> HYPERLINK \l "_Toc401413996" </w:delInstrText>
            </w:r>
            <w:r>
              <w:fldChar w:fldCharType="separate"/>
            </w:r>
            <w:r w:rsidR="00633278" w:rsidRPr="00346D30">
              <w:rPr>
                <w:rStyle w:val="Hyperlink"/>
                <w:noProof/>
                <w:highlight w:val="white"/>
              </w:rPr>
              <w:delText>1.9</w:delText>
            </w:r>
            <w:r w:rsidR="00633278">
              <w:rPr>
                <w:rFonts w:eastAsiaTheme="minorEastAsia"/>
                <w:noProof/>
                <w:sz w:val="22"/>
              </w:rPr>
              <w:tab/>
            </w:r>
            <w:r w:rsidR="00633278" w:rsidRPr="00346D30">
              <w:rPr>
                <w:rStyle w:val="Hyperlink"/>
                <w:noProof/>
                <w:highlight w:val="white"/>
              </w:rPr>
              <w:delText>Generic Types and Functions</w:delText>
            </w:r>
            <w:r w:rsidR="00633278">
              <w:rPr>
                <w:noProof/>
                <w:webHidden/>
              </w:rPr>
              <w:tab/>
            </w:r>
            <w:r w:rsidR="00633278">
              <w:rPr>
                <w:noProof/>
                <w:webHidden/>
              </w:rPr>
              <w:fldChar w:fldCharType="begin"/>
            </w:r>
            <w:r w:rsidR="00633278">
              <w:rPr>
                <w:noProof/>
                <w:webHidden/>
              </w:rPr>
              <w:delInstrText xml:space="preserve"> PAGEREF _Toc401413996 \h </w:delInstrText>
            </w:r>
            <w:r w:rsidR="00633278">
              <w:rPr>
                <w:noProof/>
                <w:webHidden/>
              </w:rPr>
            </w:r>
            <w:r w:rsidR="00633278">
              <w:rPr>
                <w:noProof/>
                <w:webHidden/>
              </w:rPr>
              <w:fldChar w:fldCharType="separate"/>
            </w:r>
            <w:r w:rsidR="00633278">
              <w:rPr>
                <w:noProof/>
                <w:webHidden/>
              </w:rPr>
              <w:delText>12</w:delText>
            </w:r>
            <w:r w:rsidR="00633278">
              <w:rPr>
                <w:noProof/>
                <w:webHidden/>
              </w:rPr>
              <w:fldChar w:fldCharType="end"/>
            </w:r>
            <w:r>
              <w:rPr>
                <w:noProof/>
              </w:rPr>
              <w:fldChar w:fldCharType="end"/>
            </w:r>
          </w:del>
        </w:p>
        <w:p w14:paraId="74AAF918" w14:textId="77777777" w:rsidR="00633278" w:rsidRDefault="00397205">
          <w:pPr>
            <w:pStyle w:val="TOC2"/>
            <w:tabs>
              <w:tab w:val="left" w:pos="880"/>
              <w:tab w:val="right" w:leader="dot" w:pos="9350"/>
            </w:tabs>
            <w:rPr>
              <w:del w:id="21" w:author="Anders Hejlsberg" w:date="2014-11-01T15:43:00Z"/>
              <w:rFonts w:eastAsiaTheme="minorEastAsia"/>
              <w:noProof/>
              <w:sz w:val="22"/>
            </w:rPr>
          </w:pPr>
          <w:del w:id="22" w:author="Anders Hejlsberg" w:date="2014-11-01T15:43:00Z">
            <w:r>
              <w:fldChar w:fldCharType="begin"/>
            </w:r>
            <w:r>
              <w:delInstrText xml:space="preserve"> HYPERLINK \l "_Toc401413997" </w:delInstrText>
            </w:r>
            <w:r>
              <w:fldChar w:fldCharType="separate"/>
            </w:r>
            <w:r w:rsidR="00633278" w:rsidRPr="00346D30">
              <w:rPr>
                <w:rStyle w:val="Hyperlink"/>
                <w:noProof/>
              </w:rPr>
              <w:delText>1.10</w:delText>
            </w:r>
            <w:r w:rsidR="00633278">
              <w:rPr>
                <w:rFonts w:eastAsiaTheme="minorEastAsia"/>
                <w:noProof/>
                <w:sz w:val="22"/>
              </w:rPr>
              <w:tab/>
            </w:r>
            <w:r w:rsidR="00633278" w:rsidRPr="00346D30">
              <w:rPr>
                <w:rStyle w:val="Hyperlink"/>
                <w:noProof/>
              </w:rPr>
              <w:delText>Modules</w:delText>
            </w:r>
            <w:r w:rsidR="00633278">
              <w:rPr>
                <w:noProof/>
                <w:webHidden/>
              </w:rPr>
              <w:tab/>
            </w:r>
            <w:r w:rsidR="00633278">
              <w:rPr>
                <w:noProof/>
                <w:webHidden/>
              </w:rPr>
              <w:fldChar w:fldCharType="begin"/>
            </w:r>
            <w:r w:rsidR="00633278">
              <w:rPr>
                <w:noProof/>
                <w:webHidden/>
              </w:rPr>
              <w:delInstrText xml:space="preserve"> PAGEREF _Toc401413997 \h </w:delInstrText>
            </w:r>
            <w:r w:rsidR="00633278">
              <w:rPr>
                <w:noProof/>
                <w:webHidden/>
              </w:rPr>
            </w:r>
            <w:r w:rsidR="00633278">
              <w:rPr>
                <w:noProof/>
                <w:webHidden/>
              </w:rPr>
              <w:fldChar w:fldCharType="separate"/>
            </w:r>
            <w:r w:rsidR="00633278">
              <w:rPr>
                <w:noProof/>
                <w:webHidden/>
              </w:rPr>
              <w:delText>13</w:delText>
            </w:r>
            <w:r w:rsidR="00633278">
              <w:rPr>
                <w:noProof/>
                <w:webHidden/>
              </w:rPr>
              <w:fldChar w:fldCharType="end"/>
            </w:r>
            <w:r>
              <w:rPr>
                <w:noProof/>
              </w:rPr>
              <w:fldChar w:fldCharType="end"/>
            </w:r>
          </w:del>
        </w:p>
        <w:p w14:paraId="5E23139D" w14:textId="77777777" w:rsidR="00633278" w:rsidRDefault="00397205">
          <w:pPr>
            <w:pStyle w:val="TOC1"/>
            <w:rPr>
              <w:del w:id="23" w:author="Anders Hejlsberg" w:date="2014-11-01T15:43:00Z"/>
              <w:rFonts w:eastAsiaTheme="minorEastAsia"/>
              <w:noProof/>
              <w:sz w:val="22"/>
            </w:rPr>
          </w:pPr>
          <w:del w:id="24" w:author="Anders Hejlsberg" w:date="2014-11-01T15:43:00Z">
            <w:r>
              <w:fldChar w:fldCharType="begin"/>
            </w:r>
            <w:r>
              <w:delInstrText xml:space="preserve"> HYPERLINK \l "_Toc401413998" </w:delInstrText>
            </w:r>
            <w:r>
              <w:fldChar w:fldCharType="separate"/>
            </w:r>
            <w:r w:rsidR="00633278" w:rsidRPr="00346D30">
              <w:rPr>
                <w:rStyle w:val="Hyperlink"/>
                <w:noProof/>
              </w:rPr>
              <w:delText>2</w:delText>
            </w:r>
            <w:r w:rsidR="00633278">
              <w:rPr>
                <w:rFonts w:eastAsiaTheme="minorEastAsia"/>
                <w:noProof/>
                <w:sz w:val="22"/>
              </w:rPr>
              <w:tab/>
            </w:r>
            <w:r w:rsidR="00633278" w:rsidRPr="00346D30">
              <w:rPr>
                <w:rStyle w:val="Hyperlink"/>
                <w:noProof/>
              </w:rPr>
              <w:delText>Basic Concepts</w:delText>
            </w:r>
            <w:r w:rsidR="00633278">
              <w:rPr>
                <w:noProof/>
                <w:webHidden/>
              </w:rPr>
              <w:tab/>
            </w:r>
            <w:r w:rsidR="00633278">
              <w:rPr>
                <w:noProof/>
                <w:webHidden/>
              </w:rPr>
              <w:fldChar w:fldCharType="begin"/>
            </w:r>
            <w:r w:rsidR="00633278">
              <w:rPr>
                <w:noProof/>
                <w:webHidden/>
              </w:rPr>
              <w:delInstrText xml:space="preserve"> PAGEREF _Toc401413998 \h </w:delInstrText>
            </w:r>
            <w:r w:rsidR="00633278">
              <w:rPr>
                <w:noProof/>
                <w:webHidden/>
              </w:rPr>
            </w:r>
            <w:r w:rsidR="00633278">
              <w:rPr>
                <w:noProof/>
                <w:webHidden/>
              </w:rPr>
              <w:fldChar w:fldCharType="separate"/>
            </w:r>
            <w:r w:rsidR="00633278">
              <w:rPr>
                <w:noProof/>
                <w:webHidden/>
              </w:rPr>
              <w:delText>17</w:delText>
            </w:r>
            <w:r w:rsidR="00633278">
              <w:rPr>
                <w:noProof/>
                <w:webHidden/>
              </w:rPr>
              <w:fldChar w:fldCharType="end"/>
            </w:r>
            <w:r>
              <w:rPr>
                <w:noProof/>
              </w:rPr>
              <w:fldChar w:fldCharType="end"/>
            </w:r>
          </w:del>
        </w:p>
        <w:p w14:paraId="02B45EA8" w14:textId="77777777" w:rsidR="00633278" w:rsidRDefault="00397205">
          <w:pPr>
            <w:pStyle w:val="TOC2"/>
            <w:tabs>
              <w:tab w:val="left" w:pos="880"/>
              <w:tab w:val="right" w:leader="dot" w:pos="9350"/>
            </w:tabs>
            <w:rPr>
              <w:del w:id="25" w:author="Anders Hejlsberg" w:date="2014-11-01T15:43:00Z"/>
              <w:rFonts w:eastAsiaTheme="minorEastAsia"/>
              <w:noProof/>
              <w:sz w:val="22"/>
            </w:rPr>
          </w:pPr>
          <w:del w:id="26" w:author="Anders Hejlsberg" w:date="2014-11-01T15:43:00Z">
            <w:r>
              <w:fldChar w:fldCharType="begin"/>
            </w:r>
            <w:r>
              <w:delInstrText xml:space="preserve"> HYPERLINK \l "_Toc401413999" </w:delInstrText>
            </w:r>
            <w:r>
              <w:fldChar w:fldCharType="separate"/>
            </w:r>
            <w:r w:rsidR="00633278" w:rsidRPr="00346D30">
              <w:rPr>
                <w:rStyle w:val="Hyperlink"/>
                <w:noProof/>
              </w:rPr>
              <w:delText>2.1</w:delText>
            </w:r>
            <w:r w:rsidR="00633278">
              <w:rPr>
                <w:rFonts w:eastAsiaTheme="minorEastAsia"/>
                <w:noProof/>
                <w:sz w:val="22"/>
              </w:rPr>
              <w:tab/>
            </w:r>
            <w:r w:rsidR="00633278" w:rsidRPr="00346D30">
              <w:rPr>
                <w:rStyle w:val="Hyperlink"/>
                <w:noProof/>
              </w:rPr>
              <w:delText>Grammar Conventions</w:delText>
            </w:r>
            <w:r w:rsidR="00633278">
              <w:rPr>
                <w:noProof/>
                <w:webHidden/>
              </w:rPr>
              <w:tab/>
            </w:r>
            <w:r w:rsidR="00633278">
              <w:rPr>
                <w:noProof/>
                <w:webHidden/>
              </w:rPr>
              <w:fldChar w:fldCharType="begin"/>
            </w:r>
            <w:r w:rsidR="00633278">
              <w:rPr>
                <w:noProof/>
                <w:webHidden/>
              </w:rPr>
              <w:delInstrText xml:space="preserve"> PAGEREF _Toc401413999 \h </w:delInstrText>
            </w:r>
            <w:r w:rsidR="00633278">
              <w:rPr>
                <w:noProof/>
                <w:webHidden/>
              </w:rPr>
            </w:r>
            <w:r w:rsidR="00633278">
              <w:rPr>
                <w:noProof/>
                <w:webHidden/>
              </w:rPr>
              <w:fldChar w:fldCharType="separate"/>
            </w:r>
            <w:r w:rsidR="00633278">
              <w:rPr>
                <w:noProof/>
                <w:webHidden/>
              </w:rPr>
              <w:delText>17</w:delText>
            </w:r>
            <w:r w:rsidR="00633278">
              <w:rPr>
                <w:noProof/>
                <w:webHidden/>
              </w:rPr>
              <w:fldChar w:fldCharType="end"/>
            </w:r>
            <w:r>
              <w:rPr>
                <w:noProof/>
              </w:rPr>
              <w:fldChar w:fldCharType="end"/>
            </w:r>
          </w:del>
        </w:p>
        <w:p w14:paraId="5CA006BB" w14:textId="77777777" w:rsidR="00633278" w:rsidRDefault="00397205">
          <w:pPr>
            <w:pStyle w:val="TOC2"/>
            <w:tabs>
              <w:tab w:val="left" w:pos="880"/>
              <w:tab w:val="right" w:leader="dot" w:pos="9350"/>
            </w:tabs>
            <w:rPr>
              <w:del w:id="27" w:author="Anders Hejlsberg" w:date="2014-11-01T15:43:00Z"/>
              <w:rFonts w:eastAsiaTheme="minorEastAsia"/>
              <w:noProof/>
              <w:sz w:val="22"/>
            </w:rPr>
          </w:pPr>
          <w:del w:id="28" w:author="Anders Hejlsberg" w:date="2014-11-01T15:43:00Z">
            <w:r>
              <w:fldChar w:fldCharType="begin"/>
            </w:r>
            <w:r>
              <w:delInstrText xml:space="preserve"> HYPERLINK \l "_Toc401414000" </w:delInstrText>
            </w:r>
            <w:r>
              <w:fldChar w:fldCharType="separate"/>
            </w:r>
            <w:r w:rsidR="00633278" w:rsidRPr="00346D30">
              <w:rPr>
                <w:rStyle w:val="Hyperlink"/>
                <w:noProof/>
              </w:rPr>
              <w:delText>2.2</w:delText>
            </w:r>
            <w:r w:rsidR="00633278">
              <w:rPr>
                <w:rFonts w:eastAsiaTheme="minorEastAsia"/>
                <w:noProof/>
                <w:sz w:val="22"/>
              </w:rPr>
              <w:tab/>
            </w:r>
            <w:r w:rsidR="00633278" w:rsidRPr="00346D30">
              <w:rPr>
                <w:rStyle w:val="Hyperlink"/>
                <w:noProof/>
              </w:rPr>
              <w:delText>Namespaces and Named Types</w:delText>
            </w:r>
            <w:r w:rsidR="00633278">
              <w:rPr>
                <w:noProof/>
                <w:webHidden/>
              </w:rPr>
              <w:tab/>
            </w:r>
            <w:r w:rsidR="00633278">
              <w:rPr>
                <w:noProof/>
                <w:webHidden/>
              </w:rPr>
              <w:fldChar w:fldCharType="begin"/>
            </w:r>
            <w:r w:rsidR="00633278">
              <w:rPr>
                <w:noProof/>
                <w:webHidden/>
              </w:rPr>
              <w:delInstrText xml:space="preserve"> PAGEREF _Toc401414000 \h </w:delInstrText>
            </w:r>
            <w:r w:rsidR="00633278">
              <w:rPr>
                <w:noProof/>
                <w:webHidden/>
              </w:rPr>
            </w:r>
            <w:r w:rsidR="00633278">
              <w:rPr>
                <w:noProof/>
                <w:webHidden/>
              </w:rPr>
              <w:fldChar w:fldCharType="separate"/>
            </w:r>
            <w:r w:rsidR="00633278">
              <w:rPr>
                <w:noProof/>
                <w:webHidden/>
              </w:rPr>
              <w:delText>17</w:delText>
            </w:r>
            <w:r w:rsidR="00633278">
              <w:rPr>
                <w:noProof/>
                <w:webHidden/>
              </w:rPr>
              <w:fldChar w:fldCharType="end"/>
            </w:r>
            <w:r>
              <w:rPr>
                <w:noProof/>
              </w:rPr>
              <w:fldChar w:fldCharType="end"/>
            </w:r>
          </w:del>
        </w:p>
        <w:p w14:paraId="022F1A84" w14:textId="77777777" w:rsidR="00633278" w:rsidRDefault="00397205">
          <w:pPr>
            <w:pStyle w:val="TOC2"/>
            <w:tabs>
              <w:tab w:val="left" w:pos="880"/>
              <w:tab w:val="right" w:leader="dot" w:pos="9350"/>
            </w:tabs>
            <w:rPr>
              <w:del w:id="29" w:author="Anders Hejlsberg" w:date="2014-11-01T15:43:00Z"/>
              <w:rFonts w:eastAsiaTheme="minorEastAsia"/>
              <w:noProof/>
              <w:sz w:val="22"/>
            </w:rPr>
          </w:pPr>
          <w:del w:id="30" w:author="Anders Hejlsberg" w:date="2014-11-01T15:43:00Z">
            <w:r>
              <w:fldChar w:fldCharType="begin"/>
            </w:r>
            <w:r>
              <w:delInstrText xml:space="preserve"> HYPERLINK \l "_Toc401414001" </w:delInstrText>
            </w:r>
            <w:r>
              <w:fldChar w:fldCharType="separate"/>
            </w:r>
            <w:r w:rsidR="00633278" w:rsidRPr="00346D30">
              <w:rPr>
                <w:rStyle w:val="Hyperlink"/>
                <w:noProof/>
              </w:rPr>
              <w:delText>2.3</w:delText>
            </w:r>
            <w:r w:rsidR="00633278">
              <w:rPr>
                <w:rFonts w:eastAsiaTheme="minorEastAsia"/>
                <w:noProof/>
                <w:sz w:val="22"/>
              </w:rPr>
              <w:tab/>
            </w:r>
            <w:r w:rsidR="00633278" w:rsidRPr="00346D30">
              <w:rPr>
                <w:rStyle w:val="Hyperlink"/>
                <w:noProof/>
              </w:rPr>
              <w:delText>Declarations</w:delText>
            </w:r>
            <w:r w:rsidR="00633278">
              <w:rPr>
                <w:noProof/>
                <w:webHidden/>
              </w:rPr>
              <w:tab/>
            </w:r>
            <w:r w:rsidR="00633278">
              <w:rPr>
                <w:noProof/>
                <w:webHidden/>
              </w:rPr>
              <w:fldChar w:fldCharType="begin"/>
            </w:r>
            <w:r w:rsidR="00633278">
              <w:rPr>
                <w:noProof/>
                <w:webHidden/>
              </w:rPr>
              <w:delInstrText xml:space="preserve"> PAGEREF _Toc401414001 \h </w:delInstrText>
            </w:r>
            <w:r w:rsidR="00633278">
              <w:rPr>
                <w:noProof/>
                <w:webHidden/>
              </w:rPr>
            </w:r>
            <w:r w:rsidR="00633278">
              <w:rPr>
                <w:noProof/>
                <w:webHidden/>
              </w:rPr>
              <w:fldChar w:fldCharType="separate"/>
            </w:r>
            <w:r w:rsidR="00633278">
              <w:rPr>
                <w:noProof/>
                <w:webHidden/>
              </w:rPr>
              <w:delText>18</w:delText>
            </w:r>
            <w:r w:rsidR="00633278">
              <w:rPr>
                <w:noProof/>
                <w:webHidden/>
              </w:rPr>
              <w:fldChar w:fldCharType="end"/>
            </w:r>
            <w:r>
              <w:rPr>
                <w:noProof/>
              </w:rPr>
              <w:fldChar w:fldCharType="end"/>
            </w:r>
          </w:del>
        </w:p>
        <w:p w14:paraId="6418F79E" w14:textId="77777777" w:rsidR="00633278" w:rsidRDefault="00397205">
          <w:pPr>
            <w:pStyle w:val="TOC2"/>
            <w:tabs>
              <w:tab w:val="left" w:pos="880"/>
              <w:tab w:val="right" w:leader="dot" w:pos="9350"/>
            </w:tabs>
            <w:rPr>
              <w:del w:id="31" w:author="Anders Hejlsberg" w:date="2014-11-01T15:43:00Z"/>
              <w:rFonts w:eastAsiaTheme="minorEastAsia"/>
              <w:noProof/>
              <w:sz w:val="22"/>
            </w:rPr>
          </w:pPr>
          <w:del w:id="32" w:author="Anders Hejlsberg" w:date="2014-11-01T15:43:00Z">
            <w:r>
              <w:fldChar w:fldCharType="begin"/>
            </w:r>
            <w:r>
              <w:delInstrText xml:space="preserve"> HYPERLINK \l "_Toc401414002" </w:delInstrText>
            </w:r>
            <w:r>
              <w:fldChar w:fldCharType="separate"/>
            </w:r>
            <w:r w:rsidR="00633278" w:rsidRPr="00346D30">
              <w:rPr>
                <w:rStyle w:val="Hyperlink"/>
                <w:noProof/>
              </w:rPr>
              <w:delText>2.4</w:delText>
            </w:r>
            <w:r w:rsidR="00633278">
              <w:rPr>
                <w:rFonts w:eastAsiaTheme="minorEastAsia"/>
                <w:noProof/>
                <w:sz w:val="22"/>
              </w:rPr>
              <w:tab/>
            </w:r>
            <w:r w:rsidR="00633278" w:rsidRPr="00346D30">
              <w:rPr>
                <w:rStyle w:val="Hyperlink"/>
                <w:noProof/>
              </w:rPr>
              <w:delText>Scopes</w:delText>
            </w:r>
            <w:r w:rsidR="00633278">
              <w:rPr>
                <w:noProof/>
                <w:webHidden/>
              </w:rPr>
              <w:tab/>
            </w:r>
            <w:r w:rsidR="00633278">
              <w:rPr>
                <w:noProof/>
                <w:webHidden/>
              </w:rPr>
              <w:fldChar w:fldCharType="begin"/>
            </w:r>
            <w:r w:rsidR="00633278">
              <w:rPr>
                <w:noProof/>
                <w:webHidden/>
              </w:rPr>
              <w:delInstrText xml:space="preserve"> PAGEREF _Toc401414002 \h </w:delInstrText>
            </w:r>
            <w:r w:rsidR="00633278">
              <w:rPr>
                <w:noProof/>
                <w:webHidden/>
              </w:rPr>
            </w:r>
            <w:r w:rsidR="00633278">
              <w:rPr>
                <w:noProof/>
                <w:webHidden/>
              </w:rPr>
              <w:fldChar w:fldCharType="separate"/>
            </w:r>
            <w:r w:rsidR="00633278">
              <w:rPr>
                <w:noProof/>
                <w:webHidden/>
              </w:rPr>
              <w:delText>20</w:delText>
            </w:r>
            <w:r w:rsidR="00633278">
              <w:rPr>
                <w:noProof/>
                <w:webHidden/>
              </w:rPr>
              <w:fldChar w:fldCharType="end"/>
            </w:r>
            <w:r>
              <w:rPr>
                <w:noProof/>
              </w:rPr>
              <w:fldChar w:fldCharType="end"/>
            </w:r>
          </w:del>
        </w:p>
        <w:p w14:paraId="2CE0550C" w14:textId="77777777" w:rsidR="00633278" w:rsidRDefault="00397205">
          <w:pPr>
            <w:pStyle w:val="TOC1"/>
            <w:rPr>
              <w:del w:id="33" w:author="Anders Hejlsberg" w:date="2014-11-01T15:43:00Z"/>
              <w:rFonts w:eastAsiaTheme="minorEastAsia"/>
              <w:noProof/>
              <w:sz w:val="22"/>
            </w:rPr>
          </w:pPr>
          <w:del w:id="34" w:author="Anders Hejlsberg" w:date="2014-11-01T15:43:00Z">
            <w:r>
              <w:fldChar w:fldCharType="begin"/>
            </w:r>
            <w:r>
              <w:delInstrText xml:space="preserve"> HYPERLINK \l "_Toc401414003" </w:delInstrText>
            </w:r>
            <w:r>
              <w:fldChar w:fldCharType="separate"/>
            </w:r>
            <w:r w:rsidR="00633278" w:rsidRPr="00346D30">
              <w:rPr>
                <w:rStyle w:val="Hyperlink"/>
                <w:noProof/>
              </w:rPr>
              <w:delText>3</w:delText>
            </w:r>
            <w:r w:rsidR="00633278">
              <w:rPr>
                <w:rFonts w:eastAsiaTheme="minorEastAsia"/>
                <w:noProof/>
                <w:sz w:val="22"/>
              </w:rPr>
              <w:tab/>
            </w:r>
            <w:r w:rsidR="00633278" w:rsidRPr="00346D30">
              <w:rPr>
                <w:rStyle w:val="Hyperlink"/>
                <w:noProof/>
              </w:rPr>
              <w:delText>Types</w:delText>
            </w:r>
            <w:r w:rsidR="00633278">
              <w:rPr>
                <w:noProof/>
                <w:webHidden/>
              </w:rPr>
              <w:tab/>
            </w:r>
            <w:r w:rsidR="00633278">
              <w:rPr>
                <w:noProof/>
                <w:webHidden/>
              </w:rPr>
              <w:fldChar w:fldCharType="begin"/>
            </w:r>
            <w:r w:rsidR="00633278">
              <w:rPr>
                <w:noProof/>
                <w:webHidden/>
              </w:rPr>
              <w:delInstrText xml:space="preserve"> PAGEREF _Toc401414003 \h </w:delInstrText>
            </w:r>
            <w:r w:rsidR="00633278">
              <w:rPr>
                <w:noProof/>
                <w:webHidden/>
              </w:rPr>
            </w:r>
            <w:r w:rsidR="00633278">
              <w:rPr>
                <w:noProof/>
                <w:webHidden/>
              </w:rPr>
              <w:fldChar w:fldCharType="separate"/>
            </w:r>
            <w:r w:rsidR="00633278">
              <w:rPr>
                <w:noProof/>
                <w:webHidden/>
              </w:rPr>
              <w:delText>23</w:delText>
            </w:r>
            <w:r w:rsidR="00633278">
              <w:rPr>
                <w:noProof/>
                <w:webHidden/>
              </w:rPr>
              <w:fldChar w:fldCharType="end"/>
            </w:r>
            <w:r>
              <w:rPr>
                <w:noProof/>
              </w:rPr>
              <w:fldChar w:fldCharType="end"/>
            </w:r>
          </w:del>
        </w:p>
        <w:p w14:paraId="352B8660" w14:textId="77777777" w:rsidR="00633278" w:rsidRDefault="00397205">
          <w:pPr>
            <w:pStyle w:val="TOC2"/>
            <w:tabs>
              <w:tab w:val="left" w:pos="880"/>
              <w:tab w:val="right" w:leader="dot" w:pos="9350"/>
            </w:tabs>
            <w:rPr>
              <w:del w:id="35" w:author="Anders Hejlsberg" w:date="2014-11-01T15:43:00Z"/>
              <w:rFonts w:eastAsiaTheme="minorEastAsia"/>
              <w:noProof/>
              <w:sz w:val="22"/>
            </w:rPr>
          </w:pPr>
          <w:del w:id="36" w:author="Anders Hejlsberg" w:date="2014-11-01T15:43:00Z">
            <w:r>
              <w:fldChar w:fldCharType="begin"/>
            </w:r>
            <w:r>
              <w:delInstrText xml:space="preserve"> HYPERLINK \l "_Toc401414004" </w:delInstrText>
            </w:r>
            <w:r>
              <w:fldChar w:fldCharType="separate"/>
            </w:r>
            <w:r w:rsidR="00633278" w:rsidRPr="00346D30">
              <w:rPr>
                <w:rStyle w:val="Hyperlink"/>
                <w:noProof/>
              </w:rPr>
              <w:delText>3.1</w:delText>
            </w:r>
            <w:r w:rsidR="00633278">
              <w:rPr>
                <w:rFonts w:eastAsiaTheme="minorEastAsia"/>
                <w:noProof/>
                <w:sz w:val="22"/>
              </w:rPr>
              <w:tab/>
            </w:r>
            <w:r w:rsidR="00633278" w:rsidRPr="00346D30">
              <w:rPr>
                <w:rStyle w:val="Hyperlink"/>
                <w:noProof/>
              </w:rPr>
              <w:delText>The Any Type</w:delText>
            </w:r>
            <w:r w:rsidR="00633278">
              <w:rPr>
                <w:noProof/>
                <w:webHidden/>
              </w:rPr>
              <w:tab/>
            </w:r>
            <w:r w:rsidR="00633278">
              <w:rPr>
                <w:noProof/>
                <w:webHidden/>
              </w:rPr>
              <w:fldChar w:fldCharType="begin"/>
            </w:r>
            <w:r w:rsidR="00633278">
              <w:rPr>
                <w:noProof/>
                <w:webHidden/>
              </w:rPr>
              <w:delInstrText xml:space="preserve"> PAGEREF _Toc401414004 \h </w:delInstrText>
            </w:r>
            <w:r w:rsidR="00633278">
              <w:rPr>
                <w:noProof/>
                <w:webHidden/>
              </w:rPr>
            </w:r>
            <w:r w:rsidR="00633278">
              <w:rPr>
                <w:noProof/>
                <w:webHidden/>
              </w:rPr>
              <w:fldChar w:fldCharType="separate"/>
            </w:r>
            <w:r w:rsidR="00633278">
              <w:rPr>
                <w:noProof/>
                <w:webHidden/>
              </w:rPr>
              <w:delText>24</w:delText>
            </w:r>
            <w:r w:rsidR="00633278">
              <w:rPr>
                <w:noProof/>
                <w:webHidden/>
              </w:rPr>
              <w:fldChar w:fldCharType="end"/>
            </w:r>
            <w:r>
              <w:rPr>
                <w:noProof/>
              </w:rPr>
              <w:fldChar w:fldCharType="end"/>
            </w:r>
          </w:del>
        </w:p>
        <w:p w14:paraId="61CEE29F" w14:textId="77777777" w:rsidR="00633278" w:rsidRDefault="00397205">
          <w:pPr>
            <w:pStyle w:val="TOC2"/>
            <w:tabs>
              <w:tab w:val="left" w:pos="880"/>
              <w:tab w:val="right" w:leader="dot" w:pos="9350"/>
            </w:tabs>
            <w:rPr>
              <w:del w:id="37" w:author="Anders Hejlsberg" w:date="2014-11-01T15:43:00Z"/>
              <w:rFonts w:eastAsiaTheme="minorEastAsia"/>
              <w:noProof/>
              <w:sz w:val="22"/>
            </w:rPr>
          </w:pPr>
          <w:del w:id="38" w:author="Anders Hejlsberg" w:date="2014-11-01T15:43:00Z">
            <w:r>
              <w:fldChar w:fldCharType="begin"/>
            </w:r>
            <w:r>
              <w:delInstrText xml:space="preserve"> HYPERLINK \l "_Toc401414005" </w:delInstrText>
            </w:r>
            <w:r>
              <w:fldChar w:fldCharType="separate"/>
            </w:r>
            <w:r w:rsidR="00633278" w:rsidRPr="00346D30">
              <w:rPr>
                <w:rStyle w:val="Hyperlink"/>
                <w:noProof/>
              </w:rPr>
              <w:delText>3.2</w:delText>
            </w:r>
            <w:r w:rsidR="00633278">
              <w:rPr>
                <w:rFonts w:eastAsiaTheme="minorEastAsia"/>
                <w:noProof/>
                <w:sz w:val="22"/>
              </w:rPr>
              <w:tab/>
            </w:r>
            <w:r w:rsidR="00633278" w:rsidRPr="00346D30">
              <w:rPr>
                <w:rStyle w:val="Hyperlink"/>
                <w:noProof/>
              </w:rPr>
              <w:delText>Primitive Types</w:delText>
            </w:r>
            <w:r w:rsidR="00633278">
              <w:rPr>
                <w:noProof/>
                <w:webHidden/>
              </w:rPr>
              <w:tab/>
            </w:r>
            <w:r w:rsidR="00633278">
              <w:rPr>
                <w:noProof/>
                <w:webHidden/>
              </w:rPr>
              <w:fldChar w:fldCharType="begin"/>
            </w:r>
            <w:r w:rsidR="00633278">
              <w:rPr>
                <w:noProof/>
                <w:webHidden/>
              </w:rPr>
              <w:delInstrText xml:space="preserve"> PAGEREF _Toc401414005 \h </w:delInstrText>
            </w:r>
            <w:r w:rsidR="00633278">
              <w:rPr>
                <w:noProof/>
                <w:webHidden/>
              </w:rPr>
            </w:r>
            <w:r w:rsidR="00633278">
              <w:rPr>
                <w:noProof/>
                <w:webHidden/>
              </w:rPr>
              <w:fldChar w:fldCharType="separate"/>
            </w:r>
            <w:r w:rsidR="00633278">
              <w:rPr>
                <w:noProof/>
                <w:webHidden/>
              </w:rPr>
              <w:delText>24</w:delText>
            </w:r>
            <w:r w:rsidR="00633278">
              <w:rPr>
                <w:noProof/>
                <w:webHidden/>
              </w:rPr>
              <w:fldChar w:fldCharType="end"/>
            </w:r>
            <w:r>
              <w:rPr>
                <w:noProof/>
              </w:rPr>
              <w:fldChar w:fldCharType="end"/>
            </w:r>
          </w:del>
        </w:p>
        <w:p w14:paraId="58D8CE1E" w14:textId="77777777" w:rsidR="00633278" w:rsidRDefault="00397205">
          <w:pPr>
            <w:pStyle w:val="TOC3"/>
            <w:rPr>
              <w:del w:id="39" w:author="Anders Hejlsberg" w:date="2014-11-01T15:43:00Z"/>
              <w:rFonts w:eastAsiaTheme="minorEastAsia"/>
              <w:noProof/>
              <w:sz w:val="22"/>
            </w:rPr>
          </w:pPr>
          <w:del w:id="40" w:author="Anders Hejlsberg" w:date="2014-11-01T15:43:00Z">
            <w:r>
              <w:fldChar w:fldCharType="begin"/>
            </w:r>
            <w:r>
              <w:delInstrText xml:space="preserve"> HYPERLINK \l "_Toc401414006" </w:delInstrText>
            </w:r>
            <w:r>
              <w:fldChar w:fldCharType="separate"/>
            </w:r>
            <w:r w:rsidR="00633278" w:rsidRPr="00346D30">
              <w:rPr>
                <w:rStyle w:val="Hyperlink"/>
                <w:noProof/>
              </w:rPr>
              <w:delText>3.2.1</w:delText>
            </w:r>
            <w:r w:rsidR="00633278">
              <w:rPr>
                <w:rFonts w:eastAsiaTheme="minorEastAsia"/>
                <w:noProof/>
                <w:sz w:val="22"/>
              </w:rPr>
              <w:tab/>
            </w:r>
            <w:r w:rsidR="00633278" w:rsidRPr="00346D30">
              <w:rPr>
                <w:rStyle w:val="Hyperlink"/>
                <w:noProof/>
              </w:rPr>
              <w:delText>The Number Type</w:delText>
            </w:r>
            <w:r w:rsidR="00633278">
              <w:rPr>
                <w:noProof/>
                <w:webHidden/>
              </w:rPr>
              <w:tab/>
            </w:r>
            <w:r w:rsidR="00633278">
              <w:rPr>
                <w:noProof/>
                <w:webHidden/>
              </w:rPr>
              <w:fldChar w:fldCharType="begin"/>
            </w:r>
            <w:r w:rsidR="00633278">
              <w:rPr>
                <w:noProof/>
                <w:webHidden/>
              </w:rPr>
              <w:delInstrText xml:space="preserve"> PAGEREF _Toc401414006 \h </w:delInstrText>
            </w:r>
            <w:r w:rsidR="00633278">
              <w:rPr>
                <w:noProof/>
                <w:webHidden/>
              </w:rPr>
            </w:r>
            <w:r w:rsidR="00633278">
              <w:rPr>
                <w:noProof/>
                <w:webHidden/>
              </w:rPr>
              <w:fldChar w:fldCharType="separate"/>
            </w:r>
            <w:r w:rsidR="00633278">
              <w:rPr>
                <w:noProof/>
                <w:webHidden/>
              </w:rPr>
              <w:delText>24</w:delText>
            </w:r>
            <w:r w:rsidR="00633278">
              <w:rPr>
                <w:noProof/>
                <w:webHidden/>
              </w:rPr>
              <w:fldChar w:fldCharType="end"/>
            </w:r>
            <w:r>
              <w:rPr>
                <w:noProof/>
              </w:rPr>
              <w:fldChar w:fldCharType="end"/>
            </w:r>
          </w:del>
        </w:p>
        <w:p w14:paraId="1068455E" w14:textId="77777777" w:rsidR="00633278" w:rsidRDefault="00397205">
          <w:pPr>
            <w:pStyle w:val="TOC3"/>
            <w:rPr>
              <w:del w:id="41" w:author="Anders Hejlsberg" w:date="2014-11-01T15:43:00Z"/>
              <w:rFonts w:eastAsiaTheme="minorEastAsia"/>
              <w:noProof/>
              <w:sz w:val="22"/>
            </w:rPr>
          </w:pPr>
          <w:del w:id="42" w:author="Anders Hejlsberg" w:date="2014-11-01T15:43:00Z">
            <w:r>
              <w:fldChar w:fldCharType="begin"/>
            </w:r>
            <w:r>
              <w:delInstrText xml:space="preserve"> HYPERLINK \l "_Toc401414007" </w:delInstrText>
            </w:r>
            <w:r>
              <w:fldChar w:fldCharType="separate"/>
            </w:r>
            <w:r w:rsidR="00633278" w:rsidRPr="00346D30">
              <w:rPr>
                <w:rStyle w:val="Hyperlink"/>
                <w:noProof/>
              </w:rPr>
              <w:delText>3.2.2</w:delText>
            </w:r>
            <w:r w:rsidR="00633278">
              <w:rPr>
                <w:rFonts w:eastAsiaTheme="minorEastAsia"/>
                <w:noProof/>
                <w:sz w:val="22"/>
              </w:rPr>
              <w:tab/>
            </w:r>
            <w:r w:rsidR="00633278" w:rsidRPr="00346D30">
              <w:rPr>
                <w:rStyle w:val="Hyperlink"/>
                <w:noProof/>
              </w:rPr>
              <w:delText>The Boolean Type</w:delText>
            </w:r>
            <w:r w:rsidR="00633278">
              <w:rPr>
                <w:noProof/>
                <w:webHidden/>
              </w:rPr>
              <w:tab/>
            </w:r>
            <w:r w:rsidR="00633278">
              <w:rPr>
                <w:noProof/>
                <w:webHidden/>
              </w:rPr>
              <w:fldChar w:fldCharType="begin"/>
            </w:r>
            <w:r w:rsidR="00633278">
              <w:rPr>
                <w:noProof/>
                <w:webHidden/>
              </w:rPr>
              <w:delInstrText xml:space="preserve"> PAGEREF _Toc401414007 \h </w:delInstrText>
            </w:r>
            <w:r w:rsidR="00633278">
              <w:rPr>
                <w:noProof/>
                <w:webHidden/>
              </w:rPr>
            </w:r>
            <w:r w:rsidR="00633278">
              <w:rPr>
                <w:noProof/>
                <w:webHidden/>
              </w:rPr>
              <w:fldChar w:fldCharType="separate"/>
            </w:r>
            <w:r w:rsidR="00633278">
              <w:rPr>
                <w:noProof/>
                <w:webHidden/>
              </w:rPr>
              <w:delText>25</w:delText>
            </w:r>
            <w:r w:rsidR="00633278">
              <w:rPr>
                <w:noProof/>
                <w:webHidden/>
              </w:rPr>
              <w:fldChar w:fldCharType="end"/>
            </w:r>
            <w:r>
              <w:rPr>
                <w:noProof/>
              </w:rPr>
              <w:fldChar w:fldCharType="end"/>
            </w:r>
          </w:del>
        </w:p>
        <w:p w14:paraId="0B39F347" w14:textId="77777777" w:rsidR="00633278" w:rsidRDefault="00397205">
          <w:pPr>
            <w:pStyle w:val="TOC3"/>
            <w:rPr>
              <w:del w:id="43" w:author="Anders Hejlsberg" w:date="2014-11-01T15:43:00Z"/>
              <w:rFonts w:eastAsiaTheme="minorEastAsia"/>
              <w:noProof/>
              <w:sz w:val="22"/>
            </w:rPr>
          </w:pPr>
          <w:del w:id="44" w:author="Anders Hejlsberg" w:date="2014-11-01T15:43:00Z">
            <w:r>
              <w:fldChar w:fldCharType="begin"/>
            </w:r>
            <w:r>
              <w:delInstrText xml:space="preserve"> HYPERLINK \l "_Toc401414008" </w:delInstrText>
            </w:r>
            <w:r>
              <w:fldChar w:fldCharType="separate"/>
            </w:r>
            <w:r w:rsidR="00633278" w:rsidRPr="00346D30">
              <w:rPr>
                <w:rStyle w:val="Hyperlink"/>
                <w:noProof/>
              </w:rPr>
              <w:delText>3.2.3</w:delText>
            </w:r>
            <w:r w:rsidR="00633278">
              <w:rPr>
                <w:rFonts w:eastAsiaTheme="minorEastAsia"/>
                <w:noProof/>
                <w:sz w:val="22"/>
              </w:rPr>
              <w:tab/>
            </w:r>
            <w:r w:rsidR="00633278" w:rsidRPr="00346D30">
              <w:rPr>
                <w:rStyle w:val="Hyperlink"/>
                <w:noProof/>
              </w:rPr>
              <w:delText>The String Type</w:delText>
            </w:r>
            <w:r w:rsidR="00633278">
              <w:rPr>
                <w:noProof/>
                <w:webHidden/>
              </w:rPr>
              <w:tab/>
            </w:r>
            <w:r w:rsidR="00633278">
              <w:rPr>
                <w:noProof/>
                <w:webHidden/>
              </w:rPr>
              <w:fldChar w:fldCharType="begin"/>
            </w:r>
            <w:r w:rsidR="00633278">
              <w:rPr>
                <w:noProof/>
                <w:webHidden/>
              </w:rPr>
              <w:delInstrText xml:space="preserve"> PAGEREF _Toc401414008 \h </w:delInstrText>
            </w:r>
            <w:r w:rsidR="00633278">
              <w:rPr>
                <w:noProof/>
                <w:webHidden/>
              </w:rPr>
            </w:r>
            <w:r w:rsidR="00633278">
              <w:rPr>
                <w:noProof/>
                <w:webHidden/>
              </w:rPr>
              <w:fldChar w:fldCharType="separate"/>
            </w:r>
            <w:r w:rsidR="00633278">
              <w:rPr>
                <w:noProof/>
                <w:webHidden/>
              </w:rPr>
              <w:delText>25</w:delText>
            </w:r>
            <w:r w:rsidR="00633278">
              <w:rPr>
                <w:noProof/>
                <w:webHidden/>
              </w:rPr>
              <w:fldChar w:fldCharType="end"/>
            </w:r>
            <w:r>
              <w:rPr>
                <w:noProof/>
              </w:rPr>
              <w:fldChar w:fldCharType="end"/>
            </w:r>
          </w:del>
        </w:p>
        <w:p w14:paraId="4936B340" w14:textId="77777777" w:rsidR="00633278" w:rsidRDefault="00397205">
          <w:pPr>
            <w:pStyle w:val="TOC3"/>
            <w:rPr>
              <w:del w:id="45" w:author="Anders Hejlsberg" w:date="2014-11-01T15:43:00Z"/>
              <w:rFonts w:eastAsiaTheme="minorEastAsia"/>
              <w:noProof/>
              <w:sz w:val="22"/>
            </w:rPr>
          </w:pPr>
          <w:del w:id="46" w:author="Anders Hejlsberg" w:date="2014-11-01T15:43:00Z">
            <w:r>
              <w:fldChar w:fldCharType="begin"/>
            </w:r>
            <w:r>
              <w:delInstrText xml:space="preserve"> HYPERLINK \l "_Toc401414009" </w:delInstrText>
            </w:r>
            <w:r>
              <w:fldChar w:fldCharType="separate"/>
            </w:r>
            <w:r w:rsidR="00633278" w:rsidRPr="00346D30">
              <w:rPr>
                <w:rStyle w:val="Hyperlink"/>
                <w:noProof/>
              </w:rPr>
              <w:delText>3.2.4</w:delText>
            </w:r>
            <w:r w:rsidR="00633278">
              <w:rPr>
                <w:rFonts w:eastAsiaTheme="minorEastAsia"/>
                <w:noProof/>
                <w:sz w:val="22"/>
              </w:rPr>
              <w:tab/>
            </w:r>
            <w:r w:rsidR="00633278" w:rsidRPr="00346D30">
              <w:rPr>
                <w:rStyle w:val="Hyperlink"/>
                <w:noProof/>
              </w:rPr>
              <w:delText>The Void Type</w:delText>
            </w:r>
            <w:r w:rsidR="00633278">
              <w:rPr>
                <w:noProof/>
                <w:webHidden/>
              </w:rPr>
              <w:tab/>
            </w:r>
            <w:r w:rsidR="00633278">
              <w:rPr>
                <w:noProof/>
                <w:webHidden/>
              </w:rPr>
              <w:fldChar w:fldCharType="begin"/>
            </w:r>
            <w:r w:rsidR="00633278">
              <w:rPr>
                <w:noProof/>
                <w:webHidden/>
              </w:rPr>
              <w:delInstrText xml:space="preserve"> PAGEREF _Toc401414009 \h </w:delInstrText>
            </w:r>
            <w:r w:rsidR="00633278">
              <w:rPr>
                <w:noProof/>
                <w:webHidden/>
              </w:rPr>
            </w:r>
            <w:r w:rsidR="00633278">
              <w:rPr>
                <w:noProof/>
                <w:webHidden/>
              </w:rPr>
              <w:fldChar w:fldCharType="separate"/>
            </w:r>
            <w:r w:rsidR="00633278">
              <w:rPr>
                <w:noProof/>
                <w:webHidden/>
              </w:rPr>
              <w:delText>25</w:delText>
            </w:r>
            <w:r w:rsidR="00633278">
              <w:rPr>
                <w:noProof/>
                <w:webHidden/>
              </w:rPr>
              <w:fldChar w:fldCharType="end"/>
            </w:r>
            <w:r>
              <w:rPr>
                <w:noProof/>
              </w:rPr>
              <w:fldChar w:fldCharType="end"/>
            </w:r>
          </w:del>
        </w:p>
        <w:p w14:paraId="52876A87" w14:textId="77777777" w:rsidR="00633278" w:rsidRDefault="00397205">
          <w:pPr>
            <w:pStyle w:val="TOC3"/>
            <w:rPr>
              <w:del w:id="47" w:author="Anders Hejlsberg" w:date="2014-11-01T15:43:00Z"/>
              <w:rFonts w:eastAsiaTheme="minorEastAsia"/>
              <w:noProof/>
              <w:sz w:val="22"/>
            </w:rPr>
          </w:pPr>
          <w:del w:id="48" w:author="Anders Hejlsberg" w:date="2014-11-01T15:43:00Z">
            <w:r>
              <w:fldChar w:fldCharType="begin"/>
            </w:r>
            <w:r>
              <w:delInstrText xml:space="preserve"> HYPERLINK \l "_Toc401414010" </w:delInstrText>
            </w:r>
            <w:r>
              <w:fldChar w:fldCharType="separate"/>
            </w:r>
            <w:r w:rsidR="00633278" w:rsidRPr="00346D30">
              <w:rPr>
                <w:rStyle w:val="Hyperlink"/>
                <w:noProof/>
              </w:rPr>
              <w:delText>3.2.5</w:delText>
            </w:r>
            <w:r w:rsidR="00633278">
              <w:rPr>
                <w:rFonts w:eastAsiaTheme="minorEastAsia"/>
                <w:noProof/>
                <w:sz w:val="22"/>
              </w:rPr>
              <w:tab/>
            </w:r>
            <w:r w:rsidR="00633278" w:rsidRPr="00346D30">
              <w:rPr>
                <w:rStyle w:val="Hyperlink"/>
                <w:noProof/>
              </w:rPr>
              <w:delText>The Null Type</w:delText>
            </w:r>
            <w:r w:rsidR="00633278">
              <w:rPr>
                <w:noProof/>
                <w:webHidden/>
              </w:rPr>
              <w:tab/>
            </w:r>
            <w:r w:rsidR="00633278">
              <w:rPr>
                <w:noProof/>
                <w:webHidden/>
              </w:rPr>
              <w:fldChar w:fldCharType="begin"/>
            </w:r>
            <w:r w:rsidR="00633278">
              <w:rPr>
                <w:noProof/>
                <w:webHidden/>
              </w:rPr>
              <w:delInstrText xml:space="preserve"> PAGEREF _Toc401414010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300E9370" w14:textId="77777777" w:rsidR="00633278" w:rsidRDefault="00397205">
          <w:pPr>
            <w:pStyle w:val="TOC3"/>
            <w:rPr>
              <w:del w:id="49" w:author="Anders Hejlsberg" w:date="2014-11-01T15:43:00Z"/>
              <w:rFonts w:eastAsiaTheme="minorEastAsia"/>
              <w:noProof/>
              <w:sz w:val="22"/>
            </w:rPr>
          </w:pPr>
          <w:del w:id="50" w:author="Anders Hejlsberg" w:date="2014-11-01T15:43:00Z">
            <w:r>
              <w:fldChar w:fldCharType="begin"/>
            </w:r>
            <w:r>
              <w:delInstrText xml:space="preserve"> HYPERLINK \l "_Toc401414011" </w:delInstrText>
            </w:r>
            <w:r>
              <w:fldChar w:fldCharType="separate"/>
            </w:r>
            <w:r w:rsidR="00633278" w:rsidRPr="00346D30">
              <w:rPr>
                <w:rStyle w:val="Hyperlink"/>
                <w:noProof/>
              </w:rPr>
              <w:delText>3.2.6</w:delText>
            </w:r>
            <w:r w:rsidR="00633278">
              <w:rPr>
                <w:rFonts w:eastAsiaTheme="minorEastAsia"/>
                <w:noProof/>
                <w:sz w:val="22"/>
              </w:rPr>
              <w:tab/>
            </w:r>
            <w:r w:rsidR="00633278" w:rsidRPr="00346D30">
              <w:rPr>
                <w:rStyle w:val="Hyperlink"/>
                <w:noProof/>
              </w:rPr>
              <w:delText>The Undefined Type</w:delText>
            </w:r>
            <w:r w:rsidR="00633278">
              <w:rPr>
                <w:noProof/>
                <w:webHidden/>
              </w:rPr>
              <w:tab/>
            </w:r>
            <w:r w:rsidR="00633278">
              <w:rPr>
                <w:noProof/>
                <w:webHidden/>
              </w:rPr>
              <w:fldChar w:fldCharType="begin"/>
            </w:r>
            <w:r w:rsidR="00633278">
              <w:rPr>
                <w:noProof/>
                <w:webHidden/>
              </w:rPr>
              <w:delInstrText xml:space="preserve"> PAGEREF _Toc401414011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3A3AF3B9" w14:textId="77777777" w:rsidR="00633278" w:rsidRDefault="00397205">
          <w:pPr>
            <w:pStyle w:val="TOC3"/>
            <w:rPr>
              <w:del w:id="51" w:author="Anders Hejlsberg" w:date="2014-11-01T15:43:00Z"/>
              <w:rFonts w:eastAsiaTheme="minorEastAsia"/>
              <w:noProof/>
              <w:sz w:val="22"/>
            </w:rPr>
          </w:pPr>
          <w:del w:id="52" w:author="Anders Hejlsberg" w:date="2014-11-01T15:43:00Z">
            <w:r>
              <w:fldChar w:fldCharType="begin"/>
            </w:r>
            <w:r>
              <w:delInstrText xml:space="preserve"> HYPERLINK \l "_Toc401414012" </w:delInstrText>
            </w:r>
            <w:r>
              <w:fldChar w:fldCharType="separate"/>
            </w:r>
            <w:r w:rsidR="00633278" w:rsidRPr="00346D30">
              <w:rPr>
                <w:rStyle w:val="Hyperlink"/>
                <w:noProof/>
              </w:rPr>
              <w:delText>3.2.7</w:delText>
            </w:r>
            <w:r w:rsidR="00633278">
              <w:rPr>
                <w:rFonts w:eastAsiaTheme="minorEastAsia"/>
                <w:noProof/>
                <w:sz w:val="22"/>
              </w:rPr>
              <w:tab/>
            </w:r>
            <w:r w:rsidR="00633278" w:rsidRPr="00346D30">
              <w:rPr>
                <w:rStyle w:val="Hyperlink"/>
                <w:noProof/>
              </w:rPr>
              <w:delText>Enum Types</w:delText>
            </w:r>
            <w:r w:rsidR="00633278">
              <w:rPr>
                <w:noProof/>
                <w:webHidden/>
              </w:rPr>
              <w:tab/>
            </w:r>
            <w:r w:rsidR="00633278">
              <w:rPr>
                <w:noProof/>
                <w:webHidden/>
              </w:rPr>
              <w:fldChar w:fldCharType="begin"/>
            </w:r>
            <w:r w:rsidR="00633278">
              <w:rPr>
                <w:noProof/>
                <w:webHidden/>
              </w:rPr>
              <w:delInstrText xml:space="preserve"> PAGEREF _Toc401414012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02A4D75A" w14:textId="77777777" w:rsidR="00633278" w:rsidRDefault="00397205">
          <w:pPr>
            <w:pStyle w:val="TOC3"/>
            <w:rPr>
              <w:del w:id="53" w:author="Anders Hejlsberg" w:date="2014-11-01T15:43:00Z"/>
              <w:rFonts w:eastAsiaTheme="minorEastAsia"/>
              <w:noProof/>
              <w:sz w:val="22"/>
            </w:rPr>
          </w:pPr>
          <w:del w:id="54" w:author="Anders Hejlsberg" w:date="2014-11-01T15:43:00Z">
            <w:r>
              <w:fldChar w:fldCharType="begin"/>
            </w:r>
            <w:r>
              <w:delInstrText xml:space="preserve"> HYPERLINK \l "_Toc401414013" </w:delInstrText>
            </w:r>
            <w:r>
              <w:fldChar w:fldCharType="separate"/>
            </w:r>
            <w:r w:rsidR="00633278" w:rsidRPr="00346D30">
              <w:rPr>
                <w:rStyle w:val="Hyperlink"/>
                <w:noProof/>
              </w:rPr>
              <w:delText>3.2.8</w:delText>
            </w:r>
            <w:r w:rsidR="00633278">
              <w:rPr>
                <w:rFonts w:eastAsiaTheme="minorEastAsia"/>
                <w:noProof/>
                <w:sz w:val="22"/>
              </w:rPr>
              <w:tab/>
            </w:r>
            <w:r w:rsidR="00633278" w:rsidRPr="00346D30">
              <w:rPr>
                <w:rStyle w:val="Hyperlink"/>
                <w:noProof/>
              </w:rPr>
              <w:delText>String Literal Types</w:delText>
            </w:r>
            <w:r w:rsidR="00633278">
              <w:rPr>
                <w:noProof/>
                <w:webHidden/>
              </w:rPr>
              <w:tab/>
            </w:r>
            <w:r w:rsidR="00633278">
              <w:rPr>
                <w:noProof/>
                <w:webHidden/>
              </w:rPr>
              <w:fldChar w:fldCharType="begin"/>
            </w:r>
            <w:r w:rsidR="00633278">
              <w:rPr>
                <w:noProof/>
                <w:webHidden/>
              </w:rPr>
              <w:delInstrText xml:space="preserve"> PAGEREF _Toc401414013 \h </w:delInstrText>
            </w:r>
            <w:r w:rsidR="00633278">
              <w:rPr>
                <w:noProof/>
                <w:webHidden/>
              </w:rPr>
            </w:r>
            <w:r w:rsidR="00633278">
              <w:rPr>
                <w:noProof/>
                <w:webHidden/>
              </w:rPr>
              <w:fldChar w:fldCharType="separate"/>
            </w:r>
            <w:r w:rsidR="00633278">
              <w:rPr>
                <w:noProof/>
                <w:webHidden/>
              </w:rPr>
              <w:delText>26</w:delText>
            </w:r>
            <w:r w:rsidR="00633278">
              <w:rPr>
                <w:noProof/>
                <w:webHidden/>
              </w:rPr>
              <w:fldChar w:fldCharType="end"/>
            </w:r>
            <w:r>
              <w:rPr>
                <w:noProof/>
              </w:rPr>
              <w:fldChar w:fldCharType="end"/>
            </w:r>
          </w:del>
        </w:p>
        <w:p w14:paraId="08E654B1" w14:textId="77777777" w:rsidR="00633278" w:rsidRDefault="00397205">
          <w:pPr>
            <w:pStyle w:val="TOC2"/>
            <w:tabs>
              <w:tab w:val="left" w:pos="880"/>
              <w:tab w:val="right" w:leader="dot" w:pos="9350"/>
            </w:tabs>
            <w:rPr>
              <w:del w:id="55" w:author="Anders Hejlsberg" w:date="2014-11-01T15:43:00Z"/>
              <w:rFonts w:eastAsiaTheme="minorEastAsia"/>
              <w:noProof/>
              <w:sz w:val="22"/>
            </w:rPr>
          </w:pPr>
          <w:del w:id="56" w:author="Anders Hejlsberg" w:date="2014-11-01T15:43:00Z">
            <w:r>
              <w:fldChar w:fldCharType="begin"/>
            </w:r>
            <w:r>
              <w:delInstrText xml:space="preserve"> HYPERLINK \l "_Toc401414014" </w:delInstrText>
            </w:r>
            <w:r>
              <w:fldChar w:fldCharType="separate"/>
            </w:r>
            <w:r w:rsidR="00633278" w:rsidRPr="00346D30">
              <w:rPr>
                <w:rStyle w:val="Hyperlink"/>
                <w:noProof/>
              </w:rPr>
              <w:delText>3.3</w:delText>
            </w:r>
            <w:r w:rsidR="00633278">
              <w:rPr>
                <w:rFonts w:eastAsiaTheme="minorEastAsia"/>
                <w:noProof/>
                <w:sz w:val="22"/>
              </w:rPr>
              <w:tab/>
            </w:r>
            <w:r w:rsidR="00633278" w:rsidRPr="00346D30">
              <w:rPr>
                <w:rStyle w:val="Hyperlink"/>
                <w:noProof/>
              </w:rPr>
              <w:delText>Object Types</w:delText>
            </w:r>
            <w:r w:rsidR="00633278">
              <w:rPr>
                <w:noProof/>
                <w:webHidden/>
              </w:rPr>
              <w:tab/>
            </w:r>
            <w:r w:rsidR="00633278">
              <w:rPr>
                <w:noProof/>
                <w:webHidden/>
              </w:rPr>
              <w:fldChar w:fldCharType="begin"/>
            </w:r>
            <w:r w:rsidR="00633278">
              <w:rPr>
                <w:noProof/>
                <w:webHidden/>
              </w:rPr>
              <w:delInstrText xml:space="preserve"> PAGEREF _Toc401414014 \h </w:delInstrText>
            </w:r>
            <w:r w:rsidR="00633278">
              <w:rPr>
                <w:noProof/>
                <w:webHidden/>
              </w:rPr>
            </w:r>
            <w:r w:rsidR="00633278">
              <w:rPr>
                <w:noProof/>
                <w:webHidden/>
              </w:rPr>
              <w:fldChar w:fldCharType="separate"/>
            </w:r>
            <w:r w:rsidR="00633278">
              <w:rPr>
                <w:noProof/>
                <w:webHidden/>
              </w:rPr>
              <w:delText>27</w:delText>
            </w:r>
            <w:r w:rsidR="00633278">
              <w:rPr>
                <w:noProof/>
                <w:webHidden/>
              </w:rPr>
              <w:fldChar w:fldCharType="end"/>
            </w:r>
            <w:r>
              <w:rPr>
                <w:noProof/>
              </w:rPr>
              <w:fldChar w:fldCharType="end"/>
            </w:r>
          </w:del>
        </w:p>
        <w:p w14:paraId="074BB83D" w14:textId="77777777" w:rsidR="00633278" w:rsidRDefault="00397205">
          <w:pPr>
            <w:pStyle w:val="TOC3"/>
            <w:rPr>
              <w:del w:id="57" w:author="Anders Hejlsberg" w:date="2014-11-01T15:43:00Z"/>
              <w:rFonts w:eastAsiaTheme="minorEastAsia"/>
              <w:noProof/>
              <w:sz w:val="22"/>
            </w:rPr>
          </w:pPr>
          <w:del w:id="58" w:author="Anders Hejlsberg" w:date="2014-11-01T15:43:00Z">
            <w:r>
              <w:fldChar w:fldCharType="begin"/>
            </w:r>
            <w:r>
              <w:delInstrText xml:space="preserve"> HYPERLINK \l "_Toc401414015" </w:delInstrText>
            </w:r>
            <w:r>
              <w:fldChar w:fldCharType="separate"/>
            </w:r>
            <w:r w:rsidR="00633278" w:rsidRPr="00346D30">
              <w:rPr>
                <w:rStyle w:val="Hyperlink"/>
                <w:noProof/>
              </w:rPr>
              <w:delText>3.3.1</w:delText>
            </w:r>
            <w:r w:rsidR="00633278">
              <w:rPr>
                <w:rFonts w:eastAsiaTheme="minorEastAsia"/>
                <w:noProof/>
                <w:sz w:val="22"/>
              </w:rPr>
              <w:tab/>
            </w:r>
            <w:r w:rsidR="00633278" w:rsidRPr="00346D30">
              <w:rPr>
                <w:rStyle w:val="Hyperlink"/>
                <w:noProof/>
              </w:rPr>
              <w:delText>Named Type References</w:delText>
            </w:r>
            <w:r w:rsidR="00633278">
              <w:rPr>
                <w:noProof/>
                <w:webHidden/>
              </w:rPr>
              <w:tab/>
            </w:r>
            <w:r w:rsidR="00633278">
              <w:rPr>
                <w:noProof/>
                <w:webHidden/>
              </w:rPr>
              <w:fldChar w:fldCharType="begin"/>
            </w:r>
            <w:r w:rsidR="00633278">
              <w:rPr>
                <w:noProof/>
                <w:webHidden/>
              </w:rPr>
              <w:delInstrText xml:space="preserve"> PAGEREF _Toc401414015 \h </w:delInstrText>
            </w:r>
            <w:r w:rsidR="00633278">
              <w:rPr>
                <w:noProof/>
                <w:webHidden/>
              </w:rPr>
            </w:r>
            <w:r w:rsidR="00633278">
              <w:rPr>
                <w:noProof/>
                <w:webHidden/>
              </w:rPr>
              <w:fldChar w:fldCharType="separate"/>
            </w:r>
            <w:r w:rsidR="00633278">
              <w:rPr>
                <w:noProof/>
                <w:webHidden/>
              </w:rPr>
              <w:delText>27</w:delText>
            </w:r>
            <w:r w:rsidR="00633278">
              <w:rPr>
                <w:noProof/>
                <w:webHidden/>
              </w:rPr>
              <w:fldChar w:fldCharType="end"/>
            </w:r>
            <w:r>
              <w:rPr>
                <w:noProof/>
              </w:rPr>
              <w:fldChar w:fldCharType="end"/>
            </w:r>
          </w:del>
        </w:p>
        <w:p w14:paraId="7EE7AD86" w14:textId="77777777" w:rsidR="00633278" w:rsidRDefault="00397205">
          <w:pPr>
            <w:pStyle w:val="TOC3"/>
            <w:rPr>
              <w:del w:id="59" w:author="Anders Hejlsberg" w:date="2014-11-01T15:43:00Z"/>
              <w:rFonts w:eastAsiaTheme="minorEastAsia"/>
              <w:noProof/>
              <w:sz w:val="22"/>
            </w:rPr>
          </w:pPr>
          <w:del w:id="60" w:author="Anders Hejlsberg" w:date="2014-11-01T15:43:00Z">
            <w:r>
              <w:fldChar w:fldCharType="begin"/>
            </w:r>
            <w:r>
              <w:delInstrText xml:space="preserve"> HYPERLINK \l "_Toc401414016" </w:delInstrText>
            </w:r>
            <w:r>
              <w:fldChar w:fldCharType="separate"/>
            </w:r>
            <w:r w:rsidR="00633278" w:rsidRPr="00346D30">
              <w:rPr>
                <w:rStyle w:val="Hyperlink"/>
                <w:noProof/>
              </w:rPr>
              <w:delText>3.3.2</w:delText>
            </w:r>
            <w:r w:rsidR="00633278">
              <w:rPr>
                <w:rFonts w:eastAsiaTheme="minorEastAsia"/>
                <w:noProof/>
                <w:sz w:val="22"/>
              </w:rPr>
              <w:tab/>
            </w:r>
            <w:r w:rsidR="00633278" w:rsidRPr="00346D30">
              <w:rPr>
                <w:rStyle w:val="Hyperlink"/>
                <w:noProof/>
              </w:rPr>
              <w:delText>Array Types</w:delText>
            </w:r>
            <w:r w:rsidR="00633278">
              <w:rPr>
                <w:noProof/>
                <w:webHidden/>
              </w:rPr>
              <w:tab/>
            </w:r>
            <w:r w:rsidR="00633278">
              <w:rPr>
                <w:noProof/>
                <w:webHidden/>
              </w:rPr>
              <w:fldChar w:fldCharType="begin"/>
            </w:r>
            <w:r w:rsidR="00633278">
              <w:rPr>
                <w:noProof/>
                <w:webHidden/>
              </w:rPr>
              <w:delInstrText xml:space="preserve"> PAGEREF _Toc401414016 \h </w:delInstrText>
            </w:r>
            <w:r w:rsidR="00633278">
              <w:rPr>
                <w:noProof/>
                <w:webHidden/>
              </w:rPr>
            </w:r>
            <w:r w:rsidR="00633278">
              <w:rPr>
                <w:noProof/>
                <w:webHidden/>
              </w:rPr>
              <w:fldChar w:fldCharType="separate"/>
            </w:r>
            <w:r w:rsidR="00633278">
              <w:rPr>
                <w:noProof/>
                <w:webHidden/>
              </w:rPr>
              <w:delText>27</w:delText>
            </w:r>
            <w:r w:rsidR="00633278">
              <w:rPr>
                <w:noProof/>
                <w:webHidden/>
              </w:rPr>
              <w:fldChar w:fldCharType="end"/>
            </w:r>
            <w:r>
              <w:rPr>
                <w:noProof/>
              </w:rPr>
              <w:fldChar w:fldCharType="end"/>
            </w:r>
          </w:del>
        </w:p>
        <w:p w14:paraId="18F8F987" w14:textId="77777777" w:rsidR="00633278" w:rsidRDefault="00397205">
          <w:pPr>
            <w:pStyle w:val="TOC3"/>
            <w:rPr>
              <w:del w:id="61" w:author="Anders Hejlsberg" w:date="2014-11-01T15:43:00Z"/>
              <w:rFonts w:eastAsiaTheme="minorEastAsia"/>
              <w:noProof/>
              <w:sz w:val="22"/>
            </w:rPr>
          </w:pPr>
          <w:del w:id="62" w:author="Anders Hejlsberg" w:date="2014-11-01T15:43:00Z">
            <w:r>
              <w:fldChar w:fldCharType="begin"/>
            </w:r>
            <w:r>
              <w:delInstrText xml:space="preserve"> HYPERLINK \l "_Toc401414017" </w:delInstrText>
            </w:r>
            <w:r>
              <w:fldChar w:fldCharType="separate"/>
            </w:r>
            <w:r w:rsidR="00633278" w:rsidRPr="00346D30">
              <w:rPr>
                <w:rStyle w:val="Hyperlink"/>
                <w:noProof/>
              </w:rPr>
              <w:delText>3.3.3</w:delText>
            </w:r>
            <w:r w:rsidR="00633278">
              <w:rPr>
                <w:rFonts w:eastAsiaTheme="minorEastAsia"/>
                <w:noProof/>
                <w:sz w:val="22"/>
              </w:rPr>
              <w:tab/>
            </w:r>
            <w:r w:rsidR="00633278" w:rsidRPr="00346D30">
              <w:rPr>
                <w:rStyle w:val="Hyperlink"/>
                <w:noProof/>
              </w:rPr>
              <w:delText>Tuple Types</w:delText>
            </w:r>
            <w:r w:rsidR="00633278">
              <w:rPr>
                <w:noProof/>
                <w:webHidden/>
              </w:rPr>
              <w:tab/>
            </w:r>
            <w:r w:rsidR="00633278">
              <w:rPr>
                <w:noProof/>
                <w:webHidden/>
              </w:rPr>
              <w:fldChar w:fldCharType="begin"/>
            </w:r>
            <w:r w:rsidR="00633278">
              <w:rPr>
                <w:noProof/>
                <w:webHidden/>
              </w:rPr>
              <w:delInstrText xml:space="preserve"> PAGEREF _Toc401414017 \h </w:delInstrText>
            </w:r>
            <w:r w:rsidR="00633278">
              <w:rPr>
                <w:noProof/>
                <w:webHidden/>
              </w:rPr>
            </w:r>
            <w:r w:rsidR="00633278">
              <w:rPr>
                <w:noProof/>
                <w:webHidden/>
              </w:rPr>
              <w:fldChar w:fldCharType="separate"/>
            </w:r>
            <w:r w:rsidR="00633278">
              <w:rPr>
                <w:noProof/>
                <w:webHidden/>
              </w:rPr>
              <w:delText>28</w:delText>
            </w:r>
            <w:r w:rsidR="00633278">
              <w:rPr>
                <w:noProof/>
                <w:webHidden/>
              </w:rPr>
              <w:fldChar w:fldCharType="end"/>
            </w:r>
            <w:r>
              <w:rPr>
                <w:noProof/>
              </w:rPr>
              <w:fldChar w:fldCharType="end"/>
            </w:r>
          </w:del>
        </w:p>
        <w:p w14:paraId="2289689E" w14:textId="77777777" w:rsidR="00633278" w:rsidRDefault="00397205">
          <w:pPr>
            <w:pStyle w:val="TOC3"/>
            <w:rPr>
              <w:del w:id="63" w:author="Anders Hejlsberg" w:date="2014-11-01T15:43:00Z"/>
              <w:rFonts w:eastAsiaTheme="minorEastAsia"/>
              <w:noProof/>
              <w:sz w:val="22"/>
            </w:rPr>
          </w:pPr>
          <w:del w:id="64" w:author="Anders Hejlsberg" w:date="2014-11-01T15:43:00Z">
            <w:r>
              <w:fldChar w:fldCharType="begin"/>
            </w:r>
            <w:r>
              <w:delInstrText xml:space="preserve"> HYPERLINK \l "_Toc401414018" </w:delInstrText>
            </w:r>
            <w:r>
              <w:fldChar w:fldCharType="separate"/>
            </w:r>
            <w:r w:rsidR="00633278" w:rsidRPr="00346D30">
              <w:rPr>
                <w:rStyle w:val="Hyperlink"/>
                <w:noProof/>
              </w:rPr>
              <w:delText>3.3.4</w:delText>
            </w:r>
            <w:r w:rsidR="00633278">
              <w:rPr>
                <w:rFonts w:eastAsiaTheme="minorEastAsia"/>
                <w:noProof/>
                <w:sz w:val="22"/>
              </w:rPr>
              <w:tab/>
            </w:r>
            <w:r w:rsidR="00633278" w:rsidRPr="00346D30">
              <w:rPr>
                <w:rStyle w:val="Hyperlink"/>
                <w:noProof/>
              </w:rPr>
              <w:delText>Union Types</w:delText>
            </w:r>
            <w:r w:rsidR="00633278">
              <w:rPr>
                <w:noProof/>
                <w:webHidden/>
              </w:rPr>
              <w:tab/>
            </w:r>
            <w:r w:rsidR="00633278">
              <w:rPr>
                <w:noProof/>
                <w:webHidden/>
              </w:rPr>
              <w:fldChar w:fldCharType="begin"/>
            </w:r>
            <w:r w:rsidR="00633278">
              <w:rPr>
                <w:noProof/>
                <w:webHidden/>
              </w:rPr>
              <w:delInstrText xml:space="preserve"> PAGEREF _Toc401414018 \h </w:delInstrText>
            </w:r>
            <w:r w:rsidR="00633278">
              <w:rPr>
                <w:noProof/>
                <w:webHidden/>
              </w:rPr>
            </w:r>
            <w:r w:rsidR="00633278">
              <w:rPr>
                <w:noProof/>
                <w:webHidden/>
              </w:rPr>
              <w:fldChar w:fldCharType="separate"/>
            </w:r>
            <w:r w:rsidR="00633278">
              <w:rPr>
                <w:noProof/>
                <w:webHidden/>
              </w:rPr>
              <w:delText>28</w:delText>
            </w:r>
            <w:r w:rsidR="00633278">
              <w:rPr>
                <w:noProof/>
                <w:webHidden/>
              </w:rPr>
              <w:fldChar w:fldCharType="end"/>
            </w:r>
            <w:r>
              <w:rPr>
                <w:noProof/>
              </w:rPr>
              <w:fldChar w:fldCharType="end"/>
            </w:r>
          </w:del>
        </w:p>
        <w:p w14:paraId="0C7F2E33" w14:textId="77777777" w:rsidR="00633278" w:rsidRDefault="00397205">
          <w:pPr>
            <w:pStyle w:val="TOC3"/>
            <w:rPr>
              <w:del w:id="65" w:author="Anders Hejlsberg" w:date="2014-11-01T15:43:00Z"/>
              <w:rFonts w:eastAsiaTheme="minorEastAsia"/>
              <w:noProof/>
              <w:sz w:val="22"/>
            </w:rPr>
          </w:pPr>
          <w:del w:id="66" w:author="Anders Hejlsberg" w:date="2014-11-01T15:43:00Z">
            <w:r>
              <w:fldChar w:fldCharType="begin"/>
            </w:r>
            <w:r>
              <w:delInstrText xml:space="preserve"> HYPERLINK \l "_Toc401414019" </w:delInstrText>
            </w:r>
            <w:r>
              <w:fldChar w:fldCharType="separate"/>
            </w:r>
            <w:r w:rsidR="00633278" w:rsidRPr="00346D30">
              <w:rPr>
                <w:rStyle w:val="Hyperlink"/>
                <w:noProof/>
              </w:rPr>
              <w:delText>3.3.5</w:delText>
            </w:r>
            <w:r w:rsidR="00633278">
              <w:rPr>
                <w:rFonts w:eastAsiaTheme="minorEastAsia"/>
                <w:noProof/>
                <w:sz w:val="22"/>
              </w:rPr>
              <w:tab/>
            </w:r>
            <w:r w:rsidR="00633278" w:rsidRPr="00346D30">
              <w:rPr>
                <w:rStyle w:val="Hyperlink"/>
                <w:noProof/>
              </w:rPr>
              <w:delText>Function Types</w:delText>
            </w:r>
            <w:r w:rsidR="00633278">
              <w:rPr>
                <w:noProof/>
                <w:webHidden/>
              </w:rPr>
              <w:tab/>
            </w:r>
            <w:r w:rsidR="00633278">
              <w:rPr>
                <w:noProof/>
                <w:webHidden/>
              </w:rPr>
              <w:fldChar w:fldCharType="begin"/>
            </w:r>
            <w:r w:rsidR="00633278">
              <w:rPr>
                <w:noProof/>
                <w:webHidden/>
              </w:rPr>
              <w:delInstrText xml:space="preserve"> PAGEREF _Toc401414019 \h </w:delInstrText>
            </w:r>
            <w:r w:rsidR="00633278">
              <w:rPr>
                <w:noProof/>
                <w:webHidden/>
              </w:rPr>
            </w:r>
            <w:r w:rsidR="00633278">
              <w:rPr>
                <w:noProof/>
                <w:webHidden/>
              </w:rPr>
              <w:fldChar w:fldCharType="separate"/>
            </w:r>
            <w:r w:rsidR="00633278">
              <w:rPr>
                <w:noProof/>
                <w:webHidden/>
              </w:rPr>
              <w:delText>30</w:delText>
            </w:r>
            <w:r w:rsidR="00633278">
              <w:rPr>
                <w:noProof/>
                <w:webHidden/>
              </w:rPr>
              <w:fldChar w:fldCharType="end"/>
            </w:r>
            <w:r>
              <w:rPr>
                <w:noProof/>
              </w:rPr>
              <w:fldChar w:fldCharType="end"/>
            </w:r>
          </w:del>
        </w:p>
        <w:p w14:paraId="061C01DE" w14:textId="77777777" w:rsidR="00633278" w:rsidRDefault="00397205">
          <w:pPr>
            <w:pStyle w:val="TOC3"/>
            <w:rPr>
              <w:del w:id="67" w:author="Anders Hejlsberg" w:date="2014-11-01T15:43:00Z"/>
              <w:rFonts w:eastAsiaTheme="minorEastAsia"/>
              <w:noProof/>
              <w:sz w:val="22"/>
            </w:rPr>
          </w:pPr>
          <w:del w:id="68" w:author="Anders Hejlsberg" w:date="2014-11-01T15:43:00Z">
            <w:r>
              <w:fldChar w:fldCharType="begin"/>
            </w:r>
            <w:r>
              <w:delInstrText xml:space="preserve"> HYPERLINK \l "_Toc401414020" </w:delInstrText>
            </w:r>
            <w:r>
              <w:fldChar w:fldCharType="separate"/>
            </w:r>
            <w:r w:rsidR="00633278" w:rsidRPr="00346D30">
              <w:rPr>
                <w:rStyle w:val="Hyperlink"/>
                <w:noProof/>
              </w:rPr>
              <w:delText>3.3.6</w:delText>
            </w:r>
            <w:r w:rsidR="00633278">
              <w:rPr>
                <w:rFonts w:eastAsiaTheme="minorEastAsia"/>
                <w:noProof/>
                <w:sz w:val="22"/>
              </w:rPr>
              <w:tab/>
            </w:r>
            <w:r w:rsidR="00633278" w:rsidRPr="00346D30">
              <w:rPr>
                <w:rStyle w:val="Hyperlink"/>
                <w:noProof/>
              </w:rPr>
              <w:delText>Constructor Types</w:delText>
            </w:r>
            <w:r w:rsidR="00633278">
              <w:rPr>
                <w:noProof/>
                <w:webHidden/>
              </w:rPr>
              <w:tab/>
            </w:r>
            <w:r w:rsidR="00633278">
              <w:rPr>
                <w:noProof/>
                <w:webHidden/>
              </w:rPr>
              <w:fldChar w:fldCharType="begin"/>
            </w:r>
            <w:r w:rsidR="00633278">
              <w:rPr>
                <w:noProof/>
                <w:webHidden/>
              </w:rPr>
              <w:delInstrText xml:space="preserve"> PAGEREF _Toc401414020 \h </w:delInstrText>
            </w:r>
            <w:r w:rsidR="00633278">
              <w:rPr>
                <w:noProof/>
                <w:webHidden/>
              </w:rPr>
            </w:r>
            <w:r w:rsidR="00633278">
              <w:rPr>
                <w:noProof/>
                <w:webHidden/>
              </w:rPr>
              <w:fldChar w:fldCharType="separate"/>
            </w:r>
            <w:r w:rsidR="00633278">
              <w:rPr>
                <w:noProof/>
                <w:webHidden/>
              </w:rPr>
              <w:delText>31</w:delText>
            </w:r>
            <w:r w:rsidR="00633278">
              <w:rPr>
                <w:noProof/>
                <w:webHidden/>
              </w:rPr>
              <w:fldChar w:fldCharType="end"/>
            </w:r>
            <w:r>
              <w:rPr>
                <w:noProof/>
              </w:rPr>
              <w:fldChar w:fldCharType="end"/>
            </w:r>
          </w:del>
        </w:p>
        <w:p w14:paraId="7B8062FC" w14:textId="77777777" w:rsidR="00633278" w:rsidRDefault="00397205">
          <w:pPr>
            <w:pStyle w:val="TOC3"/>
            <w:rPr>
              <w:del w:id="69" w:author="Anders Hejlsberg" w:date="2014-11-01T15:43:00Z"/>
              <w:rFonts w:eastAsiaTheme="minorEastAsia"/>
              <w:noProof/>
              <w:sz w:val="22"/>
            </w:rPr>
          </w:pPr>
          <w:del w:id="70" w:author="Anders Hejlsberg" w:date="2014-11-01T15:43:00Z">
            <w:r>
              <w:fldChar w:fldCharType="begin"/>
            </w:r>
            <w:r>
              <w:delInstrText xml:space="preserve"> HYPERLINK \l "_Toc401414021" </w:delInstrText>
            </w:r>
            <w:r>
              <w:fldChar w:fldCharType="separate"/>
            </w:r>
            <w:r w:rsidR="00633278" w:rsidRPr="00346D30">
              <w:rPr>
                <w:rStyle w:val="Hyperlink"/>
                <w:noProof/>
              </w:rPr>
              <w:delText>3.3.7</w:delText>
            </w:r>
            <w:r w:rsidR="00633278">
              <w:rPr>
                <w:rFonts w:eastAsiaTheme="minorEastAsia"/>
                <w:noProof/>
                <w:sz w:val="22"/>
              </w:rPr>
              <w:tab/>
            </w:r>
            <w:r w:rsidR="00633278" w:rsidRPr="00346D30">
              <w:rPr>
                <w:rStyle w:val="Hyperlink"/>
                <w:noProof/>
              </w:rPr>
              <w:delText>Members</w:delText>
            </w:r>
            <w:r w:rsidR="00633278">
              <w:rPr>
                <w:noProof/>
                <w:webHidden/>
              </w:rPr>
              <w:tab/>
            </w:r>
            <w:r w:rsidR="00633278">
              <w:rPr>
                <w:noProof/>
                <w:webHidden/>
              </w:rPr>
              <w:fldChar w:fldCharType="begin"/>
            </w:r>
            <w:r w:rsidR="00633278">
              <w:rPr>
                <w:noProof/>
                <w:webHidden/>
              </w:rPr>
              <w:delInstrText xml:space="preserve"> PAGEREF _Toc401414021 \h </w:delInstrText>
            </w:r>
            <w:r w:rsidR="00633278">
              <w:rPr>
                <w:noProof/>
                <w:webHidden/>
              </w:rPr>
            </w:r>
            <w:r w:rsidR="00633278">
              <w:rPr>
                <w:noProof/>
                <w:webHidden/>
              </w:rPr>
              <w:fldChar w:fldCharType="separate"/>
            </w:r>
            <w:r w:rsidR="00633278">
              <w:rPr>
                <w:noProof/>
                <w:webHidden/>
              </w:rPr>
              <w:delText>31</w:delText>
            </w:r>
            <w:r w:rsidR="00633278">
              <w:rPr>
                <w:noProof/>
                <w:webHidden/>
              </w:rPr>
              <w:fldChar w:fldCharType="end"/>
            </w:r>
            <w:r>
              <w:rPr>
                <w:noProof/>
              </w:rPr>
              <w:fldChar w:fldCharType="end"/>
            </w:r>
          </w:del>
        </w:p>
        <w:p w14:paraId="07624660" w14:textId="77777777" w:rsidR="00633278" w:rsidRDefault="00397205">
          <w:pPr>
            <w:pStyle w:val="TOC2"/>
            <w:tabs>
              <w:tab w:val="left" w:pos="880"/>
              <w:tab w:val="right" w:leader="dot" w:pos="9350"/>
            </w:tabs>
            <w:rPr>
              <w:del w:id="71" w:author="Anders Hejlsberg" w:date="2014-11-01T15:43:00Z"/>
              <w:rFonts w:eastAsiaTheme="minorEastAsia"/>
              <w:noProof/>
              <w:sz w:val="22"/>
            </w:rPr>
          </w:pPr>
          <w:del w:id="72" w:author="Anders Hejlsberg" w:date="2014-11-01T15:43:00Z">
            <w:r>
              <w:fldChar w:fldCharType="begin"/>
            </w:r>
            <w:r>
              <w:delInstrText xml:space="preserve"> HYPERLINK \l "_Toc401414022" </w:delInstrText>
            </w:r>
            <w:r>
              <w:fldChar w:fldCharType="separate"/>
            </w:r>
            <w:r w:rsidR="00633278" w:rsidRPr="00346D30">
              <w:rPr>
                <w:rStyle w:val="Hyperlink"/>
                <w:noProof/>
              </w:rPr>
              <w:delText>3.4</w:delText>
            </w:r>
            <w:r w:rsidR="00633278">
              <w:rPr>
                <w:rFonts w:eastAsiaTheme="minorEastAsia"/>
                <w:noProof/>
                <w:sz w:val="22"/>
              </w:rPr>
              <w:tab/>
            </w:r>
            <w:r w:rsidR="00633278" w:rsidRPr="00346D30">
              <w:rPr>
                <w:rStyle w:val="Hyperlink"/>
                <w:noProof/>
              </w:rPr>
              <w:delText>Type Parameters</w:delText>
            </w:r>
            <w:r w:rsidR="00633278">
              <w:rPr>
                <w:noProof/>
                <w:webHidden/>
              </w:rPr>
              <w:tab/>
            </w:r>
            <w:r w:rsidR="00633278">
              <w:rPr>
                <w:noProof/>
                <w:webHidden/>
              </w:rPr>
              <w:fldChar w:fldCharType="begin"/>
            </w:r>
            <w:r w:rsidR="00633278">
              <w:rPr>
                <w:noProof/>
                <w:webHidden/>
              </w:rPr>
              <w:delInstrText xml:space="preserve"> PAGEREF _Toc401414022 \h </w:delInstrText>
            </w:r>
            <w:r w:rsidR="00633278">
              <w:rPr>
                <w:noProof/>
                <w:webHidden/>
              </w:rPr>
            </w:r>
            <w:r w:rsidR="00633278">
              <w:rPr>
                <w:noProof/>
                <w:webHidden/>
              </w:rPr>
              <w:fldChar w:fldCharType="separate"/>
            </w:r>
            <w:r w:rsidR="00633278">
              <w:rPr>
                <w:noProof/>
                <w:webHidden/>
              </w:rPr>
              <w:delText>31</w:delText>
            </w:r>
            <w:r w:rsidR="00633278">
              <w:rPr>
                <w:noProof/>
                <w:webHidden/>
              </w:rPr>
              <w:fldChar w:fldCharType="end"/>
            </w:r>
            <w:r>
              <w:rPr>
                <w:noProof/>
              </w:rPr>
              <w:fldChar w:fldCharType="end"/>
            </w:r>
          </w:del>
        </w:p>
        <w:p w14:paraId="603288D8" w14:textId="77777777" w:rsidR="00633278" w:rsidRDefault="00397205">
          <w:pPr>
            <w:pStyle w:val="TOC3"/>
            <w:rPr>
              <w:del w:id="73" w:author="Anders Hejlsberg" w:date="2014-11-01T15:43:00Z"/>
              <w:rFonts w:eastAsiaTheme="minorEastAsia"/>
              <w:noProof/>
              <w:sz w:val="22"/>
            </w:rPr>
          </w:pPr>
          <w:del w:id="74" w:author="Anders Hejlsberg" w:date="2014-11-01T15:43:00Z">
            <w:r>
              <w:fldChar w:fldCharType="begin"/>
            </w:r>
            <w:r>
              <w:delInstrText xml:space="preserve"> HYPERLINK \l "_Toc401414023" </w:delInstrText>
            </w:r>
            <w:r>
              <w:fldChar w:fldCharType="separate"/>
            </w:r>
            <w:r w:rsidR="00633278" w:rsidRPr="00346D30">
              <w:rPr>
                <w:rStyle w:val="Hyperlink"/>
                <w:noProof/>
              </w:rPr>
              <w:delText>3.4.1</w:delText>
            </w:r>
            <w:r w:rsidR="00633278">
              <w:rPr>
                <w:rFonts w:eastAsiaTheme="minorEastAsia"/>
                <w:noProof/>
                <w:sz w:val="22"/>
              </w:rPr>
              <w:tab/>
            </w:r>
            <w:r w:rsidR="00633278" w:rsidRPr="00346D30">
              <w:rPr>
                <w:rStyle w:val="Hyperlink"/>
                <w:noProof/>
              </w:rPr>
              <w:delText>Type Parameter Lists</w:delText>
            </w:r>
            <w:r w:rsidR="00633278">
              <w:rPr>
                <w:noProof/>
                <w:webHidden/>
              </w:rPr>
              <w:tab/>
            </w:r>
            <w:r w:rsidR="00633278">
              <w:rPr>
                <w:noProof/>
                <w:webHidden/>
              </w:rPr>
              <w:fldChar w:fldCharType="begin"/>
            </w:r>
            <w:r w:rsidR="00633278">
              <w:rPr>
                <w:noProof/>
                <w:webHidden/>
              </w:rPr>
              <w:delInstrText xml:space="preserve"> PAGEREF _Toc401414023 \h </w:delInstrText>
            </w:r>
            <w:r w:rsidR="00633278">
              <w:rPr>
                <w:noProof/>
                <w:webHidden/>
              </w:rPr>
            </w:r>
            <w:r w:rsidR="00633278">
              <w:rPr>
                <w:noProof/>
                <w:webHidden/>
              </w:rPr>
              <w:fldChar w:fldCharType="separate"/>
            </w:r>
            <w:r w:rsidR="00633278">
              <w:rPr>
                <w:noProof/>
                <w:webHidden/>
              </w:rPr>
              <w:delText>32</w:delText>
            </w:r>
            <w:r w:rsidR="00633278">
              <w:rPr>
                <w:noProof/>
                <w:webHidden/>
              </w:rPr>
              <w:fldChar w:fldCharType="end"/>
            </w:r>
            <w:r>
              <w:rPr>
                <w:noProof/>
              </w:rPr>
              <w:fldChar w:fldCharType="end"/>
            </w:r>
          </w:del>
        </w:p>
        <w:p w14:paraId="0DB8BA9C" w14:textId="77777777" w:rsidR="00633278" w:rsidRDefault="00397205">
          <w:pPr>
            <w:pStyle w:val="TOC3"/>
            <w:rPr>
              <w:del w:id="75" w:author="Anders Hejlsberg" w:date="2014-11-01T15:43:00Z"/>
              <w:rFonts w:eastAsiaTheme="minorEastAsia"/>
              <w:noProof/>
              <w:sz w:val="22"/>
            </w:rPr>
          </w:pPr>
          <w:del w:id="76" w:author="Anders Hejlsberg" w:date="2014-11-01T15:43:00Z">
            <w:r>
              <w:fldChar w:fldCharType="begin"/>
            </w:r>
            <w:r>
              <w:delInstrText xml:space="preserve"> HYPERLINK \l "_Toc401414024" </w:delInstrText>
            </w:r>
            <w:r>
              <w:fldChar w:fldCharType="separate"/>
            </w:r>
            <w:r w:rsidR="00633278" w:rsidRPr="00346D30">
              <w:rPr>
                <w:rStyle w:val="Hyperlink"/>
                <w:noProof/>
              </w:rPr>
              <w:delText>3.4.2</w:delText>
            </w:r>
            <w:r w:rsidR="00633278">
              <w:rPr>
                <w:rFonts w:eastAsiaTheme="minorEastAsia"/>
                <w:noProof/>
                <w:sz w:val="22"/>
              </w:rPr>
              <w:tab/>
            </w:r>
            <w:r w:rsidR="00633278" w:rsidRPr="00346D30">
              <w:rPr>
                <w:rStyle w:val="Hyperlink"/>
                <w:noProof/>
              </w:rPr>
              <w:delText>Type Argument Lists</w:delText>
            </w:r>
            <w:r w:rsidR="00633278">
              <w:rPr>
                <w:noProof/>
                <w:webHidden/>
              </w:rPr>
              <w:tab/>
            </w:r>
            <w:r w:rsidR="00633278">
              <w:rPr>
                <w:noProof/>
                <w:webHidden/>
              </w:rPr>
              <w:fldChar w:fldCharType="begin"/>
            </w:r>
            <w:r w:rsidR="00633278">
              <w:rPr>
                <w:noProof/>
                <w:webHidden/>
              </w:rPr>
              <w:delInstrText xml:space="preserve"> PAGEREF _Toc401414024 \h </w:delInstrText>
            </w:r>
            <w:r w:rsidR="00633278">
              <w:rPr>
                <w:noProof/>
                <w:webHidden/>
              </w:rPr>
            </w:r>
            <w:r w:rsidR="00633278">
              <w:rPr>
                <w:noProof/>
                <w:webHidden/>
              </w:rPr>
              <w:fldChar w:fldCharType="separate"/>
            </w:r>
            <w:r w:rsidR="00633278">
              <w:rPr>
                <w:noProof/>
                <w:webHidden/>
              </w:rPr>
              <w:delText>33</w:delText>
            </w:r>
            <w:r w:rsidR="00633278">
              <w:rPr>
                <w:noProof/>
                <w:webHidden/>
              </w:rPr>
              <w:fldChar w:fldCharType="end"/>
            </w:r>
            <w:r>
              <w:rPr>
                <w:noProof/>
              </w:rPr>
              <w:fldChar w:fldCharType="end"/>
            </w:r>
          </w:del>
        </w:p>
        <w:p w14:paraId="02DBBAFB" w14:textId="77777777" w:rsidR="00633278" w:rsidRDefault="00397205">
          <w:pPr>
            <w:pStyle w:val="TOC2"/>
            <w:tabs>
              <w:tab w:val="left" w:pos="880"/>
              <w:tab w:val="right" w:leader="dot" w:pos="9350"/>
            </w:tabs>
            <w:rPr>
              <w:del w:id="77" w:author="Anders Hejlsberg" w:date="2014-11-01T15:43:00Z"/>
              <w:rFonts w:eastAsiaTheme="minorEastAsia"/>
              <w:noProof/>
              <w:sz w:val="22"/>
            </w:rPr>
          </w:pPr>
          <w:del w:id="78" w:author="Anders Hejlsberg" w:date="2014-11-01T15:43:00Z">
            <w:r>
              <w:lastRenderedPageBreak/>
              <w:fldChar w:fldCharType="begin"/>
            </w:r>
            <w:r>
              <w:delInstrText xml:space="preserve"> HYPERLINK \l "_Toc401414025" </w:delInstrText>
            </w:r>
            <w:r>
              <w:fldChar w:fldCharType="separate"/>
            </w:r>
            <w:r w:rsidR="00633278" w:rsidRPr="00346D30">
              <w:rPr>
                <w:rStyle w:val="Hyperlink"/>
                <w:noProof/>
              </w:rPr>
              <w:delText>3.5</w:delText>
            </w:r>
            <w:r w:rsidR="00633278">
              <w:rPr>
                <w:rFonts w:eastAsiaTheme="minorEastAsia"/>
                <w:noProof/>
                <w:sz w:val="22"/>
              </w:rPr>
              <w:tab/>
            </w:r>
            <w:r w:rsidR="00633278" w:rsidRPr="00346D30">
              <w:rPr>
                <w:rStyle w:val="Hyperlink"/>
                <w:noProof/>
              </w:rPr>
              <w:delText>Named Types</w:delText>
            </w:r>
            <w:r w:rsidR="00633278">
              <w:rPr>
                <w:noProof/>
                <w:webHidden/>
              </w:rPr>
              <w:tab/>
            </w:r>
            <w:r w:rsidR="00633278">
              <w:rPr>
                <w:noProof/>
                <w:webHidden/>
              </w:rPr>
              <w:fldChar w:fldCharType="begin"/>
            </w:r>
            <w:r w:rsidR="00633278">
              <w:rPr>
                <w:noProof/>
                <w:webHidden/>
              </w:rPr>
              <w:delInstrText xml:space="preserve"> PAGEREF _Toc401414025 \h </w:delInstrText>
            </w:r>
            <w:r w:rsidR="00633278">
              <w:rPr>
                <w:noProof/>
                <w:webHidden/>
              </w:rPr>
            </w:r>
            <w:r w:rsidR="00633278">
              <w:rPr>
                <w:noProof/>
                <w:webHidden/>
              </w:rPr>
              <w:fldChar w:fldCharType="separate"/>
            </w:r>
            <w:r w:rsidR="00633278">
              <w:rPr>
                <w:noProof/>
                <w:webHidden/>
              </w:rPr>
              <w:delText>33</w:delText>
            </w:r>
            <w:r w:rsidR="00633278">
              <w:rPr>
                <w:noProof/>
                <w:webHidden/>
              </w:rPr>
              <w:fldChar w:fldCharType="end"/>
            </w:r>
            <w:r>
              <w:rPr>
                <w:noProof/>
              </w:rPr>
              <w:fldChar w:fldCharType="end"/>
            </w:r>
          </w:del>
        </w:p>
        <w:p w14:paraId="42A0ED86" w14:textId="77777777" w:rsidR="00633278" w:rsidRDefault="00397205">
          <w:pPr>
            <w:pStyle w:val="TOC3"/>
            <w:rPr>
              <w:del w:id="79" w:author="Anders Hejlsberg" w:date="2014-11-01T15:43:00Z"/>
              <w:rFonts w:eastAsiaTheme="minorEastAsia"/>
              <w:noProof/>
              <w:sz w:val="22"/>
            </w:rPr>
          </w:pPr>
          <w:del w:id="80" w:author="Anders Hejlsberg" w:date="2014-11-01T15:43:00Z">
            <w:r>
              <w:fldChar w:fldCharType="begin"/>
            </w:r>
            <w:r>
              <w:delInstrText xml:space="preserve"> HYPERLINK \l "_Toc401414026" </w:delInstrText>
            </w:r>
            <w:r>
              <w:fldChar w:fldCharType="separate"/>
            </w:r>
            <w:r w:rsidR="00633278" w:rsidRPr="00346D30">
              <w:rPr>
                <w:rStyle w:val="Hyperlink"/>
                <w:noProof/>
              </w:rPr>
              <w:delText>3.5.1</w:delText>
            </w:r>
            <w:r w:rsidR="00633278">
              <w:rPr>
                <w:rFonts w:eastAsiaTheme="minorEastAsia"/>
                <w:noProof/>
                <w:sz w:val="22"/>
              </w:rPr>
              <w:tab/>
            </w:r>
            <w:r w:rsidR="00633278" w:rsidRPr="00346D30">
              <w:rPr>
                <w:rStyle w:val="Hyperlink"/>
                <w:noProof/>
              </w:rPr>
              <w:delText>Instance Types</w:delText>
            </w:r>
            <w:r w:rsidR="00633278">
              <w:rPr>
                <w:noProof/>
                <w:webHidden/>
              </w:rPr>
              <w:tab/>
            </w:r>
            <w:r w:rsidR="00633278">
              <w:rPr>
                <w:noProof/>
                <w:webHidden/>
              </w:rPr>
              <w:fldChar w:fldCharType="begin"/>
            </w:r>
            <w:r w:rsidR="00633278">
              <w:rPr>
                <w:noProof/>
                <w:webHidden/>
              </w:rPr>
              <w:delInstrText xml:space="preserve"> PAGEREF _Toc401414026 \h </w:delInstrText>
            </w:r>
            <w:r w:rsidR="00633278">
              <w:rPr>
                <w:noProof/>
                <w:webHidden/>
              </w:rPr>
            </w:r>
            <w:r w:rsidR="00633278">
              <w:rPr>
                <w:noProof/>
                <w:webHidden/>
              </w:rPr>
              <w:fldChar w:fldCharType="separate"/>
            </w:r>
            <w:r w:rsidR="00633278">
              <w:rPr>
                <w:noProof/>
                <w:webHidden/>
              </w:rPr>
              <w:delText>34</w:delText>
            </w:r>
            <w:r w:rsidR="00633278">
              <w:rPr>
                <w:noProof/>
                <w:webHidden/>
              </w:rPr>
              <w:fldChar w:fldCharType="end"/>
            </w:r>
            <w:r>
              <w:rPr>
                <w:noProof/>
              </w:rPr>
              <w:fldChar w:fldCharType="end"/>
            </w:r>
          </w:del>
        </w:p>
        <w:p w14:paraId="32C50C51" w14:textId="77777777" w:rsidR="00633278" w:rsidRDefault="00397205">
          <w:pPr>
            <w:pStyle w:val="TOC2"/>
            <w:tabs>
              <w:tab w:val="left" w:pos="880"/>
              <w:tab w:val="right" w:leader="dot" w:pos="9350"/>
            </w:tabs>
            <w:rPr>
              <w:del w:id="81" w:author="Anders Hejlsberg" w:date="2014-11-01T15:43:00Z"/>
              <w:rFonts w:eastAsiaTheme="minorEastAsia"/>
              <w:noProof/>
              <w:sz w:val="22"/>
            </w:rPr>
          </w:pPr>
          <w:del w:id="82" w:author="Anders Hejlsberg" w:date="2014-11-01T15:43:00Z">
            <w:r>
              <w:fldChar w:fldCharType="begin"/>
            </w:r>
            <w:r>
              <w:delInstrText xml:space="preserve"> HYPERLINK \l "_Toc401414027" </w:delInstrText>
            </w:r>
            <w:r>
              <w:fldChar w:fldCharType="separate"/>
            </w:r>
            <w:r w:rsidR="00633278" w:rsidRPr="00346D30">
              <w:rPr>
                <w:rStyle w:val="Hyperlink"/>
                <w:noProof/>
              </w:rPr>
              <w:delText>3.6</w:delText>
            </w:r>
            <w:r w:rsidR="00633278">
              <w:rPr>
                <w:rFonts w:eastAsiaTheme="minorEastAsia"/>
                <w:noProof/>
                <w:sz w:val="22"/>
              </w:rPr>
              <w:tab/>
            </w:r>
            <w:r w:rsidR="00633278" w:rsidRPr="00346D30">
              <w:rPr>
                <w:rStyle w:val="Hyperlink"/>
                <w:noProof/>
              </w:rPr>
              <w:delText>Specifying Types</w:delText>
            </w:r>
            <w:r w:rsidR="00633278">
              <w:rPr>
                <w:noProof/>
                <w:webHidden/>
              </w:rPr>
              <w:tab/>
            </w:r>
            <w:r w:rsidR="00633278">
              <w:rPr>
                <w:noProof/>
                <w:webHidden/>
              </w:rPr>
              <w:fldChar w:fldCharType="begin"/>
            </w:r>
            <w:r w:rsidR="00633278">
              <w:rPr>
                <w:noProof/>
                <w:webHidden/>
              </w:rPr>
              <w:delInstrText xml:space="preserve"> PAGEREF _Toc401414027 \h </w:delInstrText>
            </w:r>
            <w:r w:rsidR="00633278">
              <w:rPr>
                <w:noProof/>
                <w:webHidden/>
              </w:rPr>
            </w:r>
            <w:r w:rsidR="00633278">
              <w:rPr>
                <w:noProof/>
                <w:webHidden/>
              </w:rPr>
              <w:fldChar w:fldCharType="separate"/>
            </w:r>
            <w:r w:rsidR="00633278">
              <w:rPr>
                <w:noProof/>
                <w:webHidden/>
              </w:rPr>
              <w:delText>35</w:delText>
            </w:r>
            <w:r w:rsidR="00633278">
              <w:rPr>
                <w:noProof/>
                <w:webHidden/>
              </w:rPr>
              <w:fldChar w:fldCharType="end"/>
            </w:r>
            <w:r>
              <w:rPr>
                <w:noProof/>
              </w:rPr>
              <w:fldChar w:fldCharType="end"/>
            </w:r>
          </w:del>
        </w:p>
        <w:p w14:paraId="4C7659B7" w14:textId="77777777" w:rsidR="00633278" w:rsidRDefault="00397205">
          <w:pPr>
            <w:pStyle w:val="TOC3"/>
            <w:rPr>
              <w:del w:id="83" w:author="Anders Hejlsberg" w:date="2014-11-01T15:43:00Z"/>
              <w:rFonts w:eastAsiaTheme="minorEastAsia"/>
              <w:noProof/>
              <w:sz w:val="22"/>
            </w:rPr>
          </w:pPr>
          <w:del w:id="84" w:author="Anders Hejlsberg" w:date="2014-11-01T15:43:00Z">
            <w:r>
              <w:fldChar w:fldCharType="begin"/>
            </w:r>
            <w:r>
              <w:delInstrText xml:space="preserve"> HYPERLINK \l "_Toc401414028" </w:delInstrText>
            </w:r>
            <w:r>
              <w:fldChar w:fldCharType="separate"/>
            </w:r>
            <w:r w:rsidR="00633278" w:rsidRPr="00346D30">
              <w:rPr>
                <w:rStyle w:val="Hyperlink"/>
                <w:noProof/>
              </w:rPr>
              <w:delText>3.6.1</w:delText>
            </w:r>
            <w:r w:rsidR="00633278">
              <w:rPr>
                <w:rFonts w:eastAsiaTheme="minorEastAsia"/>
                <w:noProof/>
                <w:sz w:val="22"/>
              </w:rPr>
              <w:tab/>
            </w:r>
            <w:r w:rsidR="00633278" w:rsidRPr="00346D30">
              <w:rPr>
                <w:rStyle w:val="Hyperlink"/>
                <w:noProof/>
              </w:rPr>
              <w:delText>Predefined Types</w:delText>
            </w:r>
            <w:r w:rsidR="00633278">
              <w:rPr>
                <w:noProof/>
                <w:webHidden/>
              </w:rPr>
              <w:tab/>
            </w:r>
            <w:r w:rsidR="00633278">
              <w:rPr>
                <w:noProof/>
                <w:webHidden/>
              </w:rPr>
              <w:fldChar w:fldCharType="begin"/>
            </w:r>
            <w:r w:rsidR="00633278">
              <w:rPr>
                <w:noProof/>
                <w:webHidden/>
              </w:rPr>
              <w:delInstrText xml:space="preserve"> PAGEREF _Toc401414028 \h </w:delInstrText>
            </w:r>
            <w:r w:rsidR="00633278">
              <w:rPr>
                <w:noProof/>
                <w:webHidden/>
              </w:rPr>
            </w:r>
            <w:r w:rsidR="00633278">
              <w:rPr>
                <w:noProof/>
                <w:webHidden/>
              </w:rPr>
              <w:fldChar w:fldCharType="separate"/>
            </w:r>
            <w:r w:rsidR="00633278">
              <w:rPr>
                <w:noProof/>
                <w:webHidden/>
              </w:rPr>
              <w:delText>35</w:delText>
            </w:r>
            <w:r w:rsidR="00633278">
              <w:rPr>
                <w:noProof/>
                <w:webHidden/>
              </w:rPr>
              <w:fldChar w:fldCharType="end"/>
            </w:r>
            <w:r>
              <w:rPr>
                <w:noProof/>
              </w:rPr>
              <w:fldChar w:fldCharType="end"/>
            </w:r>
          </w:del>
        </w:p>
        <w:p w14:paraId="735C9699" w14:textId="77777777" w:rsidR="00633278" w:rsidRDefault="00397205">
          <w:pPr>
            <w:pStyle w:val="TOC3"/>
            <w:rPr>
              <w:del w:id="85" w:author="Anders Hejlsberg" w:date="2014-11-01T15:43:00Z"/>
              <w:rFonts w:eastAsiaTheme="minorEastAsia"/>
              <w:noProof/>
              <w:sz w:val="22"/>
            </w:rPr>
          </w:pPr>
          <w:del w:id="86" w:author="Anders Hejlsberg" w:date="2014-11-01T15:43:00Z">
            <w:r>
              <w:fldChar w:fldCharType="begin"/>
            </w:r>
            <w:r>
              <w:delInstrText xml:space="preserve"> HYPERLINK \l "_Toc401414029" </w:delInstrText>
            </w:r>
            <w:r>
              <w:fldChar w:fldCharType="separate"/>
            </w:r>
            <w:r w:rsidR="00633278" w:rsidRPr="00346D30">
              <w:rPr>
                <w:rStyle w:val="Hyperlink"/>
                <w:noProof/>
              </w:rPr>
              <w:delText>3.6.2</w:delText>
            </w:r>
            <w:r w:rsidR="00633278">
              <w:rPr>
                <w:rFonts w:eastAsiaTheme="minorEastAsia"/>
                <w:noProof/>
                <w:sz w:val="22"/>
              </w:rPr>
              <w:tab/>
            </w:r>
            <w:r w:rsidR="00633278" w:rsidRPr="00346D30">
              <w:rPr>
                <w:rStyle w:val="Hyperlink"/>
                <w:noProof/>
              </w:rPr>
              <w:delText>Type References</w:delText>
            </w:r>
            <w:r w:rsidR="00633278">
              <w:rPr>
                <w:noProof/>
                <w:webHidden/>
              </w:rPr>
              <w:tab/>
            </w:r>
            <w:r w:rsidR="00633278">
              <w:rPr>
                <w:noProof/>
                <w:webHidden/>
              </w:rPr>
              <w:fldChar w:fldCharType="begin"/>
            </w:r>
            <w:r w:rsidR="00633278">
              <w:rPr>
                <w:noProof/>
                <w:webHidden/>
              </w:rPr>
              <w:delInstrText xml:space="preserve"> PAGEREF _Toc401414029 \h </w:delInstrText>
            </w:r>
            <w:r w:rsidR="00633278">
              <w:rPr>
                <w:noProof/>
                <w:webHidden/>
              </w:rPr>
            </w:r>
            <w:r w:rsidR="00633278">
              <w:rPr>
                <w:noProof/>
                <w:webHidden/>
              </w:rPr>
              <w:fldChar w:fldCharType="separate"/>
            </w:r>
            <w:r w:rsidR="00633278">
              <w:rPr>
                <w:noProof/>
                <w:webHidden/>
              </w:rPr>
              <w:delText>36</w:delText>
            </w:r>
            <w:r w:rsidR="00633278">
              <w:rPr>
                <w:noProof/>
                <w:webHidden/>
              </w:rPr>
              <w:fldChar w:fldCharType="end"/>
            </w:r>
            <w:r>
              <w:rPr>
                <w:noProof/>
              </w:rPr>
              <w:fldChar w:fldCharType="end"/>
            </w:r>
          </w:del>
        </w:p>
        <w:p w14:paraId="420A529C" w14:textId="77777777" w:rsidR="00633278" w:rsidRDefault="00397205">
          <w:pPr>
            <w:pStyle w:val="TOC3"/>
            <w:rPr>
              <w:del w:id="87" w:author="Anders Hejlsberg" w:date="2014-11-01T15:43:00Z"/>
              <w:rFonts w:eastAsiaTheme="minorEastAsia"/>
              <w:noProof/>
              <w:sz w:val="22"/>
            </w:rPr>
          </w:pPr>
          <w:del w:id="88" w:author="Anders Hejlsberg" w:date="2014-11-01T15:43:00Z">
            <w:r>
              <w:fldChar w:fldCharType="begin"/>
            </w:r>
            <w:r>
              <w:delInstrText xml:space="preserve"> HYPERLINK \l "_Toc401414030" </w:delInstrText>
            </w:r>
            <w:r>
              <w:fldChar w:fldCharType="separate"/>
            </w:r>
            <w:r w:rsidR="00633278" w:rsidRPr="00346D30">
              <w:rPr>
                <w:rStyle w:val="Hyperlink"/>
                <w:noProof/>
              </w:rPr>
              <w:delText>3.6.3</w:delText>
            </w:r>
            <w:r w:rsidR="00633278">
              <w:rPr>
                <w:rFonts w:eastAsiaTheme="minorEastAsia"/>
                <w:noProof/>
                <w:sz w:val="22"/>
              </w:rPr>
              <w:tab/>
            </w:r>
            <w:r w:rsidR="00633278" w:rsidRPr="00346D30">
              <w:rPr>
                <w:rStyle w:val="Hyperlink"/>
                <w:noProof/>
              </w:rPr>
              <w:delText>Object Type Literals</w:delText>
            </w:r>
            <w:r w:rsidR="00633278">
              <w:rPr>
                <w:noProof/>
                <w:webHidden/>
              </w:rPr>
              <w:tab/>
            </w:r>
            <w:r w:rsidR="00633278">
              <w:rPr>
                <w:noProof/>
                <w:webHidden/>
              </w:rPr>
              <w:fldChar w:fldCharType="begin"/>
            </w:r>
            <w:r w:rsidR="00633278">
              <w:rPr>
                <w:noProof/>
                <w:webHidden/>
              </w:rPr>
              <w:delInstrText xml:space="preserve"> PAGEREF _Toc401414030 \h </w:delInstrText>
            </w:r>
            <w:r w:rsidR="00633278">
              <w:rPr>
                <w:noProof/>
                <w:webHidden/>
              </w:rPr>
            </w:r>
            <w:r w:rsidR="00633278">
              <w:rPr>
                <w:noProof/>
                <w:webHidden/>
              </w:rPr>
              <w:fldChar w:fldCharType="separate"/>
            </w:r>
            <w:r w:rsidR="00633278">
              <w:rPr>
                <w:noProof/>
                <w:webHidden/>
              </w:rPr>
              <w:delText>37</w:delText>
            </w:r>
            <w:r w:rsidR="00633278">
              <w:rPr>
                <w:noProof/>
                <w:webHidden/>
              </w:rPr>
              <w:fldChar w:fldCharType="end"/>
            </w:r>
            <w:r>
              <w:rPr>
                <w:noProof/>
              </w:rPr>
              <w:fldChar w:fldCharType="end"/>
            </w:r>
          </w:del>
        </w:p>
        <w:p w14:paraId="210FFB39" w14:textId="77777777" w:rsidR="00633278" w:rsidRDefault="00397205">
          <w:pPr>
            <w:pStyle w:val="TOC3"/>
            <w:rPr>
              <w:del w:id="89" w:author="Anders Hejlsberg" w:date="2014-11-01T15:43:00Z"/>
              <w:rFonts w:eastAsiaTheme="minorEastAsia"/>
              <w:noProof/>
              <w:sz w:val="22"/>
            </w:rPr>
          </w:pPr>
          <w:del w:id="90" w:author="Anders Hejlsberg" w:date="2014-11-01T15:43:00Z">
            <w:r>
              <w:fldChar w:fldCharType="begin"/>
            </w:r>
            <w:r>
              <w:delInstrText xml:space="preserve"> HYPERLINK \l "_Toc401414031" </w:delInstrText>
            </w:r>
            <w:r>
              <w:fldChar w:fldCharType="separate"/>
            </w:r>
            <w:r w:rsidR="00633278" w:rsidRPr="00346D30">
              <w:rPr>
                <w:rStyle w:val="Hyperlink"/>
                <w:noProof/>
              </w:rPr>
              <w:delText>3.6.4</w:delText>
            </w:r>
            <w:r w:rsidR="00633278">
              <w:rPr>
                <w:rFonts w:eastAsiaTheme="minorEastAsia"/>
                <w:noProof/>
                <w:sz w:val="22"/>
              </w:rPr>
              <w:tab/>
            </w:r>
            <w:r w:rsidR="00633278" w:rsidRPr="00346D30">
              <w:rPr>
                <w:rStyle w:val="Hyperlink"/>
                <w:noProof/>
              </w:rPr>
              <w:delText>Array Type Literals</w:delText>
            </w:r>
            <w:r w:rsidR="00633278">
              <w:rPr>
                <w:noProof/>
                <w:webHidden/>
              </w:rPr>
              <w:tab/>
            </w:r>
            <w:r w:rsidR="00633278">
              <w:rPr>
                <w:noProof/>
                <w:webHidden/>
              </w:rPr>
              <w:fldChar w:fldCharType="begin"/>
            </w:r>
            <w:r w:rsidR="00633278">
              <w:rPr>
                <w:noProof/>
                <w:webHidden/>
              </w:rPr>
              <w:delInstrText xml:space="preserve"> PAGEREF _Toc401414031 \h </w:delInstrText>
            </w:r>
            <w:r w:rsidR="00633278">
              <w:rPr>
                <w:noProof/>
                <w:webHidden/>
              </w:rPr>
            </w:r>
            <w:r w:rsidR="00633278">
              <w:rPr>
                <w:noProof/>
                <w:webHidden/>
              </w:rPr>
              <w:fldChar w:fldCharType="separate"/>
            </w:r>
            <w:r w:rsidR="00633278">
              <w:rPr>
                <w:noProof/>
                <w:webHidden/>
              </w:rPr>
              <w:delText>38</w:delText>
            </w:r>
            <w:r w:rsidR="00633278">
              <w:rPr>
                <w:noProof/>
                <w:webHidden/>
              </w:rPr>
              <w:fldChar w:fldCharType="end"/>
            </w:r>
            <w:r>
              <w:rPr>
                <w:noProof/>
              </w:rPr>
              <w:fldChar w:fldCharType="end"/>
            </w:r>
          </w:del>
        </w:p>
        <w:p w14:paraId="7D25774B" w14:textId="77777777" w:rsidR="00633278" w:rsidRDefault="00397205">
          <w:pPr>
            <w:pStyle w:val="TOC3"/>
            <w:rPr>
              <w:del w:id="91" w:author="Anders Hejlsberg" w:date="2014-11-01T15:43:00Z"/>
              <w:rFonts w:eastAsiaTheme="minorEastAsia"/>
              <w:noProof/>
              <w:sz w:val="22"/>
            </w:rPr>
          </w:pPr>
          <w:del w:id="92" w:author="Anders Hejlsberg" w:date="2014-11-01T15:43:00Z">
            <w:r>
              <w:fldChar w:fldCharType="begin"/>
            </w:r>
            <w:r>
              <w:delInstrText xml:space="preserve"> HYPERLINK \l "_Toc401414032" </w:delInstrText>
            </w:r>
            <w:r>
              <w:fldChar w:fldCharType="separate"/>
            </w:r>
            <w:r w:rsidR="00633278" w:rsidRPr="00346D30">
              <w:rPr>
                <w:rStyle w:val="Hyperlink"/>
                <w:noProof/>
              </w:rPr>
              <w:delText>3.6.5</w:delText>
            </w:r>
            <w:r w:rsidR="00633278">
              <w:rPr>
                <w:rFonts w:eastAsiaTheme="minorEastAsia"/>
                <w:noProof/>
                <w:sz w:val="22"/>
              </w:rPr>
              <w:tab/>
            </w:r>
            <w:r w:rsidR="00633278" w:rsidRPr="00346D30">
              <w:rPr>
                <w:rStyle w:val="Hyperlink"/>
                <w:noProof/>
              </w:rPr>
              <w:delText>Tuple Type Literals</w:delText>
            </w:r>
            <w:r w:rsidR="00633278">
              <w:rPr>
                <w:noProof/>
                <w:webHidden/>
              </w:rPr>
              <w:tab/>
            </w:r>
            <w:r w:rsidR="00633278">
              <w:rPr>
                <w:noProof/>
                <w:webHidden/>
              </w:rPr>
              <w:fldChar w:fldCharType="begin"/>
            </w:r>
            <w:r w:rsidR="00633278">
              <w:rPr>
                <w:noProof/>
                <w:webHidden/>
              </w:rPr>
              <w:delInstrText xml:space="preserve"> PAGEREF _Toc401414032 \h </w:delInstrText>
            </w:r>
            <w:r w:rsidR="00633278">
              <w:rPr>
                <w:noProof/>
                <w:webHidden/>
              </w:rPr>
            </w:r>
            <w:r w:rsidR="00633278">
              <w:rPr>
                <w:noProof/>
                <w:webHidden/>
              </w:rPr>
              <w:fldChar w:fldCharType="separate"/>
            </w:r>
            <w:r w:rsidR="00633278">
              <w:rPr>
                <w:noProof/>
                <w:webHidden/>
              </w:rPr>
              <w:delText>38</w:delText>
            </w:r>
            <w:r w:rsidR="00633278">
              <w:rPr>
                <w:noProof/>
                <w:webHidden/>
              </w:rPr>
              <w:fldChar w:fldCharType="end"/>
            </w:r>
            <w:r>
              <w:rPr>
                <w:noProof/>
              </w:rPr>
              <w:fldChar w:fldCharType="end"/>
            </w:r>
          </w:del>
        </w:p>
        <w:p w14:paraId="215E844A" w14:textId="77777777" w:rsidR="00633278" w:rsidRDefault="00397205">
          <w:pPr>
            <w:pStyle w:val="TOC3"/>
            <w:rPr>
              <w:del w:id="93" w:author="Anders Hejlsberg" w:date="2014-11-01T15:43:00Z"/>
              <w:rFonts w:eastAsiaTheme="minorEastAsia"/>
              <w:noProof/>
              <w:sz w:val="22"/>
            </w:rPr>
          </w:pPr>
          <w:del w:id="94" w:author="Anders Hejlsberg" w:date="2014-11-01T15:43:00Z">
            <w:r>
              <w:fldChar w:fldCharType="begin"/>
            </w:r>
            <w:r>
              <w:delInstrText xml:space="preserve"> HYPERLINK \l "_Toc401414033" </w:delInstrText>
            </w:r>
            <w:r>
              <w:fldChar w:fldCharType="separate"/>
            </w:r>
            <w:r w:rsidR="00633278" w:rsidRPr="00346D30">
              <w:rPr>
                <w:rStyle w:val="Hyperlink"/>
                <w:noProof/>
              </w:rPr>
              <w:delText>3.6.6</w:delText>
            </w:r>
            <w:r w:rsidR="00633278">
              <w:rPr>
                <w:rFonts w:eastAsiaTheme="minorEastAsia"/>
                <w:noProof/>
                <w:sz w:val="22"/>
              </w:rPr>
              <w:tab/>
            </w:r>
            <w:r w:rsidR="00633278" w:rsidRPr="00346D30">
              <w:rPr>
                <w:rStyle w:val="Hyperlink"/>
                <w:noProof/>
              </w:rPr>
              <w:delText>Union Type Literals</w:delText>
            </w:r>
            <w:r w:rsidR="00633278">
              <w:rPr>
                <w:noProof/>
                <w:webHidden/>
              </w:rPr>
              <w:tab/>
            </w:r>
            <w:r w:rsidR="00633278">
              <w:rPr>
                <w:noProof/>
                <w:webHidden/>
              </w:rPr>
              <w:fldChar w:fldCharType="begin"/>
            </w:r>
            <w:r w:rsidR="00633278">
              <w:rPr>
                <w:noProof/>
                <w:webHidden/>
              </w:rPr>
              <w:delInstrText xml:space="preserve"> PAGEREF _Toc401414033 \h </w:delInstrText>
            </w:r>
            <w:r w:rsidR="00633278">
              <w:rPr>
                <w:noProof/>
                <w:webHidden/>
              </w:rPr>
            </w:r>
            <w:r w:rsidR="00633278">
              <w:rPr>
                <w:noProof/>
                <w:webHidden/>
              </w:rPr>
              <w:fldChar w:fldCharType="separate"/>
            </w:r>
            <w:r w:rsidR="00633278">
              <w:rPr>
                <w:noProof/>
                <w:webHidden/>
              </w:rPr>
              <w:delText>38</w:delText>
            </w:r>
            <w:r w:rsidR="00633278">
              <w:rPr>
                <w:noProof/>
                <w:webHidden/>
              </w:rPr>
              <w:fldChar w:fldCharType="end"/>
            </w:r>
            <w:r>
              <w:rPr>
                <w:noProof/>
              </w:rPr>
              <w:fldChar w:fldCharType="end"/>
            </w:r>
          </w:del>
        </w:p>
        <w:p w14:paraId="4205D117" w14:textId="77777777" w:rsidR="00633278" w:rsidRDefault="00397205">
          <w:pPr>
            <w:pStyle w:val="TOC3"/>
            <w:rPr>
              <w:del w:id="95" w:author="Anders Hejlsberg" w:date="2014-11-01T15:43:00Z"/>
              <w:rFonts w:eastAsiaTheme="minorEastAsia"/>
              <w:noProof/>
              <w:sz w:val="22"/>
            </w:rPr>
          </w:pPr>
          <w:del w:id="96" w:author="Anders Hejlsberg" w:date="2014-11-01T15:43:00Z">
            <w:r>
              <w:fldChar w:fldCharType="begin"/>
            </w:r>
            <w:r>
              <w:delInstrText xml:space="preserve"> HYPERLINK \l "_Toc401414034" </w:delInstrText>
            </w:r>
            <w:r>
              <w:fldChar w:fldCharType="separate"/>
            </w:r>
            <w:r w:rsidR="00633278" w:rsidRPr="00346D30">
              <w:rPr>
                <w:rStyle w:val="Hyperlink"/>
                <w:noProof/>
              </w:rPr>
              <w:delText>3.6.7</w:delText>
            </w:r>
            <w:r w:rsidR="00633278">
              <w:rPr>
                <w:rFonts w:eastAsiaTheme="minorEastAsia"/>
                <w:noProof/>
                <w:sz w:val="22"/>
              </w:rPr>
              <w:tab/>
            </w:r>
            <w:r w:rsidR="00633278" w:rsidRPr="00346D30">
              <w:rPr>
                <w:rStyle w:val="Hyperlink"/>
                <w:noProof/>
              </w:rPr>
              <w:delText>Function Type Literals</w:delText>
            </w:r>
            <w:r w:rsidR="00633278">
              <w:rPr>
                <w:noProof/>
                <w:webHidden/>
              </w:rPr>
              <w:tab/>
            </w:r>
            <w:r w:rsidR="00633278">
              <w:rPr>
                <w:noProof/>
                <w:webHidden/>
              </w:rPr>
              <w:fldChar w:fldCharType="begin"/>
            </w:r>
            <w:r w:rsidR="00633278">
              <w:rPr>
                <w:noProof/>
                <w:webHidden/>
              </w:rPr>
              <w:delInstrText xml:space="preserve"> PAGEREF _Toc401414034 \h </w:delInstrText>
            </w:r>
            <w:r w:rsidR="00633278">
              <w:rPr>
                <w:noProof/>
                <w:webHidden/>
              </w:rPr>
            </w:r>
            <w:r w:rsidR="00633278">
              <w:rPr>
                <w:noProof/>
                <w:webHidden/>
              </w:rPr>
              <w:fldChar w:fldCharType="separate"/>
            </w:r>
            <w:r w:rsidR="00633278">
              <w:rPr>
                <w:noProof/>
                <w:webHidden/>
              </w:rPr>
              <w:delText>39</w:delText>
            </w:r>
            <w:r w:rsidR="00633278">
              <w:rPr>
                <w:noProof/>
                <w:webHidden/>
              </w:rPr>
              <w:fldChar w:fldCharType="end"/>
            </w:r>
            <w:r>
              <w:rPr>
                <w:noProof/>
              </w:rPr>
              <w:fldChar w:fldCharType="end"/>
            </w:r>
          </w:del>
        </w:p>
        <w:p w14:paraId="743340C2" w14:textId="77777777" w:rsidR="00633278" w:rsidRDefault="00397205">
          <w:pPr>
            <w:pStyle w:val="TOC3"/>
            <w:rPr>
              <w:del w:id="97" w:author="Anders Hejlsberg" w:date="2014-11-01T15:43:00Z"/>
              <w:rFonts w:eastAsiaTheme="minorEastAsia"/>
              <w:noProof/>
              <w:sz w:val="22"/>
            </w:rPr>
          </w:pPr>
          <w:del w:id="98" w:author="Anders Hejlsberg" w:date="2014-11-01T15:43:00Z">
            <w:r>
              <w:fldChar w:fldCharType="begin"/>
            </w:r>
            <w:r>
              <w:delInstrText xml:space="preserve"> HYPERLINK \l "_Toc401414035" </w:delInstrText>
            </w:r>
            <w:r>
              <w:fldChar w:fldCharType="separate"/>
            </w:r>
            <w:r w:rsidR="00633278" w:rsidRPr="00346D30">
              <w:rPr>
                <w:rStyle w:val="Hyperlink"/>
                <w:noProof/>
              </w:rPr>
              <w:delText>3.6.8</w:delText>
            </w:r>
            <w:r w:rsidR="00633278">
              <w:rPr>
                <w:rFonts w:eastAsiaTheme="minorEastAsia"/>
                <w:noProof/>
                <w:sz w:val="22"/>
              </w:rPr>
              <w:tab/>
            </w:r>
            <w:r w:rsidR="00633278" w:rsidRPr="00346D30">
              <w:rPr>
                <w:rStyle w:val="Hyperlink"/>
                <w:noProof/>
              </w:rPr>
              <w:delText>Constructor Type Literals</w:delText>
            </w:r>
            <w:r w:rsidR="00633278">
              <w:rPr>
                <w:noProof/>
                <w:webHidden/>
              </w:rPr>
              <w:tab/>
            </w:r>
            <w:r w:rsidR="00633278">
              <w:rPr>
                <w:noProof/>
                <w:webHidden/>
              </w:rPr>
              <w:fldChar w:fldCharType="begin"/>
            </w:r>
            <w:r w:rsidR="00633278">
              <w:rPr>
                <w:noProof/>
                <w:webHidden/>
              </w:rPr>
              <w:delInstrText xml:space="preserve"> PAGEREF _Toc401414035 \h </w:delInstrText>
            </w:r>
            <w:r w:rsidR="00633278">
              <w:rPr>
                <w:noProof/>
                <w:webHidden/>
              </w:rPr>
            </w:r>
            <w:r w:rsidR="00633278">
              <w:rPr>
                <w:noProof/>
                <w:webHidden/>
              </w:rPr>
              <w:fldChar w:fldCharType="separate"/>
            </w:r>
            <w:r w:rsidR="00633278">
              <w:rPr>
                <w:noProof/>
                <w:webHidden/>
              </w:rPr>
              <w:delText>39</w:delText>
            </w:r>
            <w:r w:rsidR="00633278">
              <w:rPr>
                <w:noProof/>
                <w:webHidden/>
              </w:rPr>
              <w:fldChar w:fldCharType="end"/>
            </w:r>
            <w:r>
              <w:rPr>
                <w:noProof/>
              </w:rPr>
              <w:fldChar w:fldCharType="end"/>
            </w:r>
          </w:del>
        </w:p>
        <w:p w14:paraId="6D4857C6" w14:textId="77777777" w:rsidR="00633278" w:rsidRDefault="00397205">
          <w:pPr>
            <w:pStyle w:val="TOC3"/>
            <w:rPr>
              <w:del w:id="99" w:author="Anders Hejlsberg" w:date="2014-11-01T15:43:00Z"/>
              <w:rFonts w:eastAsiaTheme="minorEastAsia"/>
              <w:noProof/>
              <w:sz w:val="22"/>
            </w:rPr>
          </w:pPr>
          <w:del w:id="100" w:author="Anders Hejlsberg" w:date="2014-11-01T15:43:00Z">
            <w:r>
              <w:fldChar w:fldCharType="begin"/>
            </w:r>
            <w:r>
              <w:delInstrText xml:space="preserve"> HYPERLINK \l "_Toc401414036" </w:delInstrText>
            </w:r>
            <w:r>
              <w:fldChar w:fldCharType="separate"/>
            </w:r>
            <w:r w:rsidR="00633278" w:rsidRPr="00346D30">
              <w:rPr>
                <w:rStyle w:val="Hyperlink"/>
                <w:noProof/>
              </w:rPr>
              <w:delText>3.6.9</w:delText>
            </w:r>
            <w:r w:rsidR="00633278">
              <w:rPr>
                <w:rFonts w:eastAsiaTheme="minorEastAsia"/>
                <w:noProof/>
                <w:sz w:val="22"/>
              </w:rPr>
              <w:tab/>
            </w:r>
            <w:r w:rsidR="00633278" w:rsidRPr="00346D30">
              <w:rPr>
                <w:rStyle w:val="Hyperlink"/>
                <w:noProof/>
              </w:rPr>
              <w:delText>Type Queries</w:delText>
            </w:r>
            <w:r w:rsidR="00633278">
              <w:rPr>
                <w:noProof/>
                <w:webHidden/>
              </w:rPr>
              <w:tab/>
            </w:r>
            <w:r w:rsidR="00633278">
              <w:rPr>
                <w:noProof/>
                <w:webHidden/>
              </w:rPr>
              <w:fldChar w:fldCharType="begin"/>
            </w:r>
            <w:r w:rsidR="00633278">
              <w:rPr>
                <w:noProof/>
                <w:webHidden/>
              </w:rPr>
              <w:delInstrText xml:space="preserve"> PAGEREF _Toc401414036 \h </w:delInstrText>
            </w:r>
            <w:r w:rsidR="00633278">
              <w:rPr>
                <w:noProof/>
                <w:webHidden/>
              </w:rPr>
            </w:r>
            <w:r w:rsidR="00633278">
              <w:rPr>
                <w:noProof/>
                <w:webHidden/>
              </w:rPr>
              <w:fldChar w:fldCharType="separate"/>
            </w:r>
            <w:r w:rsidR="00633278">
              <w:rPr>
                <w:noProof/>
                <w:webHidden/>
              </w:rPr>
              <w:delText>40</w:delText>
            </w:r>
            <w:r w:rsidR="00633278">
              <w:rPr>
                <w:noProof/>
                <w:webHidden/>
              </w:rPr>
              <w:fldChar w:fldCharType="end"/>
            </w:r>
            <w:r>
              <w:rPr>
                <w:noProof/>
              </w:rPr>
              <w:fldChar w:fldCharType="end"/>
            </w:r>
          </w:del>
        </w:p>
        <w:p w14:paraId="0B5C262B" w14:textId="77777777" w:rsidR="00633278" w:rsidRDefault="00397205">
          <w:pPr>
            <w:pStyle w:val="TOC2"/>
            <w:tabs>
              <w:tab w:val="left" w:pos="880"/>
              <w:tab w:val="right" w:leader="dot" w:pos="9350"/>
            </w:tabs>
            <w:rPr>
              <w:del w:id="101" w:author="Anders Hejlsberg" w:date="2014-11-01T15:43:00Z"/>
              <w:rFonts w:eastAsiaTheme="minorEastAsia"/>
              <w:noProof/>
              <w:sz w:val="22"/>
            </w:rPr>
          </w:pPr>
          <w:del w:id="102" w:author="Anders Hejlsberg" w:date="2014-11-01T15:43:00Z">
            <w:r>
              <w:fldChar w:fldCharType="begin"/>
            </w:r>
            <w:r>
              <w:delInstrText xml:space="preserve"> HYPERLINK \l "_Toc401414037" </w:delInstrText>
            </w:r>
            <w:r>
              <w:fldChar w:fldCharType="separate"/>
            </w:r>
            <w:r w:rsidR="00633278" w:rsidRPr="00346D30">
              <w:rPr>
                <w:rStyle w:val="Hyperlink"/>
                <w:noProof/>
              </w:rPr>
              <w:delText>3.7</w:delText>
            </w:r>
            <w:r w:rsidR="00633278">
              <w:rPr>
                <w:rFonts w:eastAsiaTheme="minorEastAsia"/>
                <w:noProof/>
                <w:sz w:val="22"/>
              </w:rPr>
              <w:tab/>
            </w:r>
            <w:r w:rsidR="00633278" w:rsidRPr="00346D30">
              <w:rPr>
                <w:rStyle w:val="Hyperlink"/>
                <w:noProof/>
              </w:rPr>
              <w:delText>Specifying Members</w:delText>
            </w:r>
            <w:r w:rsidR="00633278">
              <w:rPr>
                <w:noProof/>
                <w:webHidden/>
              </w:rPr>
              <w:tab/>
            </w:r>
            <w:r w:rsidR="00633278">
              <w:rPr>
                <w:noProof/>
                <w:webHidden/>
              </w:rPr>
              <w:fldChar w:fldCharType="begin"/>
            </w:r>
            <w:r w:rsidR="00633278">
              <w:rPr>
                <w:noProof/>
                <w:webHidden/>
              </w:rPr>
              <w:delInstrText xml:space="preserve"> PAGEREF _Toc401414037 \h </w:delInstrText>
            </w:r>
            <w:r w:rsidR="00633278">
              <w:rPr>
                <w:noProof/>
                <w:webHidden/>
              </w:rPr>
            </w:r>
            <w:r w:rsidR="00633278">
              <w:rPr>
                <w:noProof/>
                <w:webHidden/>
              </w:rPr>
              <w:fldChar w:fldCharType="separate"/>
            </w:r>
            <w:r w:rsidR="00633278">
              <w:rPr>
                <w:noProof/>
                <w:webHidden/>
              </w:rPr>
              <w:delText>40</w:delText>
            </w:r>
            <w:r w:rsidR="00633278">
              <w:rPr>
                <w:noProof/>
                <w:webHidden/>
              </w:rPr>
              <w:fldChar w:fldCharType="end"/>
            </w:r>
            <w:r>
              <w:rPr>
                <w:noProof/>
              </w:rPr>
              <w:fldChar w:fldCharType="end"/>
            </w:r>
          </w:del>
        </w:p>
        <w:p w14:paraId="6930EE00" w14:textId="77777777" w:rsidR="00633278" w:rsidRDefault="00397205">
          <w:pPr>
            <w:pStyle w:val="TOC3"/>
            <w:rPr>
              <w:del w:id="103" w:author="Anders Hejlsberg" w:date="2014-11-01T15:43:00Z"/>
              <w:rFonts w:eastAsiaTheme="minorEastAsia"/>
              <w:noProof/>
              <w:sz w:val="22"/>
            </w:rPr>
          </w:pPr>
          <w:del w:id="104" w:author="Anders Hejlsberg" w:date="2014-11-01T15:43:00Z">
            <w:r>
              <w:fldChar w:fldCharType="begin"/>
            </w:r>
            <w:r>
              <w:delInstrText xml:space="preserve"> HYPERLINK \l "_Toc401414038" </w:delInstrText>
            </w:r>
            <w:r>
              <w:fldChar w:fldCharType="separate"/>
            </w:r>
            <w:r w:rsidR="00633278" w:rsidRPr="00346D30">
              <w:rPr>
                <w:rStyle w:val="Hyperlink"/>
                <w:noProof/>
              </w:rPr>
              <w:delText>3.7.1</w:delText>
            </w:r>
            <w:r w:rsidR="00633278">
              <w:rPr>
                <w:rFonts w:eastAsiaTheme="minorEastAsia"/>
                <w:noProof/>
                <w:sz w:val="22"/>
              </w:rPr>
              <w:tab/>
            </w:r>
            <w:r w:rsidR="00633278" w:rsidRPr="00346D30">
              <w:rPr>
                <w:rStyle w:val="Hyperlink"/>
                <w:noProof/>
              </w:rPr>
              <w:delText>Property Signatures</w:delText>
            </w:r>
            <w:r w:rsidR="00633278">
              <w:rPr>
                <w:noProof/>
                <w:webHidden/>
              </w:rPr>
              <w:tab/>
            </w:r>
            <w:r w:rsidR="00633278">
              <w:rPr>
                <w:noProof/>
                <w:webHidden/>
              </w:rPr>
              <w:fldChar w:fldCharType="begin"/>
            </w:r>
            <w:r w:rsidR="00633278">
              <w:rPr>
                <w:noProof/>
                <w:webHidden/>
              </w:rPr>
              <w:delInstrText xml:space="preserve"> PAGEREF _Toc401414038 \h </w:delInstrText>
            </w:r>
            <w:r w:rsidR="00633278">
              <w:rPr>
                <w:noProof/>
                <w:webHidden/>
              </w:rPr>
            </w:r>
            <w:r w:rsidR="00633278">
              <w:rPr>
                <w:noProof/>
                <w:webHidden/>
              </w:rPr>
              <w:fldChar w:fldCharType="separate"/>
            </w:r>
            <w:r w:rsidR="00633278">
              <w:rPr>
                <w:noProof/>
                <w:webHidden/>
              </w:rPr>
              <w:delText>41</w:delText>
            </w:r>
            <w:r w:rsidR="00633278">
              <w:rPr>
                <w:noProof/>
                <w:webHidden/>
              </w:rPr>
              <w:fldChar w:fldCharType="end"/>
            </w:r>
            <w:r>
              <w:rPr>
                <w:noProof/>
              </w:rPr>
              <w:fldChar w:fldCharType="end"/>
            </w:r>
          </w:del>
        </w:p>
        <w:p w14:paraId="1527608D" w14:textId="77777777" w:rsidR="00633278" w:rsidRDefault="00397205">
          <w:pPr>
            <w:pStyle w:val="TOC3"/>
            <w:rPr>
              <w:del w:id="105" w:author="Anders Hejlsberg" w:date="2014-11-01T15:43:00Z"/>
              <w:rFonts w:eastAsiaTheme="minorEastAsia"/>
              <w:noProof/>
              <w:sz w:val="22"/>
            </w:rPr>
          </w:pPr>
          <w:del w:id="106" w:author="Anders Hejlsberg" w:date="2014-11-01T15:43:00Z">
            <w:r>
              <w:fldChar w:fldCharType="begin"/>
            </w:r>
            <w:r>
              <w:delInstrText xml:space="preserve"> HYPERLINK \l "_Toc401414039" </w:delInstrText>
            </w:r>
            <w:r>
              <w:fldChar w:fldCharType="separate"/>
            </w:r>
            <w:r w:rsidR="00633278" w:rsidRPr="00346D30">
              <w:rPr>
                <w:rStyle w:val="Hyperlink"/>
                <w:noProof/>
              </w:rPr>
              <w:delText>3.7.2</w:delText>
            </w:r>
            <w:r w:rsidR="00633278">
              <w:rPr>
                <w:rFonts w:eastAsiaTheme="minorEastAsia"/>
                <w:noProof/>
                <w:sz w:val="22"/>
              </w:rPr>
              <w:tab/>
            </w:r>
            <w:r w:rsidR="00633278" w:rsidRPr="00346D30">
              <w:rPr>
                <w:rStyle w:val="Hyperlink"/>
                <w:noProof/>
              </w:rPr>
              <w:delText>Call Signatures</w:delText>
            </w:r>
            <w:r w:rsidR="00633278">
              <w:rPr>
                <w:noProof/>
                <w:webHidden/>
              </w:rPr>
              <w:tab/>
            </w:r>
            <w:r w:rsidR="00633278">
              <w:rPr>
                <w:noProof/>
                <w:webHidden/>
              </w:rPr>
              <w:fldChar w:fldCharType="begin"/>
            </w:r>
            <w:r w:rsidR="00633278">
              <w:rPr>
                <w:noProof/>
                <w:webHidden/>
              </w:rPr>
              <w:delInstrText xml:space="preserve"> PAGEREF _Toc401414039 \h </w:delInstrText>
            </w:r>
            <w:r w:rsidR="00633278">
              <w:rPr>
                <w:noProof/>
                <w:webHidden/>
              </w:rPr>
            </w:r>
            <w:r w:rsidR="00633278">
              <w:rPr>
                <w:noProof/>
                <w:webHidden/>
              </w:rPr>
              <w:fldChar w:fldCharType="separate"/>
            </w:r>
            <w:r w:rsidR="00633278">
              <w:rPr>
                <w:noProof/>
                <w:webHidden/>
              </w:rPr>
              <w:delText>41</w:delText>
            </w:r>
            <w:r w:rsidR="00633278">
              <w:rPr>
                <w:noProof/>
                <w:webHidden/>
              </w:rPr>
              <w:fldChar w:fldCharType="end"/>
            </w:r>
            <w:r>
              <w:rPr>
                <w:noProof/>
              </w:rPr>
              <w:fldChar w:fldCharType="end"/>
            </w:r>
          </w:del>
        </w:p>
        <w:p w14:paraId="22AFBFF1" w14:textId="77777777" w:rsidR="00633278" w:rsidRDefault="00397205">
          <w:pPr>
            <w:pStyle w:val="TOC3"/>
            <w:rPr>
              <w:del w:id="107" w:author="Anders Hejlsberg" w:date="2014-11-01T15:43:00Z"/>
              <w:rFonts w:eastAsiaTheme="minorEastAsia"/>
              <w:noProof/>
              <w:sz w:val="22"/>
            </w:rPr>
          </w:pPr>
          <w:del w:id="108" w:author="Anders Hejlsberg" w:date="2014-11-01T15:43:00Z">
            <w:r>
              <w:fldChar w:fldCharType="begin"/>
            </w:r>
            <w:r>
              <w:delInstrText xml:space="preserve"> HYPERLINK \l "_Toc401414040" </w:delInstrText>
            </w:r>
            <w:r>
              <w:fldChar w:fldCharType="separate"/>
            </w:r>
            <w:r w:rsidR="00633278" w:rsidRPr="00346D30">
              <w:rPr>
                <w:rStyle w:val="Hyperlink"/>
                <w:noProof/>
              </w:rPr>
              <w:delText>3.7.3</w:delText>
            </w:r>
            <w:r w:rsidR="00633278">
              <w:rPr>
                <w:rFonts w:eastAsiaTheme="minorEastAsia"/>
                <w:noProof/>
                <w:sz w:val="22"/>
              </w:rPr>
              <w:tab/>
            </w:r>
            <w:r w:rsidR="00633278" w:rsidRPr="00346D30">
              <w:rPr>
                <w:rStyle w:val="Hyperlink"/>
                <w:noProof/>
              </w:rPr>
              <w:delText>Construct Signatures</w:delText>
            </w:r>
            <w:r w:rsidR="00633278">
              <w:rPr>
                <w:noProof/>
                <w:webHidden/>
              </w:rPr>
              <w:tab/>
            </w:r>
            <w:r w:rsidR="00633278">
              <w:rPr>
                <w:noProof/>
                <w:webHidden/>
              </w:rPr>
              <w:fldChar w:fldCharType="begin"/>
            </w:r>
            <w:r w:rsidR="00633278">
              <w:rPr>
                <w:noProof/>
                <w:webHidden/>
              </w:rPr>
              <w:delInstrText xml:space="preserve"> PAGEREF _Toc401414040 \h </w:delInstrText>
            </w:r>
            <w:r w:rsidR="00633278">
              <w:rPr>
                <w:noProof/>
                <w:webHidden/>
              </w:rPr>
            </w:r>
            <w:r w:rsidR="00633278">
              <w:rPr>
                <w:noProof/>
                <w:webHidden/>
              </w:rPr>
              <w:fldChar w:fldCharType="separate"/>
            </w:r>
            <w:r w:rsidR="00633278">
              <w:rPr>
                <w:noProof/>
                <w:webHidden/>
              </w:rPr>
              <w:delText>44</w:delText>
            </w:r>
            <w:r w:rsidR="00633278">
              <w:rPr>
                <w:noProof/>
                <w:webHidden/>
              </w:rPr>
              <w:fldChar w:fldCharType="end"/>
            </w:r>
            <w:r>
              <w:rPr>
                <w:noProof/>
              </w:rPr>
              <w:fldChar w:fldCharType="end"/>
            </w:r>
          </w:del>
        </w:p>
        <w:p w14:paraId="4B63354D" w14:textId="77777777" w:rsidR="00633278" w:rsidRDefault="00397205">
          <w:pPr>
            <w:pStyle w:val="TOC3"/>
            <w:rPr>
              <w:del w:id="109" w:author="Anders Hejlsberg" w:date="2014-11-01T15:43:00Z"/>
              <w:rFonts w:eastAsiaTheme="minorEastAsia"/>
              <w:noProof/>
              <w:sz w:val="22"/>
            </w:rPr>
          </w:pPr>
          <w:del w:id="110" w:author="Anders Hejlsberg" w:date="2014-11-01T15:43:00Z">
            <w:r>
              <w:fldChar w:fldCharType="begin"/>
            </w:r>
            <w:r>
              <w:delInstrText xml:space="preserve"> HYPERLINK \l "_Toc401414041" </w:delInstrText>
            </w:r>
            <w:r>
              <w:fldChar w:fldCharType="separate"/>
            </w:r>
            <w:r w:rsidR="00633278" w:rsidRPr="00346D30">
              <w:rPr>
                <w:rStyle w:val="Hyperlink"/>
                <w:noProof/>
              </w:rPr>
              <w:delText>3.7.4</w:delText>
            </w:r>
            <w:r w:rsidR="00633278">
              <w:rPr>
                <w:rFonts w:eastAsiaTheme="minorEastAsia"/>
                <w:noProof/>
                <w:sz w:val="22"/>
              </w:rPr>
              <w:tab/>
            </w:r>
            <w:r w:rsidR="00633278" w:rsidRPr="00346D30">
              <w:rPr>
                <w:rStyle w:val="Hyperlink"/>
                <w:noProof/>
              </w:rPr>
              <w:delText>Index Signatures</w:delText>
            </w:r>
            <w:r w:rsidR="00633278">
              <w:rPr>
                <w:noProof/>
                <w:webHidden/>
              </w:rPr>
              <w:tab/>
            </w:r>
            <w:r w:rsidR="00633278">
              <w:rPr>
                <w:noProof/>
                <w:webHidden/>
              </w:rPr>
              <w:fldChar w:fldCharType="begin"/>
            </w:r>
            <w:r w:rsidR="00633278">
              <w:rPr>
                <w:noProof/>
                <w:webHidden/>
              </w:rPr>
              <w:delInstrText xml:space="preserve"> PAGEREF _Toc401414041 \h </w:delInstrText>
            </w:r>
            <w:r w:rsidR="00633278">
              <w:rPr>
                <w:noProof/>
                <w:webHidden/>
              </w:rPr>
            </w:r>
            <w:r w:rsidR="00633278">
              <w:rPr>
                <w:noProof/>
                <w:webHidden/>
              </w:rPr>
              <w:fldChar w:fldCharType="separate"/>
            </w:r>
            <w:r w:rsidR="00633278">
              <w:rPr>
                <w:noProof/>
                <w:webHidden/>
              </w:rPr>
              <w:delText>45</w:delText>
            </w:r>
            <w:r w:rsidR="00633278">
              <w:rPr>
                <w:noProof/>
                <w:webHidden/>
              </w:rPr>
              <w:fldChar w:fldCharType="end"/>
            </w:r>
            <w:r>
              <w:rPr>
                <w:noProof/>
              </w:rPr>
              <w:fldChar w:fldCharType="end"/>
            </w:r>
          </w:del>
        </w:p>
        <w:p w14:paraId="3800A004" w14:textId="77777777" w:rsidR="00633278" w:rsidRDefault="00397205">
          <w:pPr>
            <w:pStyle w:val="TOC3"/>
            <w:rPr>
              <w:del w:id="111" w:author="Anders Hejlsberg" w:date="2014-11-01T15:43:00Z"/>
              <w:rFonts w:eastAsiaTheme="minorEastAsia"/>
              <w:noProof/>
              <w:sz w:val="22"/>
            </w:rPr>
          </w:pPr>
          <w:del w:id="112" w:author="Anders Hejlsberg" w:date="2014-11-01T15:43:00Z">
            <w:r>
              <w:fldChar w:fldCharType="begin"/>
            </w:r>
            <w:r>
              <w:delInstrText xml:space="preserve"> HYPERLINK \l "_Toc401414042" </w:delInstrText>
            </w:r>
            <w:r>
              <w:fldChar w:fldCharType="separate"/>
            </w:r>
            <w:r w:rsidR="00633278" w:rsidRPr="00346D30">
              <w:rPr>
                <w:rStyle w:val="Hyperlink"/>
                <w:noProof/>
              </w:rPr>
              <w:delText>3.7.5</w:delText>
            </w:r>
            <w:r w:rsidR="00633278">
              <w:rPr>
                <w:rFonts w:eastAsiaTheme="minorEastAsia"/>
                <w:noProof/>
                <w:sz w:val="22"/>
              </w:rPr>
              <w:tab/>
            </w:r>
            <w:r w:rsidR="00633278" w:rsidRPr="00346D30">
              <w:rPr>
                <w:rStyle w:val="Hyperlink"/>
                <w:noProof/>
              </w:rPr>
              <w:delText>Method Signatures</w:delText>
            </w:r>
            <w:r w:rsidR="00633278">
              <w:rPr>
                <w:noProof/>
                <w:webHidden/>
              </w:rPr>
              <w:tab/>
            </w:r>
            <w:r w:rsidR="00633278">
              <w:rPr>
                <w:noProof/>
                <w:webHidden/>
              </w:rPr>
              <w:fldChar w:fldCharType="begin"/>
            </w:r>
            <w:r w:rsidR="00633278">
              <w:rPr>
                <w:noProof/>
                <w:webHidden/>
              </w:rPr>
              <w:delInstrText xml:space="preserve"> PAGEREF _Toc401414042 \h </w:delInstrText>
            </w:r>
            <w:r w:rsidR="00633278">
              <w:rPr>
                <w:noProof/>
                <w:webHidden/>
              </w:rPr>
            </w:r>
            <w:r w:rsidR="00633278">
              <w:rPr>
                <w:noProof/>
                <w:webHidden/>
              </w:rPr>
              <w:fldChar w:fldCharType="separate"/>
            </w:r>
            <w:r w:rsidR="00633278">
              <w:rPr>
                <w:noProof/>
                <w:webHidden/>
              </w:rPr>
              <w:delText>45</w:delText>
            </w:r>
            <w:r w:rsidR="00633278">
              <w:rPr>
                <w:noProof/>
                <w:webHidden/>
              </w:rPr>
              <w:fldChar w:fldCharType="end"/>
            </w:r>
            <w:r>
              <w:rPr>
                <w:noProof/>
              </w:rPr>
              <w:fldChar w:fldCharType="end"/>
            </w:r>
          </w:del>
        </w:p>
        <w:p w14:paraId="0B079984" w14:textId="77777777" w:rsidR="00633278" w:rsidRDefault="00397205">
          <w:pPr>
            <w:pStyle w:val="TOC2"/>
            <w:tabs>
              <w:tab w:val="left" w:pos="880"/>
              <w:tab w:val="right" w:leader="dot" w:pos="9350"/>
            </w:tabs>
            <w:rPr>
              <w:del w:id="113" w:author="Anders Hejlsberg" w:date="2014-11-01T15:43:00Z"/>
              <w:rFonts w:eastAsiaTheme="minorEastAsia"/>
              <w:noProof/>
              <w:sz w:val="22"/>
            </w:rPr>
          </w:pPr>
          <w:del w:id="114" w:author="Anders Hejlsberg" w:date="2014-11-01T15:43:00Z">
            <w:r>
              <w:fldChar w:fldCharType="begin"/>
            </w:r>
            <w:r>
              <w:delInstrText xml:space="preserve"> HYPERLINK \l "_Toc401414043" </w:delInstrText>
            </w:r>
            <w:r>
              <w:fldChar w:fldCharType="separate"/>
            </w:r>
            <w:r w:rsidR="00633278" w:rsidRPr="00346D30">
              <w:rPr>
                <w:rStyle w:val="Hyperlink"/>
                <w:noProof/>
              </w:rPr>
              <w:delText>3.8</w:delText>
            </w:r>
            <w:r w:rsidR="00633278">
              <w:rPr>
                <w:rFonts w:eastAsiaTheme="minorEastAsia"/>
                <w:noProof/>
                <w:sz w:val="22"/>
              </w:rPr>
              <w:tab/>
            </w:r>
            <w:r w:rsidR="00633278" w:rsidRPr="00346D30">
              <w:rPr>
                <w:rStyle w:val="Hyperlink"/>
                <w:noProof/>
              </w:rPr>
              <w:delText>Type Relationships</w:delText>
            </w:r>
            <w:r w:rsidR="00633278">
              <w:rPr>
                <w:noProof/>
                <w:webHidden/>
              </w:rPr>
              <w:tab/>
            </w:r>
            <w:r w:rsidR="00633278">
              <w:rPr>
                <w:noProof/>
                <w:webHidden/>
              </w:rPr>
              <w:fldChar w:fldCharType="begin"/>
            </w:r>
            <w:r w:rsidR="00633278">
              <w:rPr>
                <w:noProof/>
                <w:webHidden/>
              </w:rPr>
              <w:delInstrText xml:space="preserve"> PAGEREF _Toc401414043 \h </w:delInstrText>
            </w:r>
            <w:r w:rsidR="00633278">
              <w:rPr>
                <w:noProof/>
                <w:webHidden/>
              </w:rPr>
            </w:r>
            <w:r w:rsidR="00633278">
              <w:rPr>
                <w:noProof/>
                <w:webHidden/>
              </w:rPr>
              <w:fldChar w:fldCharType="separate"/>
            </w:r>
            <w:r w:rsidR="00633278">
              <w:rPr>
                <w:noProof/>
                <w:webHidden/>
              </w:rPr>
              <w:delText>46</w:delText>
            </w:r>
            <w:r w:rsidR="00633278">
              <w:rPr>
                <w:noProof/>
                <w:webHidden/>
              </w:rPr>
              <w:fldChar w:fldCharType="end"/>
            </w:r>
            <w:r>
              <w:rPr>
                <w:noProof/>
              </w:rPr>
              <w:fldChar w:fldCharType="end"/>
            </w:r>
          </w:del>
        </w:p>
        <w:p w14:paraId="3D990B2F" w14:textId="77777777" w:rsidR="00633278" w:rsidRDefault="00397205">
          <w:pPr>
            <w:pStyle w:val="TOC3"/>
            <w:rPr>
              <w:del w:id="115" w:author="Anders Hejlsberg" w:date="2014-11-01T15:43:00Z"/>
              <w:rFonts w:eastAsiaTheme="minorEastAsia"/>
              <w:noProof/>
              <w:sz w:val="22"/>
            </w:rPr>
          </w:pPr>
          <w:del w:id="116" w:author="Anders Hejlsberg" w:date="2014-11-01T15:43:00Z">
            <w:r>
              <w:fldChar w:fldCharType="begin"/>
            </w:r>
            <w:r>
              <w:delInstrText xml:space="preserve"> HYPERLINK \l "_Toc401414044" </w:delInstrText>
            </w:r>
            <w:r>
              <w:fldChar w:fldCharType="separate"/>
            </w:r>
            <w:r w:rsidR="00633278" w:rsidRPr="00346D30">
              <w:rPr>
                <w:rStyle w:val="Hyperlink"/>
                <w:noProof/>
                <w:highlight w:val="white"/>
              </w:rPr>
              <w:delText>3.8.1</w:delText>
            </w:r>
            <w:r w:rsidR="00633278">
              <w:rPr>
                <w:rFonts w:eastAsiaTheme="minorEastAsia"/>
                <w:noProof/>
                <w:sz w:val="22"/>
              </w:rPr>
              <w:tab/>
            </w:r>
            <w:r w:rsidR="00633278" w:rsidRPr="00346D30">
              <w:rPr>
                <w:rStyle w:val="Hyperlink"/>
                <w:noProof/>
                <w:highlight w:val="white"/>
              </w:rPr>
              <w:delText>Apparent Type</w:delText>
            </w:r>
            <w:r w:rsidR="00633278">
              <w:rPr>
                <w:noProof/>
                <w:webHidden/>
              </w:rPr>
              <w:tab/>
            </w:r>
            <w:r w:rsidR="00633278">
              <w:rPr>
                <w:noProof/>
                <w:webHidden/>
              </w:rPr>
              <w:fldChar w:fldCharType="begin"/>
            </w:r>
            <w:r w:rsidR="00633278">
              <w:rPr>
                <w:noProof/>
                <w:webHidden/>
              </w:rPr>
              <w:delInstrText xml:space="preserve"> PAGEREF _Toc401414044 \h </w:delInstrText>
            </w:r>
            <w:r w:rsidR="00633278">
              <w:rPr>
                <w:noProof/>
                <w:webHidden/>
              </w:rPr>
            </w:r>
            <w:r w:rsidR="00633278">
              <w:rPr>
                <w:noProof/>
                <w:webHidden/>
              </w:rPr>
              <w:fldChar w:fldCharType="separate"/>
            </w:r>
            <w:r w:rsidR="00633278">
              <w:rPr>
                <w:noProof/>
                <w:webHidden/>
              </w:rPr>
              <w:delText>47</w:delText>
            </w:r>
            <w:r w:rsidR="00633278">
              <w:rPr>
                <w:noProof/>
                <w:webHidden/>
              </w:rPr>
              <w:fldChar w:fldCharType="end"/>
            </w:r>
            <w:r>
              <w:rPr>
                <w:noProof/>
              </w:rPr>
              <w:fldChar w:fldCharType="end"/>
            </w:r>
          </w:del>
        </w:p>
        <w:p w14:paraId="334EE6B0" w14:textId="77777777" w:rsidR="00633278" w:rsidRDefault="00397205">
          <w:pPr>
            <w:pStyle w:val="TOC3"/>
            <w:rPr>
              <w:del w:id="117" w:author="Anders Hejlsberg" w:date="2014-11-01T15:43:00Z"/>
              <w:rFonts w:eastAsiaTheme="minorEastAsia"/>
              <w:noProof/>
              <w:sz w:val="22"/>
            </w:rPr>
          </w:pPr>
          <w:del w:id="118" w:author="Anders Hejlsberg" w:date="2014-11-01T15:43:00Z">
            <w:r>
              <w:fldChar w:fldCharType="begin"/>
            </w:r>
            <w:r>
              <w:delInstrText xml:space="preserve"> HYPERLINK \l "_Toc401414045" </w:delInstrText>
            </w:r>
            <w:r>
              <w:fldChar w:fldCharType="separate"/>
            </w:r>
            <w:r w:rsidR="00633278" w:rsidRPr="00346D30">
              <w:rPr>
                <w:rStyle w:val="Hyperlink"/>
                <w:noProof/>
              </w:rPr>
              <w:delText>3.8.2</w:delText>
            </w:r>
            <w:r w:rsidR="00633278">
              <w:rPr>
                <w:rFonts w:eastAsiaTheme="minorEastAsia"/>
                <w:noProof/>
                <w:sz w:val="22"/>
              </w:rPr>
              <w:tab/>
            </w:r>
            <w:r w:rsidR="00633278" w:rsidRPr="00346D30">
              <w:rPr>
                <w:rStyle w:val="Hyperlink"/>
                <w:noProof/>
              </w:rPr>
              <w:delText>Type and Member Identity</w:delText>
            </w:r>
            <w:r w:rsidR="00633278">
              <w:rPr>
                <w:noProof/>
                <w:webHidden/>
              </w:rPr>
              <w:tab/>
            </w:r>
            <w:r w:rsidR="00633278">
              <w:rPr>
                <w:noProof/>
                <w:webHidden/>
              </w:rPr>
              <w:fldChar w:fldCharType="begin"/>
            </w:r>
            <w:r w:rsidR="00633278">
              <w:rPr>
                <w:noProof/>
                <w:webHidden/>
              </w:rPr>
              <w:delInstrText xml:space="preserve"> PAGEREF _Toc401414045 \h </w:delInstrText>
            </w:r>
            <w:r w:rsidR="00633278">
              <w:rPr>
                <w:noProof/>
                <w:webHidden/>
              </w:rPr>
            </w:r>
            <w:r w:rsidR="00633278">
              <w:rPr>
                <w:noProof/>
                <w:webHidden/>
              </w:rPr>
              <w:fldChar w:fldCharType="separate"/>
            </w:r>
            <w:r w:rsidR="00633278">
              <w:rPr>
                <w:noProof/>
                <w:webHidden/>
              </w:rPr>
              <w:delText>47</w:delText>
            </w:r>
            <w:r w:rsidR="00633278">
              <w:rPr>
                <w:noProof/>
                <w:webHidden/>
              </w:rPr>
              <w:fldChar w:fldCharType="end"/>
            </w:r>
            <w:r>
              <w:rPr>
                <w:noProof/>
              </w:rPr>
              <w:fldChar w:fldCharType="end"/>
            </w:r>
          </w:del>
        </w:p>
        <w:p w14:paraId="74F4B4E4" w14:textId="77777777" w:rsidR="00633278" w:rsidRDefault="00397205">
          <w:pPr>
            <w:pStyle w:val="TOC3"/>
            <w:rPr>
              <w:del w:id="119" w:author="Anders Hejlsberg" w:date="2014-11-01T15:43:00Z"/>
              <w:rFonts w:eastAsiaTheme="minorEastAsia"/>
              <w:noProof/>
              <w:sz w:val="22"/>
            </w:rPr>
          </w:pPr>
          <w:del w:id="120" w:author="Anders Hejlsberg" w:date="2014-11-01T15:43:00Z">
            <w:r>
              <w:fldChar w:fldCharType="begin"/>
            </w:r>
            <w:r>
              <w:delInstrText xml:space="preserve"> HYPERLINK \l "_Toc401414046" </w:delInstrText>
            </w:r>
            <w:r>
              <w:fldChar w:fldCharType="separate"/>
            </w:r>
            <w:r w:rsidR="00633278" w:rsidRPr="00346D30">
              <w:rPr>
                <w:rStyle w:val="Hyperlink"/>
                <w:noProof/>
              </w:rPr>
              <w:delText>3.8.3</w:delText>
            </w:r>
            <w:r w:rsidR="00633278">
              <w:rPr>
                <w:rFonts w:eastAsiaTheme="minorEastAsia"/>
                <w:noProof/>
                <w:sz w:val="22"/>
              </w:rPr>
              <w:tab/>
            </w:r>
            <w:r w:rsidR="00633278" w:rsidRPr="00346D30">
              <w:rPr>
                <w:rStyle w:val="Hyperlink"/>
                <w:noProof/>
              </w:rPr>
              <w:delText>Subtypes and Supertypes</w:delText>
            </w:r>
            <w:r w:rsidR="00633278">
              <w:rPr>
                <w:noProof/>
                <w:webHidden/>
              </w:rPr>
              <w:tab/>
            </w:r>
            <w:r w:rsidR="00633278">
              <w:rPr>
                <w:noProof/>
                <w:webHidden/>
              </w:rPr>
              <w:fldChar w:fldCharType="begin"/>
            </w:r>
            <w:r w:rsidR="00633278">
              <w:rPr>
                <w:noProof/>
                <w:webHidden/>
              </w:rPr>
              <w:delInstrText xml:space="preserve"> PAGEREF _Toc401414046 \h </w:delInstrText>
            </w:r>
            <w:r w:rsidR="00633278">
              <w:rPr>
                <w:noProof/>
                <w:webHidden/>
              </w:rPr>
            </w:r>
            <w:r w:rsidR="00633278">
              <w:rPr>
                <w:noProof/>
                <w:webHidden/>
              </w:rPr>
              <w:fldChar w:fldCharType="separate"/>
            </w:r>
            <w:r w:rsidR="00633278">
              <w:rPr>
                <w:noProof/>
                <w:webHidden/>
              </w:rPr>
              <w:delText>48</w:delText>
            </w:r>
            <w:r w:rsidR="00633278">
              <w:rPr>
                <w:noProof/>
                <w:webHidden/>
              </w:rPr>
              <w:fldChar w:fldCharType="end"/>
            </w:r>
            <w:r>
              <w:rPr>
                <w:noProof/>
              </w:rPr>
              <w:fldChar w:fldCharType="end"/>
            </w:r>
          </w:del>
        </w:p>
        <w:p w14:paraId="6ACC8F8D" w14:textId="77777777" w:rsidR="00633278" w:rsidRDefault="00397205">
          <w:pPr>
            <w:pStyle w:val="TOC3"/>
            <w:rPr>
              <w:del w:id="121" w:author="Anders Hejlsberg" w:date="2014-11-01T15:43:00Z"/>
              <w:rFonts w:eastAsiaTheme="minorEastAsia"/>
              <w:noProof/>
              <w:sz w:val="22"/>
            </w:rPr>
          </w:pPr>
          <w:del w:id="122" w:author="Anders Hejlsberg" w:date="2014-11-01T15:43:00Z">
            <w:r>
              <w:fldChar w:fldCharType="begin"/>
            </w:r>
            <w:r>
              <w:delInstrText xml:space="preserve"> HYPERLINK \l "_Toc401414047" </w:delInstrText>
            </w:r>
            <w:r>
              <w:fldChar w:fldCharType="separate"/>
            </w:r>
            <w:r w:rsidR="00633278" w:rsidRPr="00346D30">
              <w:rPr>
                <w:rStyle w:val="Hyperlink"/>
                <w:noProof/>
              </w:rPr>
              <w:delText>3.8.4</w:delText>
            </w:r>
            <w:r w:rsidR="00633278">
              <w:rPr>
                <w:rFonts w:eastAsiaTheme="minorEastAsia"/>
                <w:noProof/>
                <w:sz w:val="22"/>
              </w:rPr>
              <w:tab/>
            </w:r>
            <w:r w:rsidR="00633278" w:rsidRPr="00346D30">
              <w:rPr>
                <w:rStyle w:val="Hyperlink"/>
                <w:noProof/>
              </w:rPr>
              <w:delText>Assignment Compatibility</w:delText>
            </w:r>
            <w:r w:rsidR="00633278">
              <w:rPr>
                <w:noProof/>
                <w:webHidden/>
              </w:rPr>
              <w:tab/>
            </w:r>
            <w:r w:rsidR="00633278">
              <w:rPr>
                <w:noProof/>
                <w:webHidden/>
              </w:rPr>
              <w:fldChar w:fldCharType="begin"/>
            </w:r>
            <w:r w:rsidR="00633278">
              <w:rPr>
                <w:noProof/>
                <w:webHidden/>
              </w:rPr>
              <w:delInstrText xml:space="preserve"> PAGEREF _Toc401414047 \h </w:delInstrText>
            </w:r>
            <w:r w:rsidR="00633278">
              <w:rPr>
                <w:noProof/>
                <w:webHidden/>
              </w:rPr>
            </w:r>
            <w:r w:rsidR="00633278">
              <w:rPr>
                <w:noProof/>
                <w:webHidden/>
              </w:rPr>
              <w:fldChar w:fldCharType="separate"/>
            </w:r>
            <w:r w:rsidR="00633278">
              <w:rPr>
                <w:noProof/>
                <w:webHidden/>
              </w:rPr>
              <w:delText>50</w:delText>
            </w:r>
            <w:r w:rsidR="00633278">
              <w:rPr>
                <w:noProof/>
                <w:webHidden/>
              </w:rPr>
              <w:fldChar w:fldCharType="end"/>
            </w:r>
            <w:r>
              <w:rPr>
                <w:noProof/>
              </w:rPr>
              <w:fldChar w:fldCharType="end"/>
            </w:r>
          </w:del>
        </w:p>
        <w:p w14:paraId="44AC16AC" w14:textId="77777777" w:rsidR="00633278" w:rsidRDefault="00397205">
          <w:pPr>
            <w:pStyle w:val="TOC3"/>
            <w:rPr>
              <w:del w:id="123" w:author="Anders Hejlsberg" w:date="2014-11-01T15:43:00Z"/>
              <w:rFonts w:eastAsiaTheme="minorEastAsia"/>
              <w:noProof/>
              <w:sz w:val="22"/>
            </w:rPr>
          </w:pPr>
          <w:del w:id="124" w:author="Anders Hejlsberg" w:date="2014-11-01T15:43:00Z">
            <w:r>
              <w:fldChar w:fldCharType="begin"/>
            </w:r>
            <w:r>
              <w:delInstrText xml:space="preserve"> HYPERLINK \l "_Toc401414048" </w:delInstrText>
            </w:r>
            <w:r>
              <w:fldChar w:fldCharType="separate"/>
            </w:r>
            <w:r w:rsidR="00633278" w:rsidRPr="00346D30">
              <w:rPr>
                <w:rStyle w:val="Hyperlink"/>
                <w:noProof/>
              </w:rPr>
              <w:delText>3.8.5</w:delText>
            </w:r>
            <w:r w:rsidR="00633278">
              <w:rPr>
                <w:rFonts w:eastAsiaTheme="minorEastAsia"/>
                <w:noProof/>
                <w:sz w:val="22"/>
              </w:rPr>
              <w:tab/>
            </w:r>
            <w:r w:rsidR="00633278" w:rsidRPr="00346D30">
              <w:rPr>
                <w:rStyle w:val="Hyperlink"/>
                <w:noProof/>
              </w:rPr>
              <w:delText>Contextual Signature Instantiation</w:delText>
            </w:r>
            <w:r w:rsidR="00633278">
              <w:rPr>
                <w:noProof/>
                <w:webHidden/>
              </w:rPr>
              <w:tab/>
            </w:r>
            <w:r w:rsidR="00633278">
              <w:rPr>
                <w:noProof/>
                <w:webHidden/>
              </w:rPr>
              <w:fldChar w:fldCharType="begin"/>
            </w:r>
            <w:r w:rsidR="00633278">
              <w:rPr>
                <w:noProof/>
                <w:webHidden/>
              </w:rPr>
              <w:delInstrText xml:space="preserve"> PAGEREF _Toc401414048 \h </w:delInstrText>
            </w:r>
            <w:r w:rsidR="00633278">
              <w:rPr>
                <w:noProof/>
                <w:webHidden/>
              </w:rPr>
            </w:r>
            <w:r w:rsidR="00633278">
              <w:rPr>
                <w:noProof/>
                <w:webHidden/>
              </w:rPr>
              <w:fldChar w:fldCharType="separate"/>
            </w:r>
            <w:r w:rsidR="00633278">
              <w:rPr>
                <w:noProof/>
                <w:webHidden/>
              </w:rPr>
              <w:delText>51</w:delText>
            </w:r>
            <w:r w:rsidR="00633278">
              <w:rPr>
                <w:noProof/>
                <w:webHidden/>
              </w:rPr>
              <w:fldChar w:fldCharType="end"/>
            </w:r>
            <w:r>
              <w:rPr>
                <w:noProof/>
              </w:rPr>
              <w:fldChar w:fldCharType="end"/>
            </w:r>
          </w:del>
        </w:p>
        <w:p w14:paraId="18EEA778" w14:textId="77777777" w:rsidR="00633278" w:rsidRDefault="00397205">
          <w:pPr>
            <w:pStyle w:val="TOC3"/>
            <w:rPr>
              <w:del w:id="125" w:author="Anders Hejlsberg" w:date="2014-11-01T15:43:00Z"/>
              <w:rFonts w:eastAsiaTheme="minorEastAsia"/>
              <w:noProof/>
              <w:sz w:val="22"/>
            </w:rPr>
          </w:pPr>
          <w:del w:id="126" w:author="Anders Hejlsberg" w:date="2014-11-01T15:43:00Z">
            <w:r>
              <w:fldChar w:fldCharType="begin"/>
            </w:r>
            <w:r>
              <w:delInstrText xml:space="preserve"> HYPERLINK \l "_Toc</w:delInstrText>
            </w:r>
            <w:r>
              <w:delInstrText xml:space="preserve">401414049" </w:delInstrText>
            </w:r>
            <w:r>
              <w:fldChar w:fldCharType="separate"/>
            </w:r>
            <w:r w:rsidR="00633278" w:rsidRPr="00346D30">
              <w:rPr>
                <w:rStyle w:val="Hyperlink"/>
                <w:noProof/>
              </w:rPr>
              <w:delText>3.8.6</w:delText>
            </w:r>
            <w:r w:rsidR="00633278">
              <w:rPr>
                <w:rFonts w:eastAsiaTheme="minorEastAsia"/>
                <w:noProof/>
                <w:sz w:val="22"/>
              </w:rPr>
              <w:tab/>
            </w:r>
            <w:r w:rsidR="00633278" w:rsidRPr="00346D30">
              <w:rPr>
                <w:rStyle w:val="Hyperlink"/>
                <w:noProof/>
              </w:rPr>
              <w:delText>Type Inference</w:delText>
            </w:r>
            <w:r w:rsidR="00633278">
              <w:rPr>
                <w:noProof/>
                <w:webHidden/>
              </w:rPr>
              <w:tab/>
            </w:r>
            <w:r w:rsidR="00633278">
              <w:rPr>
                <w:noProof/>
                <w:webHidden/>
              </w:rPr>
              <w:fldChar w:fldCharType="begin"/>
            </w:r>
            <w:r w:rsidR="00633278">
              <w:rPr>
                <w:noProof/>
                <w:webHidden/>
              </w:rPr>
              <w:delInstrText xml:space="preserve"> PAGEREF _Toc401414049 \h </w:delInstrText>
            </w:r>
            <w:r w:rsidR="00633278">
              <w:rPr>
                <w:noProof/>
                <w:webHidden/>
              </w:rPr>
            </w:r>
            <w:r w:rsidR="00633278">
              <w:rPr>
                <w:noProof/>
                <w:webHidden/>
              </w:rPr>
              <w:fldChar w:fldCharType="separate"/>
            </w:r>
            <w:r w:rsidR="00633278">
              <w:rPr>
                <w:noProof/>
                <w:webHidden/>
              </w:rPr>
              <w:delText>51</w:delText>
            </w:r>
            <w:r w:rsidR="00633278">
              <w:rPr>
                <w:noProof/>
                <w:webHidden/>
              </w:rPr>
              <w:fldChar w:fldCharType="end"/>
            </w:r>
            <w:r>
              <w:rPr>
                <w:noProof/>
              </w:rPr>
              <w:fldChar w:fldCharType="end"/>
            </w:r>
          </w:del>
        </w:p>
        <w:p w14:paraId="169B580D" w14:textId="77777777" w:rsidR="00633278" w:rsidRDefault="00397205">
          <w:pPr>
            <w:pStyle w:val="TOC3"/>
            <w:rPr>
              <w:del w:id="127" w:author="Anders Hejlsberg" w:date="2014-11-01T15:43:00Z"/>
              <w:rFonts w:eastAsiaTheme="minorEastAsia"/>
              <w:noProof/>
              <w:sz w:val="22"/>
            </w:rPr>
          </w:pPr>
          <w:del w:id="128" w:author="Anders Hejlsberg" w:date="2014-11-01T15:43:00Z">
            <w:r>
              <w:fldChar w:fldCharType="begin"/>
            </w:r>
            <w:r>
              <w:delInstrText xml:space="preserve"> HYPERLINK \l "_Toc401414050" </w:delInstrText>
            </w:r>
            <w:r>
              <w:fldChar w:fldCharType="separate"/>
            </w:r>
            <w:r w:rsidR="00633278" w:rsidRPr="00346D30">
              <w:rPr>
                <w:rStyle w:val="Hyperlink"/>
                <w:noProof/>
              </w:rPr>
              <w:delText>3.8.7</w:delText>
            </w:r>
            <w:r w:rsidR="00633278">
              <w:rPr>
                <w:rFonts w:eastAsiaTheme="minorEastAsia"/>
                <w:noProof/>
                <w:sz w:val="22"/>
              </w:rPr>
              <w:tab/>
            </w:r>
            <w:r w:rsidR="00633278" w:rsidRPr="00346D30">
              <w:rPr>
                <w:rStyle w:val="Hyperlink"/>
                <w:noProof/>
              </w:rPr>
              <w:delText>Recursive Types</w:delText>
            </w:r>
            <w:r w:rsidR="00633278">
              <w:rPr>
                <w:noProof/>
                <w:webHidden/>
              </w:rPr>
              <w:tab/>
            </w:r>
            <w:r w:rsidR="00633278">
              <w:rPr>
                <w:noProof/>
                <w:webHidden/>
              </w:rPr>
              <w:fldChar w:fldCharType="begin"/>
            </w:r>
            <w:r w:rsidR="00633278">
              <w:rPr>
                <w:noProof/>
                <w:webHidden/>
              </w:rPr>
              <w:delInstrText xml:space="preserve"> PAGEREF _Toc401414050 \h </w:delInstrText>
            </w:r>
            <w:r w:rsidR="00633278">
              <w:rPr>
                <w:noProof/>
                <w:webHidden/>
              </w:rPr>
            </w:r>
            <w:r w:rsidR="00633278">
              <w:rPr>
                <w:noProof/>
                <w:webHidden/>
              </w:rPr>
              <w:fldChar w:fldCharType="separate"/>
            </w:r>
            <w:r w:rsidR="00633278">
              <w:rPr>
                <w:noProof/>
                <w:webHidden/>
              </w:rPr>
              <w:delText>52</w:delText>
            </w:r>
            <w:r w:rsidR="00633278">
              <w:rPr>
                <w:noProof/>
                <w:webHidden/>
              </w:rPr>
              <w:fldChar w:fldCharType="end"/>
            </w:r>
            <w:r>
              <w:rPr>
                <w:noProof/>
              </w:rPr>
              <w:fldChar w:fldCharType="end"/>
            </w:r>
          </w:del>
        </w:p>
        <w:p w14:paraId="608D99B3" w14:textId="77777777" w:rsidR="00633278" w:rsidRDefault="00397205">
          <w:pPr>
            <w:pStyle w:val="TOC2"/>
            <w:tabs>
              <w:tab w:val="left" w:pos="880"/>
              <w:tab w:val="right" w:leader="dot" w:pos="9350"/>
            </w:tabs>
            <w:rPr>
              <w:del w:id="129" w:author="Anders Hejlsberg" w:date="2014-11-01T15:43:00Z"/>
              <w:rFonts w:eastAsiaTheme="minorEastAsia"/>
              <w:noProof/>
              <w:sz w:val="22"/>
            </w:rPr>
          </w:pPr>
          <w:del w:id="130" w:author="Anders Hejlsberg" w:date="2014-11-01T15:43:00Z">
            <w:r>
              <w:fldChar w:fldCharType="begin"/>
            </w:r>
            <w:r>
              <w:delInstrText xml:space="preserve"> HYPERLINK \l "_Toc401414051" </w:delInstrText>
            </w:r>
            <w:r>
              <w:fldChar w:fldCharType="separate"/>
            </w:r>
            <w:r w:rsidR="00633278" w:rsidRPr="00346D30">
              <w:rPr>
                <w:rStyle w:val="Hyperlink"/>
                <w:noProof/>
              </w:rPr>
              <w:delText>3.9</w:delText>
            </w:r>
            <w:r w:rsidR="00633278">
              <w:rPr>
                <w:rFonts w:eastAsiaTheme="minorEastAsia"/>
                <w:noProof/>
                <w:sz w:val="22"/>
              </w:rPr>
              <w:tab/>
            </w:r>
            <w:r w:rsidR="00633278" w:rsidRPr="00346D30">
              <w:rPr>
                <w:rStyle w:val="Hyperlink"/>
                <w:noProof/>
              </w:rPr>
              <w:delText>Widened Types</w:delText>
            </w:r>
            <w:r w:rsidR="00633278">
              <w:rPr>
                <w:noProof/>
                <w:webHidden/>
              </w:rPr>
              <w:tab/>
            </w:r>
            <w:r w:rsidR="00633278">
              <w:rPr>
                <w:noProof/>
                <w:webHidden/>
              </w:rPr>
              <w:fldChar w:fldCharType="begin"/>
            </w:r>
            <w:r w:rsidR="00633278">
              <w:rPr>
                <w:noProof/>
                <w:webHidden/>
              </w:rPr>
              <w:delInstrText xml:space="preserve"> PAGEREF _Toc401414051 \h </w:delInstrText>
            </w:r>
            <w:r w:rsidR="00633278">
              <w:rPr>
                <w:noProof/>
                <w:webHidden/>
              </w:rPr>
            </w:r>
            <w:r w:rsidR="00633278">
              <w:rPr>
                <w:noProof/>
                <w:webHidden/>
              </w:rPr>
              <w:fldChar w:fldCharType="separate"/>
            </w:r>
            <w:r w:rsidR="00633278">
              <w:rPr>
                <w:noProof/>
                <w:webHidden/>
              </w:rPr>
              <w:delText>53</w:delText>
            </w:r>
            <w:r w:rsidR="00633278">
              <w:rPr>
                <w:noProof/>
                <w:webHidden/>
              </w:rPr>
              <w:fldChar w:fldCharType="end"/>
            </w:r>
            <w:r>
              <w:rPr>
                <w:noProof/>
              </w:rPr>
              <w:fldChar w:fldCharType="end"/>
            </w:r>
          </w:del>
        </w:p>
        <w:p w14:paraId="334E63F6" w14:textId="77777777" w:rsidR="00633278" w:rsidRDefault="00397205">
          <w:pPr>
            <w:pStyle w:val="TOC1"/>
            <w:rPr>
              <w:del w:id="131" w:author="Anders Hejlsberg" w:date="2014-11-01T15:43:00Z"/>
              <w:rFonts w:eastAsiaTheme="minorEastAsia"/>
              <w:noProof/>
              <w:sz w:val="22"/>
            </w:rPr>
          </w:pPr>
          <w:del w:id="132" w:author="Anders Hejlsberg" w:date="2014-11-01T15:43:00Z">
            <w:r>
              <w:fldChar w:fldCharType="begin"/>
            </w:r>
            <w:r>
              <w:delInstrText xml:space="preserve"> HYPERLINK \l "_Toc401414052" </w:delInstrText>
            </w:r>
            <w:r>
              <w:fldChar w:fldCharType="separate"/>
            </w:r>
            <w:r w:rsidR="00633278" w:rsidRPr="00346D30">
              <w:rPr>
                <w:rStyle w:val="Hyperlink"/>
                <w:noProof/>
              </w:rPr>
              <w:delText>4</w:delText>
            </w:r>
            <w:r w:rsidR="00633278">
              <w:rPr>
                <w:rFonts w:eastAsiaTheme="minorEastAsia"/>
                <w:noProof/>
                <w:sz w:val="22"/>
              </w:rPr>
              <w:tab/>
            </w:r>
            <w:r w:rsidR="00633278" w:rsidRPr="00346D30">
              <w:rPr>
                <w:rStyle w:val="Hyperlink"/>
                <w:noProof/>
              </w:rPr>
              <w:delText>Expressions</w:delText>
            </w:r>
            <w:r w:rsidR="00633278">
              <w:rPr>
                <w:noProof/>
                <w:webHidden/>
              </w:rPr>
              <w:tab/>
            </w:r>
            <w:r w:rsidR="00633278">
              <w:rPr>
                <w:noProof/>
                <w:webHidden/>
              </w:rPr>
              <w:fldChar w:fldCharType="begin"/>
            </w:r>
            <w:r w:rsidR="00633278">
              <w:rPr>
                <w:noProof/>
                <w:webHidden/>
              </w:rPr>
              <w:delInstrText xml:space="preserve"> PAGEREF _Toc401414052 \h </w:delInstrText>
            </w:r>
            <w:r w:rsidR="00633278">
              <w:rPr>
                <w:noProof/>
                <w:webHidden/>
              </w:rPr>
            </w:r>
            <w:r w:rsidR="00633278">
              <w:rPr>
                <w:noProof/>
                <w:webHidden/>
              </w:rPr>
              <w:fldChar w:fldCharType="separate"/>
            </w:r>
            <w:r w:rsidR="00633278">
              <w:rPr>
                <w:noProof/>
                <w:webHidden/>
              </w:rPr>
              <w:delText>55</w:delText>
            </w:r>
            <w:r w:rsidR="00633278">
              <w:rPr>
                <w:noProof/>
                <w:webHidden/>
              </w:rPr>
              <w:fldChar w:fldCharType="end"/>
            </w:r>
            <w:r>
              <w:rPr>
                <w:noProof/>
              </w:rPr>
              <w:fldChar w:fldCharType="end"/>
            </w:r>
          </w:del>
        </w:p>
        <w:p w14:paraId="615D987A" w14:textId="77777777" w:rsidR="00633278" w:rsidRDefault="00397205">
          <w:pPr>
            <w:pStyle w:val="TOC2"/>
            <w:tabs>
              <w:tab w:val="left" w:pos="880"/>
              <w:tab w:val="right" w:leader="dot" w:pos="9350"/>
            </w:tabs>
            <w:rPr>
              <w:del w:id="133" w:author="Anders Hejlsberg" w:date="2014-11-01T15:43:00Z"/>
              <w:rFonts w:eastAsiaTheme="minorEastAsia"/>
              <w:noProof/>
              <w:sz w:val="22"/>
            </w:rPr>
          </w:pPr>
          <w:del w:id="134" w:author="Anders Hejlsberg" w:date="2014-11-01T15:43:00Z">
            <w:r>
              <w:fldChar w:fldCharType="begin"/>
            </w:r>
            <w:r>
              <w:delInstrText xml:space="preserve"> HYPERLINK \l "_Toc401414053" </w:delInstrText>
            </w:r>
            <w:r>
              <w:fldChar w:fldCharType="separate"/>
            </w:r>
            <w:r w:rsidR="00633278" w:rsidRPr="00346D30">
              <w:rPr>
                <w:rStyle w:val="Hyperlink"/>
                <w:noProof/>
              </w:rPr>
              <w:delText>4.1</w:delText>
            </w:r>
            <w:r w:rsidR="00633278">
              <w:rPr>
                <w:rFonts w:eastAsiaTheme="minorEastAsia"/>
                <w:noProof/>
                <w:sz w:val="22"/>
              </w:rPr>
              <w:tab/>
            </w:r>
            <w:r w:rsidR="00633278" w:rsidRPr="00346D30">
              <w:rPr>
                <w:rStyle w:val="Hyperlink"/>
                <w:noProof/>
              </w:rPr>
              <w:delText>Values and References</w:delText>
            </w:r>
            <w:r w:rsidR="00633278">
              <w:rPr>
                <w:noProof/>
                <w:webHidden/>
              </w:rPr>
              <w:tab/>
            </w:r>
            <w:r w:rsidR="00633278">
              <w:rPr>
                <w:noProof/>
                <w:webHidden/>
              </w:rPr>
              <w:fldChar w:fldCharType="begin"/>
            </w:r>
            <w:r w:rsidR="00633278">
              <w:rPr>
                <w:noProof/>
                <w:webHidden/>
              </w:rPr>
              <w:delInstrText xml:space="preserve"> PAGEREF _Toc401414053 \h </w:delInstrText>
            </w:r>
            <w:r w:rsidR="00633278">
              <w:rPr>
                <w:noProof/>
                <w:webHidden/>
              </w:rPr>
            </w:r>
            <w:r w:rsidR="00633278">
              <w:rPr>
                <w:noProof/>
                <w:webHidden/>
              </w:rPr>
              <w:fldChar w:fldCharType="separate"/>
            </w:r>
            <w:r w:rsidR="00633278">
              <w:rPr>
                <w:noProof/>
                <w:webHidden/>
              </w:rPr>
              <w:delText>55</w:delText>
            </w:r>
            <w:r w:rsidR="00633278">
              <w:rPr>
                <w:noProof/>
                <w:webHidden/>
              </w:rPr>
              <w:fldChar w:fldCharType="end"/>
            </w:r>
            <w:r>
              <w:rPr>
                <w:noProof/>
              </w:rPr>
              <w:fldChar w:fldCharType="end"/>
            </w:r>
          </w:del>
        </w:p>
        <w:p w14:paraId="5EAF5E6E" w14:textId="77777777" w:rsidR="00633278" w:rsidRDefault="00397205">
          <w:pPr>
            <w:pStyle w:val="TOC2"/>
            <w:tabs>
              <w:tab w:val="left" w:pos="880"/>
              <w:tab w:val="right" w:leader="dot" w:pos="9350"/>
            </w:tabs>
            <w:rPr>
              <w:del w:id="135" w:author="Anders Hejlsberg" w:date="2014-11-01T15:43:00Z"/>
              <w:rFonts w:eastAsiaTheme="minorEastAsia"/>
              <w:noProof/>
              <w:sz w:val="22"/>
            </w:rPr>
          </w:pPr>
          <w:del w:id="136" w:author="Anders Hejlsberg" w:date="2014-11-01T15:43:00Z">
            <w:r>
              <w:fldChar w:fldCharType="begin"/>
            </w:r>
            <w:r>
              <w:delInstrText xml:space="preserve"> HYPERLINK \l "_Toc401414054" </w:delInstrText>
            </w:r>
            <w:r>
              <w:fldChar w:fldCharType="separate"/>
            </w:r>
            <w:r w:rsidR="00633278" w:rsidRPr="00346D30">
              <w:rPr>
                <w:rStyle w:val="Hyperlink"/>
                <w:noProof/>
              </w:rPr>
              <w:delText>4.2</w:delText>
            </w:r>
            <w:r w:rsidR="00633278">
              <w:rPr>
                <w:rFonts w:eastAsiaTheme="minorEastAsia"/>
                <w:noProof/>
                <w:sz w:val="22"/>
              </w:rPr>
              <w:tab/>
            </w:r>
            <w:r w:rsidR="00633278" w:rsidRPr="00346D30">
              <w:rPr>
                <w:rStyle w:val="Hyperlink"/>
                <w:noProof/>
              </w:rPr>
              <w:delText>The this Keyword</w:delText>
            </w:r>
            <w:r w:rsidR="00633278">
              <w:rPr>
                <w:noProof/>
                <w:webHidden/>
              </w:rPr>
              <w:tab/>
            </w:r>
            <w:r w:rsidR="00633278">
              <w:rPr>
                <w:noProof/>
                <w:webHidden/>
              </w:rPr>
              <w:fldChar w:fldCharType="begin"/>
            </w:r>
            <w:r w:rsidR="00633278">
              <w:rPr>
                <w:noProof/>
                <w:webHidden/>
              </w:rPr>
              <w:delInstrText xml:space="preserve"> PAGEREF _Toc401414054 \h </w:delInstrText>
            </w:r>
            <w:r w:rsidR="00633278">
              <w:rPr>
                <w:noProof/>
                <w:webHidden/>
              </w:rPr>
            </w:r>
            <w:r w:rsidR="00633278">
              <w:rPr>
                <w:noProof/>
                <w:webHidden/>
              </w:rPr>
              <w:fldChar w:fldCharType="separate"/>
            </w:r>
            <w:r w:rsidR="00633278">
              <w:rPr>
                <w:noProof/>
                <w:webHidden/>
              </w:rPr>
              <w:delText>55</w:delText>
            </w:r>
            <w:r w:rsidR="00633278">
              <w:rPr>
                <w:noProof/>
                <w:webHidden/>
              </w:rPr>
              <w:fldChar w:fldCharType="end"/>
            </w:r>
            <w:r>
              <w:rPr>
                <w:noProof/>
              </w:rPr>
              <w:fldChar w:fldCharType="end"/>
            </w:r>
          </w:del>
        </w:p>
        <w:p w14:paraId="08C68133" w14:textId="77777777" w:rsidR="00633278" w:rsidRDefault="00397205">
          <w:pPr>
            <w:pStyle w:val="TOC2"/>
            <w:tabs>
              <w:tab w:val="left" w:pos="880"/>
              <w:tab w:val="right" w:leader="dot" w:pos="9350"/>
            </w:tabs>
            <w:rPr>
              <w:del w:id="137" w:author="Anders Hejlsberg" w:date="2014-11-01T15:43:00Z"/>
              <w:rFonts w:eastAsiaTheme="minorEastAsia"/>
              <w:noProof/>
              <w:sz w:val="22"/>
            </w:rPr>
          </w:pPr>
          <w:del w:id="138" w:author="Anders Hejlsberg" w:date="2014-11-01T15:43:00Z">
            <w:r>
              <w:fldChar w:fldCharType="begin"/>
            </w:r>
            <w:r>
              <w:delInstrText xml:space="preserve"> HYPERLINK \l "_Toc401414055" </w:delInstrText>
            </w:r>
            <w:r>
              <w:fldChar w:fldCharType="separate"/>
            </w:r>
            <w:r w:rsidR="00633278" w:rsidRPr="00346D30">
              <w:rPr>
                <w:rStyle w:val="Hyperlink"/>
                <w:noProof/>
              </w:rPr>
              <w:delText>4.3</w:delText>
            </w:r>
            <w:r w:rsidR="00633278">
              <w:rPr>
                <w:rFonts w:eastAsiaTheme="minorEastAsia"/>
                <w:noProof/>
                <w:sz w:val="22"/>
              </w:rPr>
              <w:tab/>
            </w:r>
            <w:r w:rsidR="00633278" w:rsidRPr="00346D30">
              <w:rPr>
                <w:rStyle w:val="Hyperlink"/>
                <w:noProof/>
              </w:rPr>
              <w:delText>Identifiers</w:delText>
            </w:r>
            <w:r w:rsidR="00633278">
              <w:rPr>
                <w:noProof/>
                <w:webHidden/>
              </w:rPr>
              <w:tab/>
            </w:r>
            <w:r w:rsidR="00633278">
              <w:rPr>
                <w:noProof/>
                <w:webHidden/>
              </w:rPr>
              <w:fldChar w:fldCharType="begin"/>
            </w:r>
            <w:r w:rsidR="00633278">
              <w:rPr>
                <w:noProof/>
                <w:webHidden/>
              </w:rPr>
              <w:delInstrText xml:space="preserve"> PAGEREF _Toc401414055 \h </w:delInstrText>
            </w:r>
            <w:r w:rsidR="00633278">
              <w:rPr>
                <w:noProof/>
                <w:webHidden/>
              </w:rPr>
            </w:r>
            <w:r w:rsidR="00633278">
              <w:rPr>
                <w:noProof/>
                <w:webHidden/>
              </w:rPr>
              <w:fldChar w:fldCharType="separate"/>
            </w:r>
            <w:r w:rsidR="00633278">
              <w:rPr>
                <w:noProof/>
                <w:webHidden/>
              </w:rPr>
              <w:delText>56</w:delText>
            </w:r>
            <w:r w:rsidR="00633278">
              <w:rPr>
                <w:noProof/>
                <w:webHidden/>
              </w:rPr>
              <w:fldChar w:fldCharType="end"/>
            </w:r>
            <w:r>
              <w:rPr>
                <w:noProof/>
              </w:rPr>
              <w:fldChar w:fldCharType="end"/>
            </w:r>
          </w:del>
        </w:p>
        <w:p w14:paraId="42572FD5" w14:textId="77777777" w:rsidR="00633278" w:rsidRDefault="00397205">
          <w:pPr>
            <w:pStyle w:val="TOC2"/>
            <w:tabs>
              <w:tab w:val="left" w:pos="880"/>
              <w:tab w:val="right" w:leader="dot" w:pos="9350"/>
            </w:tabs>
            <w:rPr>
              <w:del w:id="139" w:author="Anders Hejlsberg" w:date="2014-11-01T15:43:00Z"/>
              <w:rFonts w:eastAsiaTheme="minorEastAsia"/>
              <w:noProof/>
              <w:sz w:val="22"/>
            </w:rPr>
          </w:pPr>
          <w:del w:id="140" w:author="Anders Hejlsberg" w:date="2014-11-01T15:43:00Z">
            <w:r>
              <w:fldChar w:fldCharType="begin"/>
            </w:r>
            <w:r>
              <w:delInstrText xml:space="preserve"> HYPERLINK \l "_Toc401414056" </w:delInstrText>
            </w:r>
            <w:r>
              <w:fldChar w:fldCharType="separate"/>
            </w:r>
            <w:r w:rsidR="00633278" w:rsidRPr="00346D30">
              <w:rPr>
                <w:rStyle w:val="Hyperlink"/>
                <w:noProof/>
              </w:rPr>
              <w:delText>4.4</w:delText>
            </w:r>
            <w:r w:rsidR="00633278">
              <w:rPr>
                <w:rFonts w:eastAsiaTheme="minorEastAsia"/>
                <w:noProof/>
                <w:sz w:val="22"/>
              </w:rPr>
              <w:tab/>
            </w:r>
            <w:r w:rsidR="00633278" w:rsidRPr="00346D30">
              <w:rPr>
                <w:rStyle w:val="Hyperlink"/>
                <w:noProof/>
              </w:rPr>
              <w:delText>Literals</w:delText>
            </w:r>
            <w:r w:rsidR="00633278">
              <w:rPr>
                <w:noProof/>
                <w:webHidden/>
              </w:rPr>
              <w:tab/>
            </w:r>
            <w:r w:rsidR="00633278">
              <w:rPr>
                <w:noProof/>
                <w:webHidden/>
              </w:rPr>
              <w:fldChar w:fldCharType="begin"/>
            </w:r>
            <w:r w:rsidR="00633278">
              <w:rPr>
                <w:noProof/>
                <w:webHidden/>
              </w:rPr>
              <w:delInstrText xml:space="preserve"> PAGEREF _Toc401414056 \h </w:delInstrText>
            </w:r>
            <w:r w:rsidR="00633278">
              <w:rPr>
                <w:noProof/>
                <w:webHidden/>
              </w:rPr>
            </w:r>
            <w:r w:rsidR="00633278">
              <w:rPr>
                <w:noProof/>
                <w:webHidden/>
              </w:rPr>
              <w:fldChar w:fldCharType="separate"/>
            </w:r>
            <w:r w:rsidR="00633278">
              <w:rPr>
                <w:noProof/>
                <w:webHidden/>
              </w:rPr>
              <w:delText>56</w:delText>
            </w:r>
            <w:r w:rsidR="00633278">
              <w:rPr>
                <w:noProof/>
                <w:webHidden/>
              </w:rPr>
              <w:fldChar w:fldCharType="end"/>
            </w:r>
            <w:r>
              <w:rPr>
                <w:noProof/>
              </w:rPr>
              <w:fldChar w:fldCharType="end"/>
            </w:r>
          </w:del>
        </w:p>
        <w:p w14:paraId="25D2E1F6" w14:textId="77777777" w:rsidR="00633278" w:rsidRDefault="00397205">
          <w:pPr>
            <w:pStyle w:val="TOC2"/>
            <w:tabs>
              <w:tab w:val="left" w:pos="880"/>
              <w:tab w:val="right" w:leader="dot" w:pos="9350"/>
            </w:tabs>
            <w:rPr>
              <w:del w:id="141" w:author="Anders Hejlsberg" w:date="2014-11-01T15:43:00Z"/>
              <w:rFonts w:eastAsiaTheme="minorEastAsia"/>
              <w:noProof/>
              <w:sz w:val="22"/>
            </w:rPr>
          </w:pPr>
          <w:del w:id="142" w:author="Anders Hejlsberg" w:date="2014-11-01T15:43:00Z">
            <w:r>
              <w:fldChar w:fldCharType="begin"/>
            </w:r>
            <w:r>
              <w:delInstrText xml:space="preserve"> HYPERLINK \l "_Toc401414057" </w:delInstrText>
            </w:r>
            <w:r>
              <w:fldChar w:fldCharType="separate"/>
            </w:r>
            <w:r w:rsidR="00633278" w:rsidRPr="00346D30">
              <w:rPr>
                <w:rStyle w:val="Hyperlink"/>
                <w:noProof/>
              </w:rPr>
              <w:delText>4.5</w:delText>
            </w:r>
            <w:r w:rsidR="00633278">
              <w:rPr>
                <w:rFonts w:eastAsiaTheme="minorEastAsia"/>
                <w:noProof/>
                <w:sz w:val="22"/>
              </w:rPr>
              <w:tab/>
            </w:r>
            <w:r w:rsidR="00633278" w:rsidRPr="00346D30">
              <w:rPr>
                <w:rStyle w:val="Hyperlink"/>
                <w:noProof/>
              </w:rPr>
              <w:delText>Object Literals</w:delText>
            </w:r>
            <w:r w:rsidR="00633278">
              <w:rPr>
                <w:noProof/>
                <w:webHidden/>
              </w:rPr>
              <w:tab/>
            </w:r>
            <w:r w:rsidR="00633278">
              <w:rPr>
                <w:noProof/>
                <w:webHidden/>
              </w:rPr>
              <w:fldChar w:fldCharType="begin"/>
            </w:r>
            <w:r w:rsidR="00633278">
              <w:rPr>
                <w:noProof/>
                <w:webHidden/>
              </w:rPr>
              <w:delInstrText xml:space="preserve"> PAGEREF _Toc401414057 \h </w:delInstrText>
            </w:r>
            <w:r w:rsidR="00633278">
              <w:rPr>
                <w:noProof/>
                <w:webHidden/>
              </w:rPr>
            </w:r>
            <w:r w:rsidR="00633278">
              <w:rPr>
                <w:noProof/>
                <w:webHidden/>
              </w:rPr>
              <w:fldChar w:fldCharType="separate"/>
            </w:r>
            <w:r w:rsidR="00633278">
              <w:rPr>
                <w:noProof/>
                <w:webHidden/>
              </w:rPr>
              <w:delText>56</w:delText>
            </w:r>
            <w:r w:rsidR="00633278">
              <w:rPr>
                <w:noProof/>
                <w:webHidden/>
              </w:rPr>
              <w:fldChar w:fldCharType="end"/>
            </w:r>
            <w:r>
              <w:rPr>
                <w:noProof/>
              </w:rPr>
              <w:fldChar w:fldCharType="end"/>
            </w:r>
          </w:del>
        </w:p>
        <w:p w14:paraId="26335D35" w14:textId="77777777" w:rsidR="00633278" w:rsidRDefault="00397205">
          <w:pPr>
            <w:pStyle w:val="TOC2"/>
            <w:tabs>
              <w:tab w:val="left" w:pos="880"/>
              <w:tab w:val="right" w:leader="dot" w:pos="9350"/>
            </w:tabs>
            <w:rPr>
              <w:del w:id="143" w:author="Anders Hejlsberg" w:date="2014-11-01T15:43:00Z"/>
              <w:rFonts w:eastAsiaTheme="minorEastAsia"/>
              <w:noProof/>
              <w:sz w:val="22"/>
            </w:rPr>
          </w:pPr>
          <w:del w:id="144" w:author="Anders Hejlsberg" w:date="2014-11-01T15:43:00Z">
            <w:r>
              <w:fldChar w:fldCharType="begin"/>
            </w:r>
            <w:r>
              <w:delInstrText xml:space="preserve"> HYPERLINK \l "_Toc401414058" </w:delInstrText>
            </w:r>
            <w:r>
              <w:fldChar w:fldCharType="separate"/>
            </w:r>
            <w:r w:rsidR="00633278" w:rsidRPr="00346D30">
              <w:rPr>
                <w:rStyle w:val="Hyperlink"/>
                <w:noProof/>
              </w:rPr>
              <w:delText>4.6</w:delText>
            </w:r>
            <w:r w:rsidR="00633278">
              <w:rPr>
                <w:rFonts w:eastAsiaTheme="minorEastAsia"/>
                <w:noProof/>
                <w:sz w:val="22"/>
              </w:rPr>
              <w:tab/>
            </w:r>
            <w:r w:rsidR="00633278" w:rsidRPr="00346D30">
              <w:rPr>
                <w:rStyle w:val="Hyperlink"/>
                <w:noProof/>
              </w:rPr>
              <w:delText>Array Literals</w:delText>
            </w:r>
            <w:r w:rsidR="00633278">
              <w:rPr>
                <w:noProof/>
                <w:webHidden/>
              </w:rPr>
              <w:tab/>
            </w:r>
            <w:r w:rsidR="00633278">
              <w:rPr>
                <w:noProof/>
                <w:webHidden/>
              </w:rPr>
              <w:fldChar w:fldCharType="begin"/>
            </w:r>
            <w:r w:rsidR="00633278">
              <w:rPr>
                <w:noProof/>
                <w:webHidden/>
              </w:rPr>
              <w:delInstrText xml:space="preserve"> PAGEREF _Toc401414058 \h </w:delInstrText>
            </w:r>
            <w:r w:rsidR="00633278">
              <w:rPr>
                <w:noProof/>
                <w:webHidden/>
              </w:rPr>
            </w:r>
            <w:r w:rsidR="00633278">
              <w:rPr>
                <w:noProof/>
                <w:webHidden/>
              </w:rPr>
              <w:fldChar w:fldCharType="separate"/>
            </w:r>
            <w:r w:rsidR="00633278">
              <w:rPr>
                <w:noProof/>
                <w:webHidden/>
              </w:rPr>
              <w:delText>58</w:delText>
            </w:r>
            <w:r w:rsidR="00633278">
              <w:rPr>
                <w:noProof/>
                <w:webHidden/>
              </w:rPr>
              <w:fldChar w:fldCharType="end"/>
            </w:r>
            <w:r>
              <w:rPr>
                <w:noProof/>
              </w:rPr>
              <w:fldChar w:fldCharType="end"/>
            </w:r>
          </w:del>
        </w:p>
        <w:p w14:paraId="1B8B6EA2" w14:textId="77777777" w:rsidR="00633278" w:rsidRDefault="00397205">
          <w:pPr>
            <w:pStyle w:val="TOC2"/>
            <w:tabs>
              <w:tab w:val="left" w:pos="880"/>
              <w:tab w:val="right" w:leader="dot" w:pos="9350"/>
            </w:tabs>
            <w:rPr>
              <w:del w:id="145" w:author="Anders Hejlsberg" w:date="2014-11-01T15:43:00Z"/>
              <w:rFonts w:eastAsiaTheme="minorEastAsia"/>
              <w:noProof/>
              <w:sz w:val="22"/>
            </w:rPr>
          </w:pPr>
          <w:del w:id="146" w:author="Anders Hejlsberg" w:date="2014-11-01T15:43:00Z">
            <w:r>
              <w:fldChar w:fldCharType="begin"/>
            </w:r>
            <w:r>
              <w:delInstrText xml:space="preserve"> HYPERLINK \l "_Toc401414059" </w:delInstrText>
            </w:r>
            <w:r>
              <w:fldChar w:fldCharType="separate"/>
            </w:r>
            <w:r w:rsidR="00633278" w:rsidRPr="00346D30">
              <w:rPr>
                <w:rStyle w:val="Hyperlink"/>
                <w:noProof/>
              </w:rPr>
              <w:delText>4.7</w:delText>
            </w:r>
            <w:r w:rsidR="00633278">
              <w:rPr>
                <w:rFonts w:eastAsiaTheme="minorEastAsia"/>
                <w:noProof/>
                <w:sz w:val="22"/>
              </w:rPr>
              <w:tab/>
            </w:r>
            <w:r w:rsidR="00633278" w:rsidRPr="00346D30">
              <w:rPr>
                <w:rStyle w:val="Hyperlink"/>
                <w:noProof/>
              </w:rPr>
              <w:delText>Parentheses</w:delText>
            </w:r>
            <w:r w:rsidR="00633278">
              <w:rPr>
                <w:noProof/>
                <w:webHidden/>
              </w:rPr>
              <w:tab/>
            </w:r>
            <w:r w:rsidR="00633278">
              <w:rPr>
                <w:noProof/>
                <w:webHidden/>
              </w:rPr>
              <w:fldChar w:fldCharType="begin"/>
            </w:r>
            <w:r w:rsidR="00633278">
              <w:rPr>
                <w:noProof/>
                <w:webHidden/>
              </w:rPr>
              <w:delInstrText xml:space="preserve"> PAGEREF _Toc401414059 \h </w:delInstrText>
            </w:r>
            <w:r w:rsidR="00633278">
              <w:rPr>
                <w:noProof/>
                <w:webHidden/>
              </w:rPr>
            </w:r>
            <w:r w:rsidR="00633278">
              <w:rPr>
                <w:noProof/>
                <w:webHidden/>
              </w:rPr>
              <w:fldChar w:fldCharType="separate"/>
            </w:r>
            <w:r w:rsidR="00633278">
              <w:rPr>
                <w:noProof/>
                <w:webHidden/>
              </w:rPr>
              <w:delText>58</w:delText>
            </w:r>
            <w:r w:rsidR="00633278">
              <w:rPr>
                <w:noProof/>
                <w:webHidden/>
              </w:rPr>
              <w:fldChar w:fldCharType="end"/>
            </w:r>
            <w:r>
              <w:rPr>
                <w:noProof/>
              </w:rPr>
              <w:fldChar w:fldCharType="end"/>
            </w:r>
          </w:del>
        </w:p>
        <w:p w14:paraId="4F1FEF0E" w14:textId="77777777" w:rsidR="00633278" w:rsidRDefault="00397205">
          <w:pPr>
            <w:pStyle w:val="TOC2"/>
            <w:tabs>
              <w:tab w:val="left" w:pos="880"/>
              <w:tab w:val="right" w:leader="dot" w:pos="9350"/>
            </w:tabs>
            <w:rPr>
              <w:del w:id="147" w:author="Anders Hejlsberg" w:date="2014-11-01T15:43:00Z"/>
              <w:rFonts w:eastAsiaTheme="minorEastAsia"/>
              <w:noProof/>
              <w:sz w:val="22"/>
            </w:rPr>
          </w:pPr>
          <w:del w:id="148" w:author="Anders Hejlsberg" w:date="2014-11-01T15:43:00Z">
            <w:r>
              <w:fldChar w:fldCharType="begin"/>
            </w:r>
            <w:r>
              <w:delInstrText xml:space="preserve"> </w:delInstrText>
            </w:r>
            <w:r>
              <w:delInstrText xml:space="preserve">HYPERLINK \l "_Toc401414060" </w:delInstrText>
            </w:r>
            <w:r>
              <w:fldChar w:fldCharType="separate"/>
            </w:r>
            <w:r w:rsidR="00633278" w:rsidRPr="00346D30">
              <w:rPr>
                <w:rStyle w:val="Hyperlink"/>
                <w:noProof/>
              </w:rPr>
              <w:delText>4.8</w:delText>
            </w:r>
            <w:r w:rsidR="00633278">
              <w:rPr>
                <w:rFonts w:eastAsiaTheme="minorEastAsia"/>
                <w:noProof/>
                <w:sz w:val="22"/>
              </w:rPr>
              <w:tab/>
            </w:r>
            <w:r w:rsidR="00633278" w:rsidRPr="00346D30">
              <w:rPr>
                <w:rStyle w:val="Hyperlink"/>
                <w:noProof/>
              </w:rPr>
              <w:delText>The super Keyword</w:delText>
            </w:r>
            <w:r w:rsidR="00633278">
              <w:rPr>
                <w:noProof/>
                <w:webHidden/>
              </w:rPr>
              <w:tab/>
            </w:r>
            <w:r w:rsidR="00633278">
              <w:rPr>
                <w:noProof/>
                <w:webHidden/>
              </w:rPr>
              <w:fldChar w:fldCharType="begin"/>
            </w:r>
            <w:r w:rsidR="00633278">
              <w:rPr>
                <w:noProof/>
                <w:webHidden/>
              </w:rPr>
              <w:delInstrText xml:space="preserve"> PAGEREF _Toc401414060 \h </w:delInstrText>
            </w:r>
            <w:r w:rsidR="00633278">
              <w:rPr>
                <w:noProof/>
                <w:webHidden/>
              </w:rPr>
            </w:r>
            <w:r w:rsidR="00633278">
              <w:rPr>
                <w:noProof/>
                <w:webHidden/>
              </w:rPr>
              <w:fldChar w:fldCharType="separate"/>
            </w:r>
            <w:r w:rsidR="00633278">
              <w:rPr>
                <w:noProof/>
                <w:webHidden/>
              </w:rPr>
              <w:delText>59</w:delText>
            </w:r>
            <w:r w:rsidR="00633278">
              <w:rPr>
                <w:noProof/>
                <w:webHidden/>
              </w:rPr>
              <w:fldChar w:fldCharType="end"/>
            </w:r>
            <w:r>
              <w:rPr>
                <w:noProof/>
              </w:rPr>
              <w:fldChar w:fldCharType="end"/>
            </w:r>
          </w:del>
        </w:p>
        <w:p w14:paraId="1722BA64" w14:textId="77777777" w:rsidR="00633278" w:rsidRDefault="00397205">
          <w:pPr>
            <w:pStyle w:val="TOC3"/>
            <w:rPr>
              <w:del w:id="149" w:author="Anders Hejlsberg" w:date="2014-11-01T15:43:00Z"/>
              <w:rFonts w:eastAsiaTheme="minorEastAsia"/>
              <w:noProof/>
              <w:sz w:val="22"/>
            </w:rPr>
          </w:pPr>
          <w:del w:id="150" w:author="Anders Hejlsberg" w:date="2014-11-01T15:43:00Z">
            <w:r>
              <w:fldChar w:fldCharType="begin"/>
            </w:r>
            <w:r>
              <w:delInstrText xml:space="preserve"> HYPERLINK \l "_Toc401414061" </w:delInstrText>
            </w:r>
            <w:r>
              <w:fldChar w:fldCharType="separate"/>
            </w:r>
            <w:r w:rsidR="00633278" w:rsidRPr="00346D30">
              <w:rPr>
                <w:rStyle w:val="Hyperlink"/>
                <w:noProof/>
              </w:rPr>
              <w:delText>4.8.1</w:delText>
            </w:r>
            <w:r w:rsidR="00633278">
              <w:rPr>
                <w:rFonts w:eastAsiaTheme="minorEastAsia"/>
                <w:noProof/>
                <w:sz w:val="22"/>
              </w:rPr>
              <w:tab/>
            </w:r>
            <w:r w:rsidR="00633278" w:rsidRPr="00346D30">
              <w:rPr>
                <w:rStyle w:val="Hyperlink"/>
                <w:noProof/>
              </w:rPr>
              <w:delText>Super Calls</w:delText>
            </w:r>
            <w:r w:rsidR="00633278">
              <w:rPr>
                <w:noProof/>
                <w:webHidden/>
              </w:rPr>
              <w:tab/>
            </w:r>
            <w:r w:rsidR="00633278">
              <w:rPr>
                <w:noProof/>
                <w:webHidden/>
              </w:rPr>
              <w:fldChar w:fldCharType="begin"/>
            </w:r>
            <w:r w:rsidR="00633278">
              <w:rPr>
                <w:noProof/>
                <w:webHidden/>
              </w:rPr>
              <w:delInstrText xml:space="preserve"> PAGEREF _Toc401414061 \h </w:delInstrText>
            </w:r>
            <w:r w:rsidR="00633278">
              <w:rPr>
                <w:noProof/>
                <w:webHidden/>
              </w:rPr>
            </w:r>
            <w:r w:rsidR="00633278">
              <w:rPr>
                <w:noProof/>
                <w:webHidden/>
              </w:rPr>
              <w:fldChar w:fldCharType="separate"/>
            </w:r>
            <w:r w:rsidR="00633278">
              <w:rPr>
                <w:noProof/>
                <w:webHidden/>
              </w:rPr>
              <w:delText>59</w:delText>
            </w:r>
            <w:r w:rsidR="00633278">
              <w:rPr>
                <w:noProof/>
                <w:webHidden/>
              </w:rPr>
              <w:fldChar w:fldCharType="end"/>
            </w:r>
            <w:r>
              <w:rPr>
                <w:noProof/>
              </w:rPr>
              <w:fldChar w:fldCharType="end"/>
            </w:r>
          </w:del>
        </w:p>
        <w:p w14:paraId="2A553AB0" w14:textId="77777777" w:rsidR="00633278" w:rsidRDefault="00397205">
          <w:pPr>
            <w:pStyle w:val="TOC3"/>
            <w:rPr>
              <w:del w:id="151" w:author="Anders Hejlsberg" w:date="2014-11-01T15:43:00Z"/>
              <w:rFonts w:eastAsiaTheme="minorEastAsia"/>
              <w:noProof/>
              <w:sz w:val="22"/>
            </w:rPr>
          </w:pPr>
          <w:del w:id="152" w:author="Anders Hejlsberg" w:date="2014-11-01T15:43:00Z">
            <w:r>
              <w:fldChar w:fldCharType="begin"/>
            </w:r>
            <w:r>
              <w:delInstrText xml:space="preserve"> HYPERLINK \l "_Toc401414062" </w:delInstrText>
            </w:r>
            <w:r>
              <w:fldChar w:fldCharType="separate"/>
            </w:r>
            <w:r w:rsidR="00633278" w:rsidRPr="00346D30">
              <w:rPr>
                <w:rStyle w:val="Hyperlink"/>
                <w:noProof/>
              </w:rPr>
              <w:delText>4.8.2</w:delText>
            </w:r>
            <w:r w:rsidR="00633278">
              <w:rPr>
                <w:rFonts w:eastAsiaTheme="minorEastAsia"/>
                <w:noProof/>
                <w:sz w:val="22"/>
              </w:rPr>
              <w:tab/>
            </w:r>
            <w:r w:rsidR="00633278" w:rsidRPr="00346D30">
              <w:rPr>
                <w:rStyle w:val="Hyperlink"/>
                <w:noProof/>
              </w:rPr>
              <w:delText>Super Property Access</w:delText>
            </w:r>
            <w:r w:rsidR="00633278">
              <w:rPr>
                <w:noProof/>
                <w:webHidden/>
              </w:rPr>
              <w:tab/>
            </w:r>
            <w:r w:rsidR="00633278">
              <w:rPr>
                <w:noProof/>
                <w:webHidden/>
              </w:rPr>
              <w:fldChar w:fldCharType="begin"/>
            </w:r>
            <w:r w:rsidR="00633278">
              <w:rPr>
                <w:noProof/>
                <w:webHidden/>
              </w:rPr>
              <w:delInstrText xml:space="preserve"> PAGEREF _Toc401414062 \h </w:delInstrText>
            </w:r>
            <w:r w:rsidR="00633278">
              <w:rPr>
                <w:noProof/>
                <w:webHidden/>
              </w:rPr>
            </w:r>
            <w:r w:rsidR="00633278">
              <w:rPr>
                <w:noProof/>
                <w:webHidden/>
              </w:rPr>
              <w:fldChar w:fldCharType="separate"/>
            </w:r>
            <w:r w:rsidR="00633278">
              <w:rPr>
                <w:noProof/>
                <w:webHidden/>
              </w:rPr>
              <w:delText>59</w:delText>
            </w:r>
            <w:r w:rsidR="00633278">
              <w:rPr>
                <w:noProof/>
                <w:webHidden/>
              </w:rPr>
              <w:fldChar w:fldCharType="end"/>
            </w:r>
            <w:r>
              <w:rPr>
                <w:noProof/>
              </w:rPr>
              <w:fldChar w:fldCharType="end"/>
            </w:r>
          </w:del>
        </w:p>
        <w:p w14:paraId="22B939CC" w14:textId="77777777" w:rsidR="00633278" w:rsidRDefault="00397205">
          <w:pPr>
            <w:pStyle w:val="TOC2"/>
            <w:tabs>
              <w:tab w:val="left" w:pos="880"/>
              <w:tab w:val="right" w:leader="dot" w:pos="9350"/>
            </w:tabs>
            <w:rPr>
              <w:del w:id="153" w:author="Anders Hejlsberg" w:date="2014-11-01T15:43:00Z"/>
              <w:rFonts w:eastAsiaTheme="minorEastAsia"/>
              <w:noProof/>
              <w:sz w:val="22"/>
            </w:rPr>
          </w:pPr>
          <w:del w:id="154" w:author="Anders Hejlsberg" w:date="2014-11-01T15:43:00Z">
            <w:r>
              <w:fldChar w:fldCharType="begin"/>
            </w:r>
            <w:r>
              <w:delInstrText xml:space="preserve"> HYPERLINK \l "_Toc401414063" </w:delInstrText>
            </w:r>
            <w:r>
              <w:fldChar w:fldCharType="separate"/>
            </w:r>
            <w:r w:rsidR="00633278" w:rsidRPr="00346D30">
              <w:rPr>
                <w:rStyle w:val="Hyperlink"/>
                <w:noProof/>
              </w:rPr>
              <w:delText>4.9</w:delText>
            </w:r>
            <w:r w:rsidR="00633278">
              <w:rPr>
                <w:rFonts w:eastAsiaTheme="minorEastAsia"/>
                <w:noProof/>
                <w:sz w:val="22"/>
              </w:rPr>
              <w:tab/>
            </w:r>
            <w:r w:rsidR="00633278" w:rsidRPr="00346D30">
              <w:rPr>
                <w:rStyle w:val="Hyperlink"/>
                <w:noProof/>
              </w:rPr>
              <w:delText>Function Expressions</w:delText>
            </w:r>
            <w:r w:rsidR="00633278">
              <w:rPr>
                <w:noProof/>
                <w:webHidden/>
              </w:rPr>
              <w:tab/>
            </w:r>
            <w:r w:rsidR="00633278">
              <w:rPr>
                <w:noProof/>
                <w:webHidden/>
              </w:rPr>
              <w:fldChar w:fldCharType="begin"/>
            </w:r>
            <w:r w:rsidR="00633278">
              <w:rPr>
                <w:noProof/>
                <w:webHidden/>
              </w:rPr>
              <w:delInstrText xml:space="preserve"> PAGEREF _Toc401414063 \h </w:delInstrText>
            </w:r>
            <w:r w:rsidR="00633278">
              <w:rPr>
                <w:noProof/>
                <w:webHidden/>
              </w:rPr>
            </w:r>
            <w:r w:rsidR="00633278">
              <w:rPr>
                <w:noProof/>
                <w:webHidden/>
              </w:rPr>
              <w:fldChar w:fldCharType="separate"/>
            </w:r>
            <w:r w:rsidR="00633278">
              <w:rPr>
                <w:noProof/>
                <w:webHidden/>
              </w:rPr>
              <w:delText>60</w:delText>
            </w:r>
            <w:r w:rsidR="00633278">
              <w:rPr>
                <w:noProof/>
                <w:webHidden/>
              </w:rPr>
              <w:fldChar w:fldCharType="end"/>
            </w:r>
            <w:r>
              <w:rPr>
                <w:noProof/>
              </w:rPr>
              <w:fldChar w:fldCharType="end"/>
            </w:r>
          </w:del>
        </w:p>
        <w:p w14:paraId="36EB0201" w14:textId="77777777" w:rsidR="00633278" w:rsidRDefault="00397205">
          <w:pPr>
            <w:pStyle w:val="TOC3"/>
            <w:rPr>
              <w:del w:id="155" w:author="Anders Hejlsberg" w:date="2014-11-01T15:43:00Z"/>
              <w:rFonts w:eastAsiaTheme="minorEastAsia"/>
              <w:noProof/>
              <w:sz w:val="22"/>
            </w:rPr>
          </w:pPr>
          <w:del w:id="156" w:author="Anders Hejlsberg" w:date="2014-11-01T15:43:00Z">
            <w:r>
              <w:fldChar w:fldCharType="begin"/>
            </w:r>
            <w:r>
              <w:delInstrText xml:space="preserve"> HYPERLINK \l "_Toc401414064" </w:delInstrText>
            </w:r>
            <w:r>
              <w:fldChar w:fldCharType="separate"/>
            </w:r>
            <w:r w:rsidR="00633278" w:rsidRPr="00346D30">
              <w:rPr>
                <w:rStyle w:val="Hyperlink"/>
                <w:noProof/>
              </w:rPr>
              <w:delText>4.9.1</w:delText>
            </w:r>
            <w:r w:rsidR="00633278">
              <w:rPr>
                <w:rFonts w:eastAsiaTheme="minorEastAsia"/>
                <w:noProof/>
                <w:sz w:val="22"/>
              </w:rPr>
              <w:tab/>
            </w:r>
            <w:r w:rsidR="00633278" w:rsidRPr="00346D30">
              <w:rPr>
                <w:rStyle w:val="Hyperlink"/>
                <w:noProof/>
              </w:rPr>
              <w:delText>Standard Function Expressions</w:delText>
            </w:r>
            <w:r w:rsidR="00633278">
              <w:rPr>
                <w:noProof/>
                <w:webHidden/>
              </w:rPr>
              <w:tab/>
            </w:r>
            <w:r w:rsidR="00633278">
              <w:rPr>
                <w:noProof/>
                <w:webHidden/>
              </w:rPr>
              <w:fldChar w:fldCharType="begin"/>
            </w:r>
            <w:r w:rsidR="00633278">
              <w:rPr>
                <w:noProof/>
                <w:webHidden/>
              </w:rPr>
              <w:delInstrText xml:space="preserve"> PAGEREF _Toc401414064 \h </w:delInstrText>
            </w:r>
            <w:r w:rsidR="00633278">
              <w:rPr>
                <w:noProof/>
                <w:webHidden/>
              </w:rPr>
            </w:r>
            <w:r w:rsidR="00633278">
              <w:rPr>
                <w:noProof/>
                <w:webHidden/>
              </w:rPr>
              <w:fldChar w:fldCharType="separate"/>
            </w:r>
            <w:r w:rsidR="00633278">
              <w:rPr>
                <w:noProof/>
                <w:webHidden/>
              </w:rPr>
              <w:delText>60</w:delText>
            </w:r>
            <w:r w:rsidR="00633278">
              <w:rPr>
                <w:noProof/>
                <w:webHidden/>
              </w:rPr>
              <w:fldChar w:fldCharType="end"/>
            </w:r>
            <w:r>
              <w:rPr>
                <w:noProof/>
              </w:rPr>
              <w:fldChar w:fldCharType="end"/>
            </w:r>
          </w:del>
        </w:p>
        <w:p w14:paraId="70B8B15C" w14:textId="77777777" w:rsidR="00633278" w:rsidRDefault="00397205">
          <w:pPr>
            <w:pStyle w:val="TOC3"/>
            <w:rPr>
              <w:del w:id="157" w:author="Anders Hejlsberg" w:date="2014-11-01T15:43:00Z"/>
              <w:rFonts w:eastAsiaTheme="minorEastAsia"/>
              <w:noProof/>
              <w:sz w:val="22"/>
            </w:rPr>
          </w:pPr>
          <w:del w:id="158" w:author="Anders Hejlsberg" w:date="2014-11-01T15:43:00Z">
            <w:r>
              <w:fldChar w:fldCharType="begin"/>
            </w:r>
            <w:r>
              <w:delInstrText xml:space="preserve"> HYPERLINK \l "_Toc401414065" </w:delInstrText>
            </w:r>
            <w:r>
              <w:fldChar w:fldCharType="separate"/>
            </w:r>
            <w:r w:rsidR="00633278" w:rsidRPr="00346D30">
              <w:rPr>
                <w:rStyle w:val="Hyperlink"/>
                <w:noProof/>
              </w:rPr>
              <w:delText>4.9.2</w:delText>
            </w:r>
            <w:r w:rsidR="00633278">
              <w:rPr>
                <w:rFonts w:eastAsiaTheme="minorEastAsia"/>
                <w:noProof/>
                <w:sz w:val="22"/>
              </w:rPr>
              <w:tab/>
            </w:r>
            <w:r w:rsidR="00633278" w:rsidRPr="00346D30">
              <w:rPr>
                <w:rStyle w:val="Hyperlink"/>
                <w:noProof/>
              </w:rPr>
              <w:delText>Arrow Function Expressions</w:delText>
            </w:r>
            <w:r w:rsidR="00633278">
              <w:rPr>
                <w:noProof/>
                <w:webHidden/>
              </w:rPr>
              <w:tab/>
            </w:r>
            <w:r w:rsidR="00633278">
              <w:rPr>
                <w:noProof/>
                <w:webHidden/>
              </w:rPr>
              <w:fldChar w:fldCharType="begin"/>
            </w:r>
            <w:r w:rsidR="00633278">
              <w:rPr>
                <w:noProof/>
                <w:webHidden/>
              </w:rPr>
              <w:delInstrText xml:space="preserve"> PAGEREF _Toc401414065 \h </w:delInstrText>
            </w:r>
            <w:r w:rsidR="00633278">
              <w:rPr>
                <w:noProof/>
                <w:webHidden/>
              </w:rPr>
            </w:r>
            <w:r w:rsidR="00633278">
              <w:rPr>
                <w:noProof/>
                <w:webHidden/>
              </w:rPr>
              <w:fldChar w:fldCharType="separate"/>
            </w:r>
            <w:r w:rsidR="00633278">
              <w:rPr>
                <w:noProof/>
                <w:webHidden/>
              </w:rPr>
              <w:delText>60</w:delText>
            </w:r>
            <w:r w:rsidR="00633278">
              <w:rPr>
                <w:noProof/>
                <w:webHidden/>
              </w:rPr>
              <w:fldChar w:fldCharType="end"/>
            </w:r>
            <w:r>
              <w:rPr>
                <w:noProof/>
              </w:rPr>
              <w:fldChar w:fldCharType="end"/>
            </w:r>
          </w:del>
        </w:p>
        <w:p w14:paraId="7878FDD2" w14:textId="77777777" w:rsidR="00633278" w:rsidRDefault="00397205">
          <w:pPr>
            <w:pStyle w:val="TOC3"/>
            <w:rPr>
              <w:del w:id="159" w:author="Anders Hejlsberg" w:date="2014-11-01T15:43:00Z"/>
              <w:rFonts w:eastAsiaTheme="minorEastAsia"/>
              <w:noProof/>
              <w:sz w:val="22"/>
            </w:rPr>
          </w:pPr>
          <w:del w:id="160" w:author="Anders Hejlsberg" w:date="2014-11-01T15:43:00Z">
            <w:r>
              <w:lastRenderedPageBreak/>
              <w:fldChar w:fldCharType="begin"/>
            </w:r>
            <w:r>
              <w:delInstrText xml:space="preserve"> HYPERLINK \l "_Toc401414066" </w:delInstrText>
            </w:r>
            <w:r>
              <w:fldChar w:fldCharType="separate"/>
            </w:r>
            <w:r w:rsidR="00633278" w:rsidRPr="00346D30">
              <w:rPr>
                <w:rStyle w:val="Hyperlink"/>
                <w:noProof/>
              </w:rPr>
              <w:delText>4.9.3</w:delText>
            </w:r>
            <w:r w:rsidR="00633278">
              <w:rPr>
                <w:rFonts w:eastAsiaTheme="minorEastAsia"/>
                <w:noProof/>
                <w:sz w:val="22"/>
              </w:rPr>
              <w:tab/>
            </w:r>
            <w:r w:rsidR="00633278" w:rsidRPr="00346D30">
              <w:rPr>
                <w:rStyle w:val="Hyperlink"/>
                <w:noProof/>
              </w:rPr>
              <w:delText>Contextually Typed Function Expressions</w:delText>
            </w:r>
            <w:r w:rsidR="00633278">
              <w:rPr>
                <w:noProof/>
                <w:webHidden/>
              </w:rPr>
              <w:tab/>
            </w:r>
            <w:r w:rsidR="00633278">
              <w:rPr>
                <w:noProof/>
                <w:webHidden/>
              </w:rPr>
              <w:fldChar w:fldCharType="begin"/>
            </w:r>
            <w:r w:rsidR="00633278">
              <w:rPr>
                <w:noProof/>
                <w:webHidden/>
              </w:rPr>
              <w:delInstrText xml:space="preserve"> PAGEREF _Toc401414066 \h </w:delInstrText>
            </w:r>
            <w:r w:rsidR="00633278">
              <w:rPr>
                <w:noProof/>
                <w:webHidden/>
              </w:rPr>
            </w:r>
            <w:r w:rsidR="00633278">
              <w:rPr>
                <w:noProof/>
                <w:webHidden/>
              </w:rPr>
              <w:fldChar w:fldCharType="separate"/>
            </w:r>
            <w:r w:rsidR="00633278">
              <w:rPr>
                <w:noProof/>
                <w:webHidden/>
              </w:rPr>
              <w:delText>62</w:delText>
            </w:r>
            <w:r w:rsidR="00633278">
              <w:rPr>
                <w:noProof/>
                <w:webHidden/>
              </w:rPr>
              <w:fldChar w:fldCharType="end"/>
            </w:r>
            <w:r>
              <w:rPr>
                <w:noProof/>
              </w:rPr>
              <w:fldChar w:fldCharType="end"/>
            </w:r>
          </w:del>
        </w:p>
        <w:p w14:paraId="54AE549A" w14:textId="77777777" w:rsidR="00633278" w:rsidRDefault="00397205">
          <w:pPr>
            <w:pStyle w:val="TOC2"/>
            <w:tabs>
              <w:tab w:val="left" w:pos="880"/>
              <w:tab w:val="right" w:leader="dot" w:pos="9350"/>
            </w:tabs>
            <w:rPr>
              <w:del w:id="161" w:author="Anders Hejlsberg" w:date="2014-11-01T15:43:00Z"/>
              <w:rFonts w:eastAsiaTheme="minorEastAsia"/>
              <w:noProof/>
              <w:sz w:val="22"/>
            </w:rPr>
          </w:pPr>
          <w:del w:id="162" w:author="Anders Hejlsberg" w:date="2014-11-01T15:43:00Z">
            <w:r>
              <w:fldChar w:fldCharType="begin"/>
            </w:r>
            <w:r>
              <w:delInstrText xml:space="preserve"> HYPERLINK \l</w:delInstrText>
            </w:r>
            <w:r>
              <w:delInstrText xml:space="preserve"> "_Toc401414067" </w:delInstrText>
            </w:r>
            <w:r>
              <w:fldChar w:fldCharType="separate"/>
            </w:r>
            <w:r w:rsidR="00633278" w:rsidRPr="00346D30">
              <w:rPr>
                <w:rStyle w:val="Hyperlink"/>
                <w:noProof/>
              </w:rPr>
              <w:delText>4.10</w:delText>
            </w:r>
            <w:r w:rsidR="00633278">
              <w:rPr>
                <w:rFonts w:eastAsiaTheme="minorEastAsia"/>
                <w:noProof/>
                <w:sz w:val="22"/>
              </w:rPr>
              <w:tab/>
            </w:r>
            <w:r w:rsidR="00633278" w:rsidRPr="00346D30">
              <w:rPr>
                <w:rStyle w:val="Hyperlink"/>
                <w:noProof/>
              </w:rPr>
              <w:delText>Property Access</w:delText>
            </w:r>
            <w:r w:rsidR="00633278">
              <w:rPr>
                <w:noProof/>
                <w:webHidden/>
              </w:rPr>
              <w:tab/>
            </w:r>
            <w:r w:rsidR="00633278">
              <w:rPr>
                <w:noProof/>
                <w:webHidden/>
              </w:rPr>
              <w:fldChar w:fldCharType="begin"/>
            </w:r>
            <w:r w:rsidR="00633278">
              <w:rPr>
                <w:noProof/>
                <w:webHidden/>
              </w:rPr>
              <w:delInstrText xml:space="preserve"> PAGEREF _Toc401414067 \h </w:delInstrText>
            </w:r>
            <w:r w:rsidR="00633278">
              <w:rPr>
                <w:noProof/>
                <w:webHidden/>
              </w:rPr>
            </w:r>
            <w:r w:rsidR="00633278">
              <w:rPr>
                <w:noProof/>
                <w:webHidden/>
              </w:rPr>
              <w:fldChar w:fldCharType="separate"/>
            </w:r>
            <w:r w:rsidR="00633278">
              <w:rPr>
                <w:noProof/>
                <w:webHidden/>
              </w:rPr>
              <w:delText>62</w:delText>
            </w:r>
            <w:r w:rsidR="00633278">
              <w:rPr>
                <w:noProof/>
                <w:webHidden/>
              </w:rPr>
              <w:fldChar w:fldCharType="end"/>
            </w:r>
            <w:r>
              <w:rPr>
                <w:noProof/>
              </w:rPr>
              <w:fldChar w:fldCharType="end"/>
            </w:r>
          </w:del>
        </w:p>
        <w:p w14:paraId="3EF086C4" w14:textId="77777777" w:rsidR="00633278" w:rsidRDefault="00397205">
          <w:pPr>
            <w:pStyle w:val="TOC2"/>
            <w:tabs>
              <w:tab w:val="left" w:pos="880"/>
              <w:tab w:val="right" w:leader="dot" w:pos="9350"/>
            </w:tabs>
            <w:rPr>
              <w:del w:id="163" w:author="Anders Hejlsberg" w:date="2014-11-01T15:43:00Z"/>
              <w:rFonts w:eastAsiaTheme="minorEastAsia"/>
              <w:noProof/>
              <w:sz w:val="22"/>
            </w:rPr>
          </w:pPr>
          <w:del w:id="164" w:author="Anders Hejlsberg" w:date="2014-11-01T15:43:00Z">
            <w:r>
              <w:fldChar w:fldCharType="begin"/>
            </w:r>
            <w:r>
              <w:delInstrText xml:space="preserve"> HYPERLINK \l "_Toc401414068" </w:delInstrText>
            </w:r>
            <w:r>
              <w:fldChar w:fldCharType="separate"/>
            </w:r>
            <w:r w:rsidR="00633278" w:rsidRPr="00346D30">
              <w:rPr>
                <w:rStyle w:val="Hyperlink"/>
                <w:noProof/>
              </w:rPr>
              <w:delText>4.11</w:delText>
            </w:r>
            <w:r w:rsidR="00633278">
              <w:rPr>
                <w:rFonts w:eastAsiaTheme="minorEastAsia"/>
                <w:noProof/>
                <w:sz w:val="22"/>
              </w:rPr>
              <w:tab/>
            </w:r>
            <w:r w:rsidR="00633278" w:rsidRPr="00346D30">
              <w:rPr>
                <w:rStyle w:val="Hyperlink"/>
                <w:noProof/>
              </w:rPr>
              <w:delText>The new Operator</w:delText>
            </w:r>
            <w:r w:rsidR="00633278">
              <w:rPr>
                <w:noProof/>
                <w:webHidden/>
              </w:rPr>
              <w:tab/>
            </w:r>
            <w:r w:rsidR="00633278">
              <w:rPr>
                <w:noProof/>
                <w:webHidden/>
              </w:rPr>
              <w:fldChar w:fldCharType="begin"/>
            </w:r>
            <w:r w:rsidR="00633278">
              <w:rPr>
                <w:noProof/>
                <w:webHidden/>
              </w:rPr>
              <w:delInstrText xml:space="preserve"> PAGEREF _Toc401414068 \h </w:delInstrText>
            </w:r>
            <w:r w:rsidR="00633278">
              <w:rPr>
                <w:noProof/>
                <w:webHidden/>
              </w:rPr>
            </w:r>
            <w:r w:rsidR="00633278">
              <w:rPr>
                <w:noProof/>
                <w:webHidden/>
              </w:rPr>
              <w:fldChar w:fldCharType="separate"/>
            </w:r>
            <w:r w:rsidR="00633278">
              <w:rPr>
                <w:noProof/>
                <w:webHidden/>
              </w:rPr>
              <w:delText>64</w:delText>
            </w:r>
            <w:r w:rsidR="00633278">
              <w:rPr>
                <w:noProof/>
                <w:webHidden/>
              </w:rPr>
              <w:fldChar w:fldCharType="end"/>
            </w:r>
            <w:r>
              <w:rPr>
                <w:noProof/>
              </w:rPr>
              <w:fldChar w:fldCharType="end"/>
            </w:r>
          </w:del>
        </w:p>
        <w:p w14:paraId="2C6ED97B" w14:textId="77777777" w:rsidR="00633278" w:rsidRDefault="00397205">
          <w:pPr>
            <w:pStyle w:val="TOC2"/>
            <w:tabs>
              <w:tab w:val="left" w:pos="880"/>
              <w:tab w:val="right" w:leader="dot" w:pos="9350"/>
            </w:tabs>
            <w:rPr>
              <w:del w:id="165" w:author="Anders Hejlsberg" w:date="2014-11-01T15:43:00Z"/>
              <w:rFonts w:eastAsiaTheme="minorEastAsia"/>
              <w:noProof/>
              <w:sz w:val="22"/>
            </w:rPr>
          </w:pPr>
          <w:del w:id="166" w:author="Anders Hejlsberg" w:date="2014-11-01T15:43:00Z">
            <w:r>
              <w:fldChar w:fldCharType="begin"/>
            </w:r>
            <w:r>
              <w:delInstrText xml:space="preserve"> HYPERLINK \l "_Toc401414069" </w:delInstrText>
            </w:r>
            <w:r>
              <w:fldChar w:fldCharType="separate"/>
            </w:r>
            <w:r w:rsidR="00633278" w:rsidRPr="00346D30">
              <w:rPr>
                <w:rStyle w:val="Hyperlink"/>
                <w:noProof/>
              </w:rPr>
              <w:delText>4.12</w:delText>
            </w:r>
            <w:r w:rsidR="00633278">
              <w:rPr>
                <w:rFonts w:eastAsiaTheme="minorEastAsia"/>
                <w:noProof/>
                <w:sz w:val="22"/>
              </w:rPr>
              <w:tab/>
            </w:r>
            <w:r w:rsidR="00633278" w:rsidRPr="00346D30">
              <w:rPr>
                <w:rStyle w:val="Hyperlink"/>
                <w:noProof/>
              </w:rPr>
              <w:delText>Function Calls</w:delText>
            </w:r>
            <w:r w:rsidR="00633278">
              <w:rPr>
                <w:noProof/>
                <w:webHidden/>
              </w:rPr>
              <w:tab/>
            </w:r>
            <w:r w:rsidR="00633278">
              <w:rPr>
                <w:noProof/>
                <w:webHidden/>
              </w:rPr>
              <w:fldChar w:fldCharType="begin"/>
            </w:r>
            <w:r w:rsidR="00633278">
              <w:rPr>
                <w:noProof/>
                <w:webHidden/>
              </w:rPr>
              <w:delInstrText xml:space="preserve"> PAGEREF _Toc401414069 \h </w:delInstrText>
            </w:r>
            <w:r w:rsidR="00633278">
              <w:rPr>
                <w:noProof/>
                <w:webHidden/>
              </w:rPr>
            </w:r>
            <w:r w:rsidR="00633278">
              <w:rPr>
                <w:noProof/>
                <w:webHidden/>
              </w:rPr>
              <w:fldChar w:fldCharType="separate"/>
            </w:r>
            <w:r w:rsidR="00633278">
              <w:rPr>
                <w:noProof/>
                <w:webHidden/>
              </w:rPr>
              <w:delText>64</w:delText>
            </w:r>
            <w:r w:rsidR="00633278">
              <w:rPr>
                <w:noProof/>
                <w:webHidden/>
              </w:rPr>
              <w:fldChar w:fldCharType="end"/>
            </w:r>
            <w:r>
              <w:rPr>
                <w:noProof/>
              </w:rPr>
              <w:fldChar w:fldCharType="end"/>
            </w:r>
          </w:del>
        </w:p>
        <w:p w14:paraId="339A1A14" w14:textId="77777777" w:rsidR="00633278" w:rsidRDefault="00397205">
          <w:pPr>
            <w:pStyle w:val="TOC3"/>
            <w:rPr>
              <w:del w:id="167" w:author="Anders Hejlsberg" w:date="2014-11-01T15:43:00Z"/>
              <w:rFonts w:eastAsiaTheme="minorEastAsia"/>
              <w:noProof/>
              <w:sz w:val="22"/>
            </w:rPr>
          </w:pPr>
          <w:del w:id="168" w:author="Anders Hejlsberg" w:date="2014-11-01T15:43:00Z">
            <w:r>
              <w:fldChar w:fldCharType="begin"/>
            </w:r>
            <w:r>
              <w:delInstrText xml:space="preserve"> HYPERLINK \l "_Toc401414070" </w:delInstrText>
            </w:r>
            <w:r>
              <w:fldChar w:fldCharType="separate"/>
            </w:r>
            <w:r w:rsidR="00633278" w:rsidRPr="00346D30">
              <w:rPr>
                <w:rStyle w:val="Hyperlink"/>
                <w:noProof/>
              </w:rPr>
              <w:delText>4.12.1</w:delText>
            </w:r>
            <w:r w:rsidR="00633278">
              <w:rPr>
                <w:rFonts w:eastAsiaTheme="minorEastAsia"/>
                <w:noProof/>
                <w:sz w:val="22"/>
              </w:rPr>
              <w:tab/>
            </w:r>
            <w:r w:rsidR="00633278" w:rsidRPr="00346D30">
              <w:rPr>
                <w:rStyle w:val="Hyperlink"/>
                <w:noProof/>
              </w:rPr>
              <w:delText>Overload Resolution</w:delText>
            </w:r>
            <w:r w:rsidR="00633278">
              <w:rPr>
                <w:noProof/>
                <w:webHidden/>
              </w:rPr>
              <w:tab/>
            </w:r>
            <w:r w:rsidR="00633278">
              <w:rPr>
                <w:noProof/>
                <w:webHidden/>
              </w:rPr>
              <w:fldChar w:fldCharType="begin"/>
            </w:r>
            <w:r w:rsidR="00633278">
              <w:rPr>
                <w:noProof/>
                <w:webHidden/>
              </w:rPr>
              <w:delInstrText xml:space="preserve"> PAGEREF _Toc401414070 \h </w:delInstrText>
            </w:r>
            <w:r w:rsidR="00633278">
              <w:rPr>
                <w:noProof/>
                <w:webHidden/>
              </w:rPr>
            </w:r>
            <w:r w:rsidR="00633278">
              <w:rPr>
                <w:noProof/>
                <w:webHidden/>
              </w:rPr>
              <w:fldChar w:fldCharType="separate"/>
            </w:r>
            <w:r w:rsidR="00633278">
              <w:rPr>
                <w:noProof/>
                <w:webHidden/>
              </w:rPr>
              <w:delText>65</w:delText>
            </w:r>
            <w:r w:rsidR="00633278">
              <w:rPr>
                <w:noProof/>
                <w:webHidden/>
              </w:rPr>
              <w:fldChar w:fldCharType="end"/>
            </w:r>
            <w:r>
              <w:rPr>
                <w:noProof/>
              </w:rPr>
              <w:fldChar w:fldCharType="end"/>
            </w:r>
          </w:del>
        </w:p>
        <w:p w14:paraId="39E7354D" w14:textId="77777777" w:rsidR="00633278" w:rsidRDefault="00397205">
          <w:pPr>
            <w:pStyle w:val="TOC3"/>
            <w:rPr>
              <w:del w:id="169" w:author="Anders Hejlsberg" w:date="2014-11-01T15:43:00Z"/>
              <w:rFonts w:eastAsiaTheme="minorEastAsia"/>
              <w:noProof/>
              <w:sz w:val="22"/>
            </w:rPr>
          </w:pPr>
          <w:del w:id="170" w:author="Anders Hejlsberg" w:date="2014-11-01T15:43:00Z">
            <w:r>
              <w:fldChar w:fldCharType="begin"/>
            </w:r>
            <w:r>
              <w:delInstrText xml:space="preserve"> HYPERLINK \l "_Toc401414071" </w:delInstrText>
            </w:r>
            <w:r>
              <w:fldChar w:fldCharType="separate"/>
            </w:r>
            <w:r w:rsidR="00633278" w:rsidRPr="00346D30">
              <w:rPr>
                <w:rStyle w:val="Hyperlink"/>
                <w:noProof/>
              </w:rPr>
              <w:delText>4.12.2</w:delText>
            </w:r>
            <w:r w:rsidR="00633278">
              <w:rPr>
                <w:rFonts w:eastAsiaTheme="minorEastAsia"/>
                <w:noProof/>
                <w:sz w:val="22"/>
              </w:rPr>
              <w:tab/>
            </w:r>
            <w:r w:rsidR="00633278" w:rsidRPr="00346D30">
              <w:rPr>
                <w:rStyle w:val="Hyperlink"/>
                <w:noProof/>
              </w:rPr>
              <w:delText>Type Argument Inference</w:delText>
            </w:r>
            <w:r w:rsidR="00633278">
              <w:rPr>
                <w:noProof/>
                <w:webHidden/>
              </w:rPr>
              <w:tab/>
            </w:r>
            <w:r w:rsidR="00633278">
              <w:rPr>
                <w:noProof/>
                <w:webHidden/>
              </w:rPr>
              <w:fldChar w:fldCharType="begin"/>
            </w:r>
            <w:r w:rsidR="00633278">
              <w:rPr>
                <w:noProof/>
                <w:webHidden/>
              </w:rPr>
              <w:delInstrText xml:space="preserve"> PAGEREF _Toc401414071 \h </w:delInstrText>
            </w:r>
            <w:r w:rsidR="00633278">
              <w:rPr>
                <w:noProof/>
                <w:webHidden/>
              </w:rPr>
            </w:r>
            <w:r w:rsidR="00633278">
              <w:rPr>
                <w:noProof/>
                <w:webHidden/>
              </w:rPr>
              <w:fldChar w:fldCharType="separate"/>
            </w:r>
            <w:r w:rsidR="00633278">
              <w:rPr>
                <w:noProof/>
                <w:webHidden/>
              </w:rPr>
              <w:delText>66</w:delText>
            </w:r>
            <w:r w:rsidR="00633278">
              <w:rPr>
                <w:noProof/>
                <w:webHidden/>
              </w:rPr>
              <w:fldChar w:fldCharType="end"/>
            </w:r>
            <w:r>
              <w:rPr>
                <w:noProof/>
              </w:rPr>
              <w:fldChar w:fldCharType="end"/>
            </w:r>
          </w:del>
        </w:p>
        <w:p w14:paraId="75F4A21C" w14:textId="77777777" w:rsidR="00633278" w:rsidRDefault="00397205">
          <w:pPr>
            <w:pStyle w:val="TOC3"/>
            <w:rPr>
              <w:del w:id="171" w:author="Anders Hejlsberg" w:date="2014-11-01T15:43:00Z"/>
              <w:rFonts w:eastAsiaTheme="minorEastAsia"/>
              <w:noProof/>
              <w:sz w:val="22"/>
            </w:rPr>
          </w:pPr>
          <w:del w:id="172" w:author="Anders Hejlsberg" w:date="2014-11-01T15:43:00Z">
            <w:r>
              <w:fldChar w:fldCharType="begin"/>
            </w:r>
            <w:r>
              <w:delInstrText xml:space="preserve"> HYPERLINK \l "_Toc401414072" </w:delInstrText>
            </w:r>
            <w:r>
              <w:fldChar w:fldCharType="separate"/>
            </w:r>
            <w:r w:rsidR="00633278" w:rsidRPr="00346D30">
              <w:rPr>
                <w:rStyle w:val="Hyperlink"/>
                <w:noProof/>
              </w:rPr>
              <w:delText>4.12.3</w:delText>
            </w:r>
            <w:r w:rsidR="00633278">
              <w:rPr>
                <w:rFonts w:eastAsiaTheme="minorEastAsia"/>
                <w:noProof/>
                <w:sz w:val="22"/>
              </w:rPr>
              <w:tab/>
            </w:r>
            <w:r w:rsidR="00633278" w:rsidRPr="00346D30">
              <w:rPr>
                <w:rStyle w:val="Hyperlink"/>
                <w:noProof/>
              </w:rPr>
              <w:delText>Grammar Ambiguities</w:delText>
            </w:r>
            <w:r w:rsidR="00633278">
              <w:rPr>
                <w:noProof/>
                <w:webHidden/>
              </w:rPr>
              <w:tab/>
            </w:r>
            <w:r w:rsidR="00633278">
              <w:rPr>
                <w:noProof/>
                <w:webHidden/>
              </w:rPr>
              <w:fldChar w:fldCharType="begin"/>
            </w:r>
            <w:r w:rsidR="00633278">
              <w:rPr>
                <w:noProof/>
                <w:webHidden/>
              </w:rPr>
              <w:delInstrText xml:space="preserve"> PAGEREF _Toc401414072 \h </w:delInstrText>
            </w:r>
            <w:r w:rsidR="00633278">
              <w:rPr>
                <w:noProof/>
                <w:webHidden/>
              </w:rPr>
            </w:r>
            <w:r w:rsidR="00633278">
              <w:rPr>
                <w:noProof/>
                <w:webHidden/>
              </w:rPr>
              <w:fldChar w:fldCharType="separate"/>
            </w:r>
            <w:r w:rsidR="00633278">
              <w:rPr>
                <w:noProof/>
                <w:webHidden/>
              </w:rPr>
              <w:delText>68</w:delText>
            </w:r>
            <w:r w:rsidR="00633278">
              <w:rPr>
                <w:noProof/>
                <w:webHidden/>
              </w:rPr>
              <w:fldChar w:fldCharType="end"/>
            </w:r>
            <w:r>
              <w:rPr>
                <w:noProof/>
              </w:rPr>
              <w:fldChar w:fldCharType="end"/>
            </w:r>
          </w:del>
        </w:p>
        <w:p w14:paraId="44FC15E4" w14:textId="77777777" w:rsidR="00633278" w:rsidRDefault="00397205">
          <w:pPr>
            <w:pStyle w:val="TOC2"/>
            <w:tabs>
              <w:tab w:val="left" w:pos="880"/>
              <w:tab w:val="right" w:leader="dot" w:pos="9350"/>
            </w:tabs>
            <w:rPr>
              <w:del w:id="173" w:author="Anders Hejlsberg" w:date="2014-11-01T15:43:00Z"/>
              <w:rFonts w:eastAsiaTheme="minorEastAsia"/>
              <w:noProof/>
              <w:sz w:val="22"/>
            </w:rPr>
          </w:pPr>
          <w:del w:id="174" w:author="Anders Hejlsberg" w:date="2014-11-01T15:43:00Z">
            <w:r>
              <w:fldChar w:fldCharType="begin"/>
            </w:r>
            <w:r>
              <w:delInstrText xml:space="preserve"> HYPERLINK \l "_Toc401414073" </w:delInstrText>
            </w:r>
            <w:r>
              <w:fldChar w:fldCharType="separate"/>
            </w:r>
            <w:r w:rsidR="00633278" w:rsidRPr="00346D30">
              <w:rPr>
                <w:rStyle w:val="Hyperlink"/>
                <w:noProof/>
              </w:rPr>
              <w:delText>4.13</w:delText>
            </w:r>
            <w:r w:rsidR="00633278">
              <w:rPr>
                <w:rFonts w:eastAsiaTheme="minorEastAsia"/>
                <w:noProof/>
                <w:sz w:val="22"/>
              </w:rPr>
              <w:tab/>
            </w:r>
            <w:r w:rsidR="00633278" w:rsidRPr="00346D30">
              <w:rPr>
                <w:rStyle w:val="Hyperlink"/>
                <w:noProof/>
              </w:rPr>
              <w:delText>Type Assertions</w:delText>
            </w:r>
            <w:r w:rsidR="00633278">
              <w:rPr>
                <w:noProof/>
                <w:webHidden/>
              </w:rPr>
              <w:tab/>
            </w:r>
            <w:r w:rsidR="00633278">
              <w:rPr>
                <w:noProof/>
                <w:webHidden/>
              </w:rPr>
              <w:fldChar w:fldCharType="begin"/>
            </w:r>
            <w:r w:rsidR="00633278">
              <w:rPr>
                <w:noProof/>
                <w:webHidden/>
              </w:rPr>
              <w:delInstrText xml:space="preserve"> PAGEREF _Toc401414073 \h </w:delInstrText>
            </w:r>
            <w:r w:rsidR="00633278">
              <w:rPr>
                <w:noProof/>
                <w:webHidden/>
              </w:rPr>
            </w:r>
            <w:r w:rsidR="00633278">
              <w:rPr>
                <w:noProof/>
                <w:webHidden/>
              </w:rPr>
              <w:fldChar w:fldCharType="separate"/>
            </w:r>
            <w:r w:rsidR="00633278">
              <w:rPr>
                <w:noProof/>
                <w:webHidden/>
              </w:rPr>
              <w:delText>68</w:delText>
            </w:r>
            <w:r w:rsidR="00633278">
              <w:rPr>
                <w:noProof/>
                <w:webHidden/>
              </w:rPr>
              <w:fldChar w:fldCharType="end"/>
            </w:r>
            <w:r>
              <w:rPr>
                <w:noProof/>
              </w:rPr>
              <w:fldChar w:fldCharType="end"/>
            </w:r>
          </w:del>
        </w:p>
        <w:p w14:paraId="15E0A020" w14:textId="77777777" w:rsidR="00633278" w:rsidRDefault="00397205">
          <w:pPr>
            <w:pStyle w:val="TOC2"/>
            <w:tabs>
              <w:tab w:val="left" w:pos="880"/>
              <w:tab w:val="right" w:leader="dot" w:pos="9350"/>
            </w:tabs>
            <w:rPr>
              <w:del w:id="175" w:author="Anders Hejlsberg" w:date="2014-11-01T15:43:00Z"/>
              <w:rFonts w:eastAsiaTheme="minorEastAsia"/>
              <w:noProof/>
              <w:sz w:val="22"/>
            </w:rPr>
          </w:pPr>
          <w:del w:id="176" w:author="Anders Hejlsberg" w:date="2014-11-01T15:43:00Z">
            <w:r>
              <w:fldChar w:fldCharType="begin"/>
            </w:r>
            <w:r>
              <w:delInstrText xml:space="preserve"> HYPERLINK \l "_Toc401414074" </w:delInstrText>
            </w:r>
            <w:r>
              <w:fldChar w:fldCharType="separate"/>
            </w:r>
            <w:r w:rsidR="00633278" w:rsidRPr="00346D30">
              <w:rPr>
                <w:rStyle w:val="Hyperlink"/>
                <w:noProof/>
              </w:rPr>
              <w:delText>4.14</w:delText>
            </w:r>
            <w:r w:rsidR="00633278">
              <w:rPr>
                <w:rFonts w:eastAsiaTheme="minorEastAsia"/>
                <w:noProof/>
                <w:sz w:val="22"/>
              </w:rPr>
              <w:tab/>
            </w:r>
            <w:r w:rsidR="00633278" w:rsidRPr="00346D30">
              <w:rPr>
                <w:rStyle w:val="Hyperlink"/>
                <w:noProof/>
              </w:rPr>
              <w:delText>Unary Operators</w:delText>
            </w:r>
            <w:r w:rsidR="00633278">
              <w:rPr>
                <w:noProof/>
                <w:webHidden/>
              </w:rPr>
              <w:tab/>
            </w:r>
            <w:r w:rsidR="00633278">
              <w:rPr>
                <w:noProof/>
                <w:webHidden/>
              </w:rPr>
              <w:fldChar w:fldCharType="begin"/>
            </w:r>
            <w:r w:rsidR="00633278">
              <w:rPr>
                <w:noProof/>
                <w:webHidden/>
              </w:rPr>
              <w:delInstrText xml:space="preserve"> PAGEREF _Toc401414074 \h </w:delInstrText>
            </w:r>
            <w:r w:rsidR="00633278">
              <w:rPr>
                <w:noProof/>
                <w:webHidden/>
              </w:rPr>
            </w:r>
            <w:r w:rsidR="00633278">
              <w:rPr>
                <w:noProof/>
                <w:webHidden/>
              </w:rPr>
              <w:fldChar w:fldCharType="separate"/>
            </w:r>
            <w:r w:rsidR="00633278">
              <w:rPr>
                <w:noProof/>
                <w:webHidden/>
              </w:rPr>
              <w:delText>69</w:delText>
            </w:r>
            <w:r w:rsidR="00633278">
              <w:rPr>
                <w:noProof/>
                <w:webHidden/>
              </w:rPr>
              <w:fldChar w:fldCharType="end"/>
            </w:r>
            <w:r>
              <w:rPr>
                <w:noProof/>
              </w:rPr>
              <w:fldChar w:fldCharType="end"/>
            </w:r>
          </w:del>
        </w:p>
        <w:p w14:paraId="656BAC5C" w14:textId="77777777" w:rsidR="00633278" w:rsidRDefault="00397205">
          <w:pPr>
            <w:pStyle w:val="TOC3"/>
            <w:rPr>
              <w:del w:id="177" w:author="Anders Hejlsberg" w:date="2014-11-01T15:43:00Z"/>
              <w:rFonts w:eastAsiaTheme="minorEastAsia"/>
              <w:noProof/>
              <w:sz w:val="22"/>
            </w:rPr>
          </w:pPr>
          <w:del w:id="178" w:author="Anders Hejlsberg" w:date="2014-11-01T15:43:00Z">
            <w:r>
              <w:fldChar w:fldCharType="begin"/>
            </w:r>
            <w:r>
              <w:delInstrText xml:space="preserve"> HYPERLINK \l "_Toc401414075" </w:delInstrText>
            </w:r>
            <w:r>
              <w:fldChar w:fldCharType="separate"/>
            </w:r>
            <w:r w:rsidR="00633278" w:rsidRPr="00346D30">
              <w:rPr>
                <w:rStyle w:val="Hyperlink"/>
                <w:noProof/>
              </w:rPr>
              <w:delText>4.14.1</w:delText>
            </w:r>
            <w:r w:rsidR="00633278">
              <w:rPr>
                <w:rFonts w:eastAsiaTheme="minorEastAsia"/>
                <w:noProof/>
                <w:sz w:val="22"/>
              </w:rPr>
              <w:tab/>
            </w:r>
            <w:r w:rsidR="00633278" w:rsidRPr="00346D30">
              <w:rPr>
                <w:rStyle w:val="Hyperlink"/>
                <w:noProof/>
              </w:rPr>
              <w:delText>The ++ and -- operators</w:delText>
            </w:r>
            <w:r w:rsidR="00633278">
              <w:rPr>
                <w:noProof/>
                <w:webHidden/>
              </w:rPr>
              <w:tab/>
            </w:r>
            <w:r w:rsidR="00633278">
              <w:rPr>
                <w:noProof/>
                <w:webHidden/>
              </w:rPr>
              <w:fldChar w:fldCharType="begin"/>
            </w:r>
            <w:r w:rsidR="00633278">
              <w:rPr>
                <w:noProof/>
                <w:webHidden/>
              </w:rPr>
              <w:delInstrText xml:space="preserve"> PAGEREF _Toc401414075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6EC04339" w14:textId="77777777" w:rsidR="00633278" w:rsidRDefault="00397205">
          <w:pPr>
            <w:pStyle w:val="TOC3"/>
            <w:rPr>
              <w:del w:id="179" w:author="Anders Hejlsberg" w:date="2014-11-01T15:43:00Z"/>
              <w:rFonts w:eastAsiaTheme="minorEastAsia"/>
              <w:noProof/>
              <w:sz w:val="22"/>
            </w:rPr>
          </w:pPr>
          <w:del w:id="180" w:author="Anders Hejlsberg" w:date="2014-11-01T15:43:00Z">
            <w:r>
              <w:fldChar w:fldCharType="begin"/>
            </w:r>
            <w:r>
              <w:delInstrText xml:space="preserve"> HYPERLINK \l "_Toc4014</w:delInstrText>
            </w:r>
            <w:r>
              <w:delInstrText xml:space="preserve">14076" </w:delInstrText>
            </w:r>
            <w:r>
              <w:fldChar w:fldCharType="separate"/>
            </w:r>
            <w:r w:rsidR="00633278" w:rsidRPr="00346D30">
              <w:rPr>
                <w:rStyle w:val="Hyperlink"/>
                <w:noProof/>
              </w:rPr>
              <w:delText>4.14.2</w:delText>
            </w:r>
            <w:r w:rsidR="00633278">
              <w:rPr>
                <w:rFonts w:eastAsiaTheme="minorEastAsia"/>
                <w:noProof/>
                <w:sz w:val="22"/>
              </w:rPr>
              <w:tab/>
            </w:r>
            <w:r w:rsidR="00633278" w:rsidRPr="00346D30">
              <w:rPr>
                <w:rStyle w:val="Hyperlink"/>
                <w:noProof/>
              </w:rPr>
              <w:delText>The +, –, and ~ operators</w:delText>
            </w:r>
            <w:r w:rsidR="00633278">
              <w:rPr>
                <w:noProof/>
                <w:webHidden/>
              </w:rPr>
              <w:tab/>
            </w:r>
            <w:r w:rsidR="00633278">
              <w:rPr>
                <w:noProof/>
                <w:webHidden/>
              </w:rPr>
              <w:fldChar w:fldCharType="begin"/>
            </w:r>
            <w:r w:rsidR="00633278">
              <w:rPr>
                <w:noProof/>
                <w:webHidden/>
              </w:rPr>
              <w:delInstrText xml:space="preserve"> PAGEREF _Toc401414076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60DFE0EF" w14:textId="77777777" w:rsidR="00633278" w:rsidRDefault="00397205">
          <w:pPr>
            <w:pStyle w:val="TOC3"/>
            <w:rPr>
              <w:del w:id="181" w:author="Anders Hejlsberg" w:date="2014-11-01T15:43:00Z"/>
              <w:rFonts w:eastAsiaTheme="minorEastAsia"/>
              <w:noProof/>
              <w:sz w:val="22"/>
            </w:rPr>
          </w:pPr>
          <w:del w:id="182" w:author="Anders Hejlsberg" w:date="2014-11-01T15:43:00Z">
            <w:r>
              <w:fldChar w:fldCharType="begin"/>
            </w:r>
            <w:r>
              <w:delInstrText xml:space="preserve"> HYPERLINK \l "_Toc401414077" </w:delInstrText>
            </w:r>
            <w:r>
              <w:fldChar w:fldCharType="separate"/>
            </w:r>
            <w:r w:rsidR="00633278" w:rsidRPr="00346D30">
              <w:rPr>
                <w:rStyle w:val="Hyperlink"/>
                <w:noProof/>
              </w:rPr>
              <w:delText>4.14.3</w:delText>
            </w:r>
            <w:r w:rsidR="00633278">
              <w:rPr>
                <w:rFonts w:eastAsiaTheme="minorEastAsia"/>
                <w:noProof/>
                <w:sz w:val="22"/>
              </w:rPr>
              <w:tab/>
            </w:r>
            <w:r w:rsidR="00633278" w:rsidRPr="00346D30">
              <w:rPr>
                <w:rStyle w:val="Hyperlink"/>
                <w:noProof/>
              </w:rPr>
              <w:delText>The ! operator</w:delText>
            </w:r>
            <w:r w:rsidR="00633278">
              <w:rPr>
                <w:noProof/>
                <w:webHidden/>
              </w:rPr>
              <w:tab/>
            </w:r>
            <w:r w:rsidR="00633278">
              <w:rPr>
                <w:noProof/>
                <w:webHidden/>
              </w:rPr>
              <w:fldChar w:fldCharType="begin"/>
            </w:r>
            <w:r w:rsidR="00633278">
              <w:rPr>
                <w:noProof/>
                <w:webHidden/>
              </w:rPr>
              <w:delInstrText xml:space="preserve"> PAGEREF _Toc401414077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07C51B00" w14:textId="77777777" w:rsidR="00633278" w:rsidRDefault="00397205">
          <w:pPr>
            <w:pStyle w:val="TOC3"/>
            <w:rPr>
              <w:del w:id="183" w:author="Anders Hejlsberg" w:date="2014-11-01T15:43:00Z"/>
              <w:rFonts w:eastAsiaTheme="minorEastAsia"/>
              <w:noProof/>
              <w:sz w:val="22"/>
            </w:rPr>
          </w:pPr>
          <w:del w:id="184" w:author="Anders Hejlsberg" w:date="2014-11-01T15:43:00Z">
            <w:r>
              <w:fldChar w:fldCharType="begin"/>
            </w:r>
            <w:r>
              <w:delInstrText xml:space="preserve"> HYPERLINK \l "_Toc401414078" </w:delInstrText>
            </w:r>
            <w:r>
              <w:fldChar w:fldCharType="separate"/>
            </w:r>
            <w:r w:rsidR="00633278" w:rsidRPr="00346D30">
              <w:rPr>
                <w:rStyle w:val="Hyperlink"/>
                <w:noProof/>
              </w:rPr>
              <w:delText>4.14.4</w:delText>
            </w:r>
            <w:r w:rsidR="00633278">
              <w:rPr>
                <w:rFonts w:eastAsiaTheme="minorEastAsia"/>
                <w:noProof/>
                <w:sz w:val="22"/>
              </w:rPr>
              <w:tab/>
            </w:r>
            <w:r w:rsidR="00633278" w:rsidRPr="00346D30">
              <w:rPr>
                <w:rStyle w:val="Hyperlink"/>
                <w:noProof/>
              </w:rPr>
              <w:delText>The delete Operator</w:delText>
            </w:r>
            <w:r w:rsidR="00633278">
              <w:rPr>
                <w:noProof/>
                <w:webHidden/>
              </w:rPr>
              <w:tab/>
            </w:r>
            <w:r w:rsidR="00633278">
              <w:rPr>
                <w:noProof/>
                <w:webHidden/>
              </w:rPr>
              <w:fldChar w:fldCharType="begin"/>
            </w:r>
            <w:r w:rsidR="00633278">
              <w:rPr>
                <w:noProof/>
                <w:webHidden/>
              </w:rPr>
              <w:delInstrText xml:space="preserve"> PAGEREF _Toc401414078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2FA9913D" w14:textId="77777777" w:rsidR="00633278" w:rsidRDefault="00397205">
          <w:pPr>
            <w:pStyle w:val="TOC3"/>
            <w:rPr>
              <w:del w:id="185" w:author="Anders Hejlsberg" w:date="2014-11-01T15:43:00Z"/>
              <w:rFonts w:eastAsiaTheme="minorEastAsia"/>
              <w:noProof/>
              <w:sz w:val="22"/>
            </w:rPr>
          </w:pPr>
          <w:del w:id="186" w:author="Anders Hejlsberg" w:date="2014-11-01T15:43:00Z">
            <w:r>
              <w:fldChar w:fldCharType="begin"/>
            </w:r>
            <w:r>
              <w:delInstrText xml:space="preserve"> HYPERLINK \l "_Toc401414079" </w:delInstrText>
            </w:r>
            <w:r>
              <w:fldChar w:fldCharType="separate"/>
            </w:r>
            <w:r w:rsidR="00633278" w:rsidRPr="00346D30">
              <w:rPr>
                <w:rStyle w:val="Hyperlink"/>
                <w:noProof/>
              </w:rPr>
              <w:delText>4.14.5</w:delText>
            </w:r>
            <w:r w:rsidR="00633278">
              <w:rPr>
                <w:rFonts w:eastAsiaTheme="minorEastAsia"/>
                <w:noProof/>
                <w:sz w:val="22"/>
              </w:rPr>
              <w:tab/>
            </w:r>
            <w:r w:rsidR="00633278" w:rsidRPr="00346D30">
              <w:rPr>
                <w:rStyle w:val="Hyperlink"/>
                <w:noProof/>
              </w:rPr>
              <w:delText>The void Operator</w:delText>
            </w:r>
            <w:r w:rsidR="00633278">
              <w:rPr>
                <w:noProof/>
                <w:webHidden/>
              </w:rPr>
              <w:tab/>
            </w:r>
            <w:r w:rsidR="00633278">
              <w:rPr>
                <w:noProof/>
                <w:webHidden/>
              </w:rPr>
              <w:fldChar w:fldCharType="begin"/>
            </w:r>
            <w:r w:rsidR="00633278">
              <w:rPr>
                <w:noProof/>
                <w:webHidden/>
              </w:rPr>
              <w:delInstrText xml:space="preserve"> PAGEREF _Toc401414079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17359A85" w14:textId="77777777" w:rsidR="00633278" w:rsidRDefault="00397205">
          <w:pPr>
            <w:pStyle w:val="TOC3"/>
            <w:rPr>
              <w:del w:id="187" w:author="Anders Hejlsberg" w:date="2014-11-01T15:43:00Z"/>
              <w:rFonts w:eastAsiaTheme="minorEastAsia"/>
              <w:noProof/>
              <w:sz w:val="22"/>
            </w:rPr>
          </w:pPr>
          <w:del w:id="188" w:author="Anders Hejlsberg" w:date="2014-11-01T15:43:00Z">
            <w:r>
              <w:fldChar w:fldCharType="begin"/>
            </w:r>
            <w:r>
              <w:delInstrText xml:space="preserve"> HYPERLINK \l "_Toc401414080" </w:delInstrText>
            </w:r>
            <w:r>
              <w:fldChar w:fldCharType="separate"/>
            </w:r>
            <w:r w:rsidR="00633278" w:rsidRPr="00346D30">
              <w:rPr>
                <w:rStyle w:val="Hyperlink"/>
                <w:noProof/>
              </w:rPr>
              <w:delText>4.14.6</w:delText>
            </w:r>
            <w:r w:rsidR="00633278">
              <w:rPr>
                <w:rFonts w:eastAsiaTheme="minorEastAsia"/>
                <w:noProof/>
                <w:sz w:val="22"/>
              </w:rPr>
              <w:tab/>
            </w:r>
            <w:r w:rsidR="00633278" w:rsidRPr="00346D30">
              <w:rPr>
                <w:rStyle w:val="Hyperlink"/>
                <w:noProof/>
              </w:rPr>
              <w:delText>The typeof Operator</w:delText>
            </w:r>
            <w:r w:rsidR="00633278">
              <w:rPr>
                <w:noProof/>
                <w:webHidden/>
              </w:rPr>
              <w:tab/>
            </w:r>
            <w:r w:rsidR="00633278">
              <w:rPr>
                <w:noProof/>
                <w:webHidden/>
              </w:rPr>
              <w:fldChar w:fldCharType="begin"/>
            </w:r>
            <w:r w:rsidR="00633278">
              <w:rPr>
                <w:noProof/>
                <w:webHidden/>
              </w:rPr>
              <w:delInstrText xml:space="preserve"> PAGEREF _Toc401414080 \h </w:delInstrText>
            </w:r>
            <w:r w:rsidR="00633278">
              <w:rPr>
                <w:noProof/>
                <w:webHidden/>
              </w:rPr>
            </w:r>
            <w:r w:rsidR="00633278">
              <w:rPr>
                <w:noProof/>
                <w:webHidden/>
              </w:rPr>
              <w:fldChar w:fldCharType="separate"/>
            </w:r>
            <w:r w:rsidR="00633278">
              <w:rPr>
                <w:noProof/>
                <w:webHidden/>
              </w:rPr>
              <w:delText>70</w:delText>
            </w:r>
            <w:r w:rsidR="00633278">
              <w:rPr>
                <w:noProof/>
                <w:webHidden/>
              </w:rPr>
              <w:fldChar w:fldCharType="end"/>
            </w:r>
            <w:r>
              <w:rPr>
                <w:noProof/>
              </w:rPr>
              <w:fldChar w:fldCharType="end"/>
            </w:r>
          </w:del>
        </w:p>
        <w:p w14:paraId="7E758D1F" w14:textId="77777777" w:rsidR="00633278" w:rsidRDefault="00397205">
          <w:pPr>
            <w:pStyle w:val="TOC2"/>
            <w:tabs>
              <w:tab w:val="left" w:pos="880"/>
              <w:tab w:val="right" w:leader="dot" w:pos="9350"/>
            </w:tabs>
            <w:rPr>
              <w:del w:id="189" w:author="Anders Hejlsberg" w:date="2014-11-01T15:43:00Z"/>
              <w:rFonts w:eastAsiaTheme="minorEastAsia"/>
              <w:noProof/>
              <w:sz w:val="22"/>
            </w:rPr>
          </w:pPr>
          <w:del w:id="190" w:author="Anders Hejlsberg" w:date="2014-11-01T15:43:00Z">
            <w:r>
              <w:fldChar w:fldCharType="begin"/>
            </w:r>
            <w:r>
              <w:delInstrText xml:space="preserve"> HYPERLINK \l "_Toc401414081" </w:delInstrText>
            </w:r>
            <w:r>
              <w:fldChar w:fldCharType="separate"/>
            </w:r>
            <w:r w:rsidR="00633278" w:rsidRPr="00346D30">
              <w:rPr>
                <w:rStyle w:val="Hyperlink"/>
                <w:noProof/>
              </w:rPr>
              <w:delText>4.15</w:delText>
            </w:r>
            <w:r w:rsidR="00633278">
              <w:rPr>
                <w:rFonts w:eastAsiaTheme="minorEastAsia"/>
                <w:noProof/>
                <w:sz w:val="22"/>
              </w:rPr>
              <w:tab/>
            </w:r>
            <w:r w:rsidR="00633278" w:rsidRPr="00346D30">
              <w:rPr>
                <w:rStyle w:val="Hyperlink"/>
                <w:noProof/>
              </w:rPr>
              <w:delText>Binary Operators</w:delText>
            </w:r>
            <w:r w:rsidR="00633278">
              <w:rPr>
                <w:noProof/>
                <w:webHidden/>
              </w:rPr>
              <w:tab/>
            </w:r>
            <w:r w:rsidR="00633278">
              <w:rPr>
                <w:noProof/>
                <w:webHidden/>
              </w:rPr>
              <w:fldChar w:fldCharType="begin"/>
            </w:r>
            <w:r w:rsidR="00633278">
              <w:rPr>
                <w:noProof/>
                <w:webHidden/>
              </w:rPr>
              <w:delInstrText xml:space="preserve"> PAGEREF _Toc401414081 \h </w:delInstrText>
            </w:r>
            <w:r w:rsidR="00633278">
              <w:rPr>
                <w:noProof/>
                <w:webHidden/>
              </w:rPr>
            </w:r>
            <w:r w:rsidR="00633278">
              <w:rPr>
                <w:noProof/>
                <w:webHidden/>
              </w:rPr>
              <w:fldChar w:fldCharType="separate"/>
            </w:r>
            <w:r w:rsidR="00633278">
              <w:rPr>
                <w:noProof/>
                <w:webHidden/>
              </w:rPr>
              <w:delText>71</w:delText>
            </w:r>
            <w:r w:rsidR="00633278">
              <w:rPr>
                <w:noProof/>
                <w:webHidden/>
              </w:rPr>
              <w:fldChar w:fldCharType="end"/>
            </w:r>
            <w:r>
              <w:rPr>
                <w:noProof/>
              </w:rPr>
              <w:fldChar w:fldCharType="end"/>
            </w:r>
          </w:del>
        </w:p>
        <w:p w14:paraId="7EB3CFED" w14:textId="77777777" w:rsidR="00633278" w:rsidRDefault="00397205">
          <w:pPr>
            <w:pStyle w:val="TOC3"/>
            <w:rPr>
              <w:del w:id="191" w:author="Anders Hejlsberg" w:date="2014-11-01T15:43:00Z"/>
              <w:rFonts w:eastAsiaTheme="minorEastAsia"/>
              <w:noProof/>
              <w:sz w:val="22"/>
            </w:rPr>
          </w:pPr>
          <w:del w:id="192" w:author="Anders Hejlsberg" w:date="2014-11-01T15:43:00Z">
            <w:r>
              <w:fldChar w:fldCharType="begin"/>
            </w:r>
            <w:r>
              <w:delInstrText xml:space="preserve"> HYPERLINK \l "_Toc401414082" </w:delInstrText>
            </w:r>
            <w:r>
              <w:fldChar w:fldCharType="separate"/>
            </w:r>
            <w:r w:rsidR="00633278" w:rsidRPr="00346D30">
              <w:rPr>
                <w:rStyle w:val="Hyperlink"/>
                <w:noProof/>
              </w:rPr>
              <w:delText>4.15.1</w:delText>
            </w:r>
            <w:r w:rsidR="00633278">
              <w:rPr>
                <w:rFonts w:eastAsiaTheme="minorEastAsia"/>
                <w:noProof/>
                <w:sz w:val="22"/>
              </w:rPr>
              <w:tab/>
            </w:r>
            <w:r w:rsidR="00633278" w:rsidRPr="00346D30">
              <w:rPr>
                <w:rStyle w:val="Hyperlink"/>
                <w:noProof/>
              </w:rPr>
              <w:delText>The *, /, %, –, &lt;&lt;, &gt;&gt;, &gt;&gt;&gt;, &amp;, ^, and | operators</w:delText>
            </w:r>
            <w:r w:rsidR="00633278">
              <w:rPr>
                <w:noProof/>
                <w:webHidden/>
              </w:rPr>
              <w:tab/>
            </w:r>
            <w:r w:rsidR="00633278">
              <w:rPr>
                <w:noProof/>
                <w:webHidden/>
              </w:rPr>
              <w:fldChar w:fldCharType="begin"/>
            </w:r>
            <w:r w:rsidR="00633278">
              <w:rPr>
                <w:noProof/>
                <w:webHidden/>
              </w:rPr>
              <w:delInstrText xml:space="preserve"> PAGEREF _Toc401414082 \h </w:delInstrText>
            </w:r>
            <w:r w:rsidR="00633278">
              <w:rPr>
                <w:noProof/>
                <w:webHidden/>
              </w:rPr>
            </w:r>
            <w:r w:rsidR="00633278">
              <w:rPr>
                <w:noProof/>
                <w:webHidden/>
              </w:rPr>
              <w:fldChar w:fldCharType="separate"/>
            </w:r>
            <w:r w:rsidR="00633278">
              <w:rPr>
                <w:noProof/>
                <w:webHidden/>
              </w:rPr>
              <w:delText>71</w:delText>
            </w:r>
            <w:r w:rsidR="00633278">
              <w:rPr>
                <w:noProof/>
                <w:webHidden/>
              </w:rPr>
              <w:fldChar w:fldCharType="end"/>
            </w:r>
            <w:r>
              <w:rPr>
                <w:noProof/>
              </w:rPr>
              <w:fldChar w:fldCharType="end"/>
            </w:r>
          </w:del>
        </w:p>
        <w:p w14:paraId="533CA611" w14:textId="77777777" w:rsidR="00633278" w:rsidRDefault="00397205">
          <w:pPr>
            <w:pStyle w:val="TOC3"/>
            <w:rPr>
              <w:del w:id="193" w:author="Anders Hejlsberg" w:date="2014-11-01T15:43:00Z"/>
              <w:rFonts w:eastAsiaTheme="minorEastAsia"/>
              <w:noProof/>
              <w:sz w:val="22"/>
            </w:rPr>
          </w:pPr>
          <w:del w:id="194" w:author="Anders Hejlsberg" w:date="2014-11-01T15:43:00Z">
            <w:r>
              <w:fldChar w:fldCharType="begin"/>
            </w:r>
            <w:r>
              <w:delInstrText xml:space="preserve"> HYPERLINK \l "_Toc401414083" </w:delInstrText>
            </w:r>
            <w:r>
              <w:fldChar w:fldCharType="separate"/>
            </w:r>
            <w:r w:rsidR="00633278" w:rsidRPr="00346D30">
              <w:rPr>
                <w:rStyle w:val="Hyperlink"/>
                <w:noProof/>
              </w:rPr>
              <w:delText>4.15.2</w:delText>
            </w:r>
            <w:r w:rsidR="00633278">
              <w:rPr>
                <w:rFonts w:eastAsiaTheme="minorEastAsia"/>
                <w:noProof/>
                <w:sz w:val="22"/>
              </w:rPr>
              <w:tab/>
            </w:r>
            <w:r w:rsidR="00633278" w:rsidRPr="00346D30">
              <w:rPr>
                <w:rStyle w:val="Hyperlink"/>
                <w:noProof/>
              </w:rPr>
              <w:delText>The + operator</w:delText>
            </w:r>
            <w:r w:rsidR="00633278">
              <w:rPr>
                <w:noProof/>
                <w:webHidden/>
              </w:rPr>
              <w:tab/>
            </w:r>
            <w:r w:rsidR="00633278">
              <w:rPr>
                <w:noProof/>
                <w:webHidden/>
              </w:rPr>
              <w:fldChar w:fldCharType="begin"/>
            </w:r>
            <w:r w:rsidR="00633278">
              <w:rPr>
                <w:noProof/>
                <w:webHidden/>
              </w:rPr>
              <w:delInstrText xml:space="preserve"> PAGEREF _Toc401414083 \h </w:delInstrText>
            </w:r>
            <w:r w:rsidR="00633278">
              <w:rPr>
                <w:noProof/>
                <w:webHidden/>
              </w:rPr>
            </w:r>
            <w:r w:rsidR="00633278">
              <w:rPr>
                <w:noProof/>
                <w:webHidden/>
              </w:rPr>
              <w:fldChar w:fldCharType="separate"/>
            </w:r>
            <w:r w:rsidR="00633278">
              <w:rPr>
                <w:noProof/>
                <w:webHidden/>
              </w:rPr>
              <w:delText>71</w:delText>
            </w:r>
            <w:r w:rsidR="00633278">
              <w:rPr>
                <w:noProof/>
                <w:webHidden/>
              </w:rPr>
              <w:fldChar w:fldCharType="end"/>
            </w:r>
            <w:r>
              <w:rPr>
                <w:noProof/>
              </w:rPr>
              <w:fldChar w:fldCharType="end"/>
            </w:r>
          </w:del>
        </w:p>
        <w:p w14:paraId="58BBB477" w14:textId="77777777" w:rsidR="00633278" w:rsidRDefault="00397205">
          <w:pPr>
            <w:pStyle w:val="TOC3"/>
            <w:rPr>
              <w:del w:id="195" w:author="Anders Hejlsberg" w:date="2014-11-01T15:43:00Z"/>
              <w:rFonts w:eastAsiaTheme="minorEastAsia"/>
              <w:noProof/>
              <w:sz w:val="22"/>
            </w:rPr>
          </w:pPr>
          <w:del w:id="196" w:author="Anders Hejlsberg" w:date="2014-11-01T15:43:00Z">
            <w:r>
              <w:fldChar w:fldCharType="begin"/>
            </w:r>
            <w:r>
              <w:delInstrText xml:space="preserve"> HYPERLINK \l "_Toc401414084" </w:delInstrText>
            </w:r>
            <w:r>
              <w:fldChar w:fldCharType="separate"/>
            </w:r>
            <w:r w:rsidR="00633278" w:rsidRPr="00346D30">
              <w:rPr>
                <w:rStyle w:val="Hyperlink"/>
                <w:noProof/>
              </w:rPr>
              <w:delText>4.15.3</w:delText>
            </w:r>
            <w:r w:rsidR="00633278">
              <w:rPr>
                <w:rFonts w:eastAsiaTheme="minorEastAsia"/>
                <w:noProof/>
                <w:sz w:val="22"/>
              </w:rPr>
              <w:tab/>
            </w:r>
            <w:r w:rsidR="00633278" w:rsidRPr="00346D30">
              <w:rPr>
                <w:rStyle w:val="Hyperlink"/>
                <w:noProof/>
              </w:rPr>
              <w:delText>The &lt;, &gt;, &lt;=, &gt;=, ==, !=, ===, and !== operators</w:delText>
            </w:r>
            <w:r w:rsidR="00633278">
              <w:rPr>
                <w:noProof/>
                <w:webHidden/>
              </w:rPr>
              <w:tab/>
            </w:r>
            <w:r w:rsidR="00633278">
              <w:rPr>
                <w:noProof/>
                <w:webHidden/>
              </w:rPr>
              <w:fldChar w:fldCharType="begin"/>
            </w:r>
            <w:r w:rsidR="00633278">
              <w:rPr>
                <w:noProof/>
                <w:webHidden/>
              </w:rPr>
              <w:delInstrText xml:space="preserve"> PAGEREF _Toc401414084 \h </w:delInstrText>
            </w:r>
            <w:r w:rsidR="00633278">
              <w:rPr>
                <w:noProof/>
                <w:webHidden/>
              </w:rPr>
            </w:r>
            <w:r w:rsidR="00633278">
              <w:rPr>
                <w:noProof/>
                <w:webHidden/>
              </w:rPr>
              <w:fldChar w:fldCharType="separate"/>
            </w:r>
            <w:r w:rsidR="00633278">
              <w:rPr>
                <w:noProof/>
                <w:webHidden/>
              </w:rPr>
              <w:delText>72</w:delText>
            </w:r>
            <w:r w:rsidR="00633278">
              <w:rPr>
                <w:noProof/>
                <w:webHidden/>
              </w:rPr>
              <w:fldChar w:fldCharType="end"/>
            </w:r>
            <w:r>
              <w:rPr>
                <w:noProof/>
              </w:rPr>
              <w:fldChar w:fldCharType="end"/>
            </w:r>
          </w:del>
        </w:p>
        <w:p w14:paraId="34070E5A" w14:textId="77777777" w:rsidR="00633278" w:rsidRDefault="00397205">
          <w:pPr>
            <w:pStyle w:val="TOC3"/>
            <w:rPr>
              <w:del w:id="197" w:author="Anders Hejlsberg" w:date="2014-11-01T15:43:00Z"/>
              <w:rFonts w:eastAsiaTheme="minorEastAsia"/>
              <w:noProof/>
              <w:sz w:val="22"/>
            </w:rPr>
          </w:pPr>
          <w:del w:id="198" w:author="Anders Hejlsberg" w:date="2014-11-01T15:43:00Z">
            <w:r>
              <w:fldChar w:fldCharType="begin"/>
            </w:r>
            <w:r>
              <w:delInstrText xml:space="preserve"> HYPERLINK \l "_Toc401414085" </w:delInstrText>
            </w:r>
            <w:r>
              <w:fldChar w:fldCharType="separate"/>
            </w:r>
            <w:r w:rsidR="00633278" w:rsidRPr="00346D30">
              <w:rPr>
                <w:rStyle w:val="Hyperlink"/>
                <w:noProof/>
              </w:rPr>
              <w:delText>4.15.4</w:delText>
            </w:r>
            <w:r w:rsidR="00633278">
              <w:rPr>
                <w:rFonts w:eastAsiaTheme="minorEastAsia"/>
                <w:noProof/>
                <w:sz w:val="22"/>
              </w:rPr>
              <w:tab/>
            </w:r>
            <w:r w:rsidR="00633278" w:rsidRPr="00346D30">
              <w:rPr>
                <w:rStyle w:val="Hyperlink"/>
                <w:noProof/>
              </w:rPr>
              <w:delText>The instanceof operator</w:delText>
            </w:r>
            <w:r w:rsidR="00633278">
              <w:rPr>
                <w:noProof/>
                <w:webHidden/>
              </w:rPr>
              <w:tab/>
            </w:r>
            <w:r w:rsidR="00633278">
              <w:rPr>
                <w:noProof/>
                <w:webHidden/>
              </w:rPr>
              <w:fldChar w:fldCharType="begin"/>
            </w:r>
            <w:r w:rsidR="00633278">
              <w:rPr>
                <w:noProof/>
                <w:webHidden/>
              </w:rPr>
              <w:delInstrText xml:space="preserve"> PAGEREF _Toc401414085 \h </w:delInstrText>
            </w:r>
            <w:r w:rsidR="00633278">
              <w:rPr>
                <w:noProof/>
                <w:webHidden/>
              </w:rPr>
            </w:r>
            <w:r w:rsidR="00633278">
              <w:rPr>
                <w:noProof/>
                <w:webHidden/>
              </w:rPr>
              <w:fldChar w:fldCharType="separate"/>
            </w:r>
            <w:r w:rsidR="00633278">
              <w:rPr>
                <w:noProof/>
                <w:webHidden/>
              </w:rPr>
              <w:delText>72</w:delText>
            </w:r>
            <w:r w:rsidR="00633278">
              <w:rPr>
                <w:noProof/>
                <w:webHidden/>
              </w:rPr>
              <w:fldChar w:fldCharType="end"/>
            </w:r>
            <w:r>
              <w:rPr>
                <w:noProof/>
              </w:rPr>
              <w:fldChar w:fldCharType="end"/>
            </w:r>
          </w:del>
        </w:p>
        <w:p w14:paraId="0DBE535D" w14:textId="77777777" w:rsidR="00633278" w:rsidRDefault="00397205">
          <w:pPr>
            <w:pStyle w:val="TOC3"/>
            <w:rPr>
              <w:del w:id="199" w:author="Anders Hejlsberg" w:date="2014-11-01T15:43:00Z"/>
              <w:rFonts w:eastAsiaTheme="minorEastAsia"/>
              <w:noProof/>
              <w:sz w:val="22"/>
            </w:rPr>
          </w:pPr>
          <w:del w:id="200" w:author="Anders Hejlsberg" w:date="2014-11-01T15:43:00Z">
            <w:r>
              <w:fldChar w:fldCharType="begin"/>
            </w:r>
            <w:r>
              <w:delInstrText xml:space="preserve"> HYPERLINK \l "_Toc401414086" </w:delInstrText>
            </w:r>
            <w:r>
              <w:fldChar w:fldCharType="separate"/>
            </w:r>
            <w:r w:rsidR="00633278" w:rsidRPr="00346D30">
              <w:rPr>
                <w:rStyle w:val="Hyperlink"/>
                <w:noProof/>
              </w:rPr>
              <w:delText>4.15.5</w:delText>
            </w:r>
            <w:r w:rsidR="00633278">
              <w:rPr>
                <w:rFonts w:eastAsiaTheme="minorEastAsia"/>
                <w:noProof/>
                <w:sz w:val="22"/>
              </w:rPr>
              <w:tab/>
            </w:r>
            <w:r w:rsidR="00633278" w:rsidRPr="00346D30">
              <w:rPr>
                <w:rStyle w:val="Hyperlink"/>
                <w:noProof/>
              </w:rPr>
              <w:delText>The in operator</w:delText>
            </w:r>
            <w:r w:rsidR="00633278">
              <w:rPr>
                <w:noProof/>
                <w:webHidden/>
              </w:rPr>
              <w:tab/>
            </w:r>
            <w:r w:rsidR="00633278">
              <w:rPr>
                <w:noProof/>
                <w:webHidden/>
              </w:rPr>
              <w:fldChar w:fldCharType="begin"/>
            </w:r>
            <w:r w:rsidR="00633278">
              <w:rPr>
                <w:noProof/>
                <w:webHidden/>
              </w:rPr>
              <w:delInstrText xml:space="preserve"> PAGEREF _Toc401414086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5990C0E5" w14:textId="77777777" w:rsidR="00633278" w:rsidRDefault="00397205">
          <w:pPr>
            <w:pStyle w:val="TOC3"/>
            <w:rPr>
              <w:del w:id="201" w:author="Anders Hejlsberg" w:date="2014-11-01T15:43:00Z"/>
              <w:rFonts w:eastAsiaTheme="minorEastAsia"/>
              <w:noProof/>
              <w:sz w:val="22"/>
            </w:rPr>
          </w:pPr>
          <w:del w:id="202" w:author="Anders Hejlsberg" w:date="2014-11-01T15:43:00Z">
            <w:r>
              <w:fldChar w:fldCharType="begin"/>
            </w:r>
            <w:r>
              <w:delInstrText xml:space="preserve"> HYPERLINK \l "_Toc401414087" </w:delInstrText>
            </w:r>
            <w:r>
              <w:fldChar w:fldCharType="separate"/>
            </w:r>
            <w:r w:rsidR="00633278" w:rsidRPr="00346D30">
              <w:rPr>
                <w:rStyle w:val="Hyperlink"/>
                <w:noProof/>
              </w:rPr>
              <w:delText>4.15.6</w:delText>
            </w:r>
            <w:r w:rsidR="00633278">
              <w:rPr>
                <w:rFonts w:eastAsiaTheme="minorEastAsia"/>
                <w:noProof/>
                <w:sz w:val="22"/>
              </w:rPr>
              <w:tab/>
            </w:r>
            <w:r w:rsidR="00633278" w:rsidRPr="00346D30">
              <w:rPr>
                <w:rStyle w:val="Hyperlink"/>
                <w:noProof/>
              </w:rPr>
              <w:delText>The &amp;&amp; operator</w:delText>
            </w:r>
            <w:r w:rsidR="00633278">
              <w:rPr>
                <w:noProof/>
                <w:webHidden/>
              </w:rPr>
              <w:tab/>
            </w:r>
            <w:r w:rsidR="00633278">
              <w:rPr>
                <w:noProof/>
                <w:webHidden/>
              </w:rPr>
              <w:fldChar w:fldCharType="begin"/>
            </w:r>
            <w:r w:rsidR="00633278">
              <w:rPr>
                <w:noProof/>
                <w:webHidden/>
              </w:rPr>
              <w:delInstrText xml:space="preserve"> PAGEREF _Toc401414087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2144EE2E" w14:textId="77777777" w:rsidR="00633278" w:rsidRDefault="00397205">
          <w:pPr>
            <w:pStyle w:val="TOC3"/>
            <w:rPr>
              <w:del w:id="203" w:author="Anders Hejlsberg" w:date="2014-11-01T15:43:00Z"/>
              <w:rFonts w:eastAsiaTheme="minorEastAsia"/>
              <w:noProof/>
              <w:sz w:val="22"/>
            </w:rPr>
          </w:pPr>
          <w:del w:id="204" w:author="Anders Hejlsberg" w:date="2014-11-01T15:43:00Z">
            <w:r>
              <w:fldChar w:fldCharType="begin"/>
            </w:r>
            <w:r>
              <w:delInstrText xml:space="preserve"> HYPERLINK \l "_Toc401414088" </w:delInstrText>
            </w:r>
            <w:r>
              <w:fldChar w:fldCharType="separate"/>
            </w:r>
            <w:r w:rsidR="00633278" w:rsidRPr="00346D30">
              <w:rPr>
                <w:rStyle w:val="Hyperlink"/>
                <w:noProof/>
              </w:rPr>
              <w:delText>4.15.7</w:delText>
            </w:r>
            <w:r w:rsidR="00633278">
              <w:rPr>
                <w:rFonts w:eastAsiaTheme="minorEastAsia"/>
                <w:noProof/>
                <w:sz w:val="22"/>
              </w:rPr>
              <w:tab/>
            </w:r>
            <w:r w:rsidR="00633278" w:rsidRPr="00346D30">
              <w:rPr>
                <w:rStyle w:val="Hyperlink"/>
                <w:noProof/>
              </w:rPr>
              <w:delText>The || operator</w:delText>
            </w:r>
            <w:r w:rsidR="00633278">
              <w:rPr>
                <w:noProof/>
                <w:webHidden/>
              </w:rPr>
              <w:tab/>
            </w:r>
            <w:r w:rsidR="00633278">
              <w:rPr>
                <w:noProof/>
                <w:webHidden/>
              </w:rPr>
              <w:fldChar w:fldCharType="begin"/>
            </w:r>
            <w:r w:rsidR="00633278">
              <w:rPr>
                <w:noProof/>
                <w:webHidden/>
              </w:rPr>
              <w:delInstrText xml:space="preserve"> PAGEREF _Toc401414088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6C721E25" w14:textId="77777777" w:rsidR="00633278" w:rsidRDefault="00397205">
          <w:pPr>
            <w:pStyle w:val="TOC2"/>
            <w:tabs>
              <w:tab w:val="left" w:pos="880"/>
              <w:tab w:val="right" w:leader="dot" w:pos="9350"/>
            </w:tabs>
            <w:rPr>
              <w:del w:id="205" w:author="Anders Hejlsberg" w:date="2014-11-01T15:43:00Z"/>
              <w:rFonts w:eastAsiaTheme="minorEastAsia"/>
              <w:noProof/>
              <w:sz w:val="22"/>
            </w:rPr>
          </w:pPr>
          <w:del w:id="206" w:author="Anders Hejlsberg" w:date="2014-11-01T15:43:00Z">
            <w:r>
              <w:fldChar w:fldCharType="begin"/>
            </w:r>
            <w:r>
              <w:delInstrText xml:space="preserve"> HYPERLINK \l "_Toc401414089" </w:delInstrText>
            </w:r>
            <w:r>
              <w:fldChar w:fldCharType="separate"/>
            </w:r>
            <w:r w:rsidR="00633278" w:rsidRPr="00346D30">
              <w:rPr>
                <w:rStyle w:val="Hyperlink"/>
                <w:noProof/>
              </w:rPr>
              <w:delText>4.16</w:delText>
            </w:r>
            <w:r w:rsidR="00633278">
              <w:rPr>
                <w:rFonts w:eastAsiaTheme="minorEastAsia"/>
                <w:noProof/>
                <w:sz w:val="22"/>
              </w:rPr>
              <w:tab/>
            </w:r>
            <w:r w:rsidR="00633278" w:rsidRPr="00346D30">
              <w:rPr>
                <w:rStyle w:val="Hyperlink"/>
                <w:noProof/>
              </w:rPr>
              <w:delText>The Conditional Operator</w:delText>
            </w:r>
            <w:r w:rsidR="00633278">
              <w:rPr>
                <w:noProof/>
                <w:webHidden/>
              </w:rPr>
              <w:tab/>
            </w:r>
            <w:r w:rsidR="00633278">
              <w:rPr>
                <w:noProof/>
                <w:webHidden/>
              </w:rPr>
              <w:fldChar w:fldCharType="begin"/>
            </w:r>
            <w:r w:rsidR="00633278">
              <w:rPr>
                <w:noProof/>
                <w:webHidden/>
              </w:rPr>
              <w:delInstrText xml:space="preserve"> PAGEREF _Toc401414089 \h </w:delInstrText>
            </w:r>
            <w:r w:rsidR="00633278">
              <w:rPr>
                <w:noProof/>
                <w:webHidden/>
              </w:rPr>
            </w:r>
            <w:r w:rsidR="00633278">
              <w:rPr>
                <w:noProof/>
                <w:webHidden/>
              </w:rPr>
              <w:fldChar w:fldCharType="separate"/>
            </w:r>
            <w:r w:rsidR="00633278">
              <w:rPr>
                <w:noProof/>
                <w:webHidden/>
              </w:rPr>
              <w:delText>73</w:delText>
            </w:r>
            <w:r w:rsidR="00633278">
              <w:rPr>
                <w:noProof/>
                <w:webHidden/>
              </w:rPr>
              <w:fldChar w:fldCharType="end"/>
            </w:r>
            <w:r>
              <w:rPr>
                <w:noProof/>
              </w:rPr>
              <w:fldChar w:fldCharType="end"/>
            </w:r>
          </w:del>
        </w:p>
        <w:p w14:paraId="70FB5D8F" w14:textId="77777777" w:rsidR="00633278" w:rsidRDefault="00397205">
          <w:pPr>
            <w:pStyle w:val="TOC2"/>
            <w:tabs>
              <w:tab w:val="left" w:pos="880"/>
              <w:tab w:val="right" w:leader="dot" w:pos="9350"/>
            </w:tabs>
            <w:rPr>
              <w:del w:id="207" w:author="Anders Hejlsberg" w:date="2014-11-01T15:43:00Z"/>
              <w:rFonts w:eastAsiaTheme="minorEastAsia"/>
              <w:noProof/>
              <w:sz w:val="22"/>
            </w:rPr>
          </w:pPr>
          <w:del w:id="208" w:author="Anders Hejlsberg" w:date="2014-11-01T15:43:00Z">
            <w:r>
              <w:fldChar w:fldCharType="begin"/>
            </w:r>
            <w:r>
              <w:delInstrText xml:space="preserve"> HYPERLINK \l "_Toc401414090" </w:delInstrText>
            </w:r>
            <w:r>
              <w:fldChar w:fldCharType="separate"/>
            </w:r>
            <w:r w:rsidR="00633278" w:rsidRPr="00346D30">
              <w:rPr>
                <w:rStyle w:val="Hyperlink"/>
                <w:noProof/>
              </w:rPr>
              <w:delText>4.17</w:delText>
            </w:r>
            <w:r w:rsidR="00633278">
              <w:rPr>
                <w:rFonts w:eastAsiaTheme="minorEastAsia"/>
                <w:noProof/>
                <w:sz w:val="22"/>
              </w:rPr>
              <w:tab/>
            </w:r>
            <w:r w:rsidR="00633278" w:rsidRPr="00346D30">
              <w:rPr>
                <w:rStyle w:val="Hyperlink"/>
                <w:noProof/>
              </w:rPr>
              <w:delText>Assignment Operators</w:delText>
            </w:r>
            <w:r w:rsidR="00633278">
              <w:rPr>
                <w:noProof/>
                <w:webHidden/>
              </w:rPr>
              <w:tab/>
            </w:r>
            <w:r w:rsidR="00633278">
              <w:rPr>
                <w:noProof/>
                <w:webHidden/>
              </w:rPr>
              <w:fldChar w:fldCharType="begin"/>
            </w:r>
            <w:r w:rsidR="00633278">
              <w:rPr>
                <w:noProof/>
                <w:webHidden/>
              </w:rPr>
              <w:delInstrText xml:space="preserve"> PAGEREF _Toc401414090 \h </w:delInstrText>
            </w:r>
            <w:r w:rsidR="00633278">
              <w:rPr>
                <w:noProof/>
                <w:webHidden/>
              </w:rPr>
            </w:r>
            <w:r w:rsidR="00633278">
              <w:rPr>
                <w:noProof/>
                <w:webHidden/>
              </w:rPr>
              <w:fldChar w:fldCharType="separate"/>
            </w:r>
            <w:r w:rsidR="00633278">
              <w:rPr>
                <w:noProof/>
                <w:webHidden/>
              </w:rPr>
              <w:delText>74</w:delText>
            </w:r>
            <w:r w:rsidR="00633278">
              <w:rPr>
                <w:noProof/>
                <w:webHidden/>
              </w:rPr>
              <w:fldChar w:fldCharType="end"/>
            </w:r>
            <w:r>
              <w:rPr>
                <w:noProof/>
              </w:rPr>
              <w:fldChar w:fldCharType="end"/>
            </w:r>
          </w:del>
        </w:p>
        <w:p w14:paraId="76413B58" w14:textId="77777777" w:rsidR="00633278" w:rsidRDefault="00397205">
          <w:pPr>
            <w:pStyle w:val="TOC2"/>
            <w:tabs>
              <w:tab w:val="left" w:pos="880"/>
              <w:tab w:val="right" w:leader="dot" w:pos="9350"/>
            </w:tabs>
            <w:rPr>
              <w:del w:id="209" w:author="Anders Hejlsberg" w:date="2014-11-01T15:43:00Z"/>
              <w:rFonts w:eastAsiaTheme="minorEastAsia"/>
              <w:noProof/>
              <w:sz w:val="22"/>
            </w:rPr>
          </w:pPr>
          <w:del w:id="210" w:author="Anders Hejlsberg" w:date="2014-11-01T15:43:00Z">
            <w:r>
              <w:fldChar w:fldCharType="begin"/>
            </w:r>
            <w:r>
              <w:delInstrText xml:space="preserve"> HYPERLINK \l "_Toc401414091" </w:delInstrText>
            </w:r>
            <w:r>
              <w:fldChar w:fldCharType="separate"/>
            </w:r>
            <w:r w:rsidR="00633278" w:rsidRPr="00346D30">
              <w:rPr>
                <w:rStyle w:val="Hyperlink"/>
                <w:noProof/>
              </w:rPr>
              <w:delText>4.18</w:delText>
            </w:r>
            <w:r w:rsidR="00633278">
              <w:rPr>
                <w:rFonts w:eastAsiaTheme="minorEastAsia"/>
                <w:noProof/>
                <w:sz w:val="22"/>
              </w:rPr>
              <w:tab/>
            </w:r>
            <w:r w:rsidR="00633278" w:rsidRPr="00346D30">
              <w:rPr>
                <w:rStyle w:val="Hyperlink"/>
                <w:noProof/>
              </w:rPr>
              <w:delText>The Comma Operator</w:delText>
            </w:r>
            <w:r w:rsidR="00633278">
              <w:rPr>
                <w:noProof/>
                <w:webHidden/>
              </w:rPr>
              <w:tab/>
            </w:r>
            <w:r w:rsidR="00633278">
              <w:rPr>
                <w:noProof/>
                <w:webHidden/>
              </w:rPr>
              <w:fldChar w:fldCharType="begin"/>
            </w:r>
            <w:r w:rsidR="00633278">
              <w:rPr>
                <w:noProof/>
                <w:webHidden/>
              </w:rPr>
              <w:delInstrText xml:space="preserve"> PAGEREF _Toc401414091 \h </w:delInstrText>
            </w:r>
            <w:r w:rsidR="00633278">
              <w:rPr>
                <w:noProof/>
                <w:webHidden/>
              </w:rPr>
            </w:r>
            <w:r w:rsidR="00633278">
              <w:rPr>
                <w:noProof/>
                <w:webHidden/>
              </w:rPr>
              <w:fldChar w:fldCharType="separate"/>
            </w:r>
            <w:r w:rsidR="00633278">
              <w:rPr>
                <w:noProof/>
                <w:webHidden/>
              </w:rPr>
              <w:delText>74</w:delText>
            </w:r>
            <w:r w:rsidR="00633278">
              <w:rPr>
                <w:noProof/>
                <w:webHidden/>
              </w:rPr>
              <w:fldChar w:fldCharType="end"/>
            </w:r>
            <w:r>
              <w:rPr>
                <w:noProof/>
              </w:rPr>
              <w:fldChar w:fldCharType="end"/>
            </w:r>
          </w:del>
        </w:p>
        <w:p w14:paraId="3F8E9DAC" w14:textId="77777777" w:rsidR="00633278" w:rsidRDefault="00397205">
          <w:pPr>
            <w:pStyle w:val="TOC2"/>
            <w:tabs>
              <w:tab w:val="left" w:pos="880"/>
              <w:tab w:val="right" w:leader="dot" w:pos="9350"/>
            </w:tabs>
            <w:rPr>
              <w:del w:id="211" w:author="Anders Hejlsberg" w:date="2014-11-01T15:43:00Z"/>
              <w:rFonts w:eastAsiaTheme="minorEastAsia"/>
              <w:noProof/>
              <w:sz w:val="22"/>
            </w:rPr>
          </w:pPr>
          <w:del w:id="212" w:author="Anders Hejlsberg" w:date="2014-11-01T15:43:00Z">
            <w:r>
              <w:fldChar w:fldCharType="begin"/>
            </w:r>
            <w:r>
              <w:delInstrText xml:space="preserve"> HYPERLINK \l "_Toc401414092" </w:delInstrText>
            </w:r>
            <w:r>
              <w:fldChar w:fldCharType="separate"/>
            </w:r>
            <w:r w:rsidR="00633278" w:rsidRPr="00346D30">
              <w:rPr>
                <w:rStyle w:val="Hyperlink"/>
                <w:noProof/>
              </w:rPr>
              <w:delText>4.19</w:delText>
            </w:r>
            <w:r w:rsidR="00633278">
              <w:rPr>
                <w:rFonts w:eastAsiaTheme="minorEastAsia"/>
                <w:noProof/>
                <w:sz w:val="22"/>
              </w:rPr>
              <w:tab/>
            </w:r>
            <w:r w:rsidR="00633278" w:rsidRPr="00346D30">
              <w:rPr>
                <w:rStyle w:val="Hyperlink"/>
                <w:noProof/>
              </w:rPr>
              <w:delText>Contextually Typed Expressions</w:delText>
            </w:r>
            <w:r w:rsidR="00633278">
              <w:rPr>
                <w:noProof/>
                <w:webHidden/>
              </w:rPr>
              <w:tab/>
            </w:r>
            <w:r w:rsidR="00633278">
              <w:rPr>
                <w:noProof/>
                <w:webHidden/>
              </w:rPr>
              <w:fldChar w:fldCharType="begin"/>
            </w:r>
            <w:r w:rsidR="00633278">
              <w:rPr>
                <w:noProof/>
                <w:webHidden/>
              </w:rPr>
              <w:delInstrText xml:space="preserve"> PAGEREF _Toc401414092 \h </w:delInstrText>
            </w:r>
            <w:r w:rsidR="00633278">
              <w:rPr>
                <w:noProof/>
                <w:webHidden/>
              </w:rPr>
            </w:r>
            <w:r w:rsidR="00633278">
              <w:rPr>
                <w:noProof/>
                <w:webHidden/>
              </w:rPr>
              <w:fldChar w:fldCharType="separate"/>
            </w:r>
            <w:r w:rsidR="00633278">
              <w:rPr>
                <w:noProof/>
                <w:webHidden/>
              </w:rPr>
              <w:delText>74</w:delText>
            </w:r>
            <w:r w:rsidR="00633278">
              <w:rPr>
                <w:noProof/>
                <w:webHidden/>
              </w:rPr>
              <w:fldChar w:fldCharType="end"/>
            </w:r>
            <w:r>
              <w:rPr>
                <w:noProof/>
              </w:rPr>
              <w:fldChar w:fldCharType="end"/>
            </w:r>
          </w:del>
        </w:p>
        <w:p w14:paraId="5D43AF51" w14:textId="77777777" w:rsidR="00633278" w:rsidRDefault="00397205">
          <w:pPr>
            <w:pStyle w:val="TOC2"/>
            <w:tabs>
              <w:tab w:val="left" w:pos="880"/>
              <w:tab w:val="right" w:leader="dot" w:pos="9350"/>
            </w:tabs>
            <w:rPr>
              <w:del w:id="213" w:author="Anders Hejlsberg" w:date="2014-11-01T15:43:00Z"/>
              <w:rFonts w:eastAsiaTheme="minorEastAsia"/>
              <w:noProof/>
              <w:sz w:val="22"/>
            </w:rPr>
          </w:pPr>
          <w:del w:id="214" w:author="Anders Hejlsberg" w:date="2014-11-01T15:43:00Z">
            <w:r>
              <w:fldChar w:fldCharType="begin"/>
            </w:r>
            <w:r>
              <w:delInstrText xml:space="preserve"> HYPERLINK \l "_Toc4014</w:delInstrText>
            </w:r>
            <w:r>
              <w:delInstrText xml:space="preserve">14093" </w:delInstrText>
            </w:r>
            <w:r>
              <w:fldChar w:fldCharType="separate"/>
            </w:r>
            <w:r w:rsidR="00633278" w:rsidRPr="00346D30">
              <w:rPr>
                <w:rStyle w:val="Hyperlink"/>
                <w:noProof/>
              </w:rPr>
              <w:delText>4.20</w:delText>
            </w:r>
            <w:r w:rsidR="00633278">
              <w:rPr>
                <w:rFonts w:eastAsiaTheme="minorEastAsia"/>
                <w:noProof/>
                <w:sz w:val="22"/>
              </w:rPr>
              <w:tab/>
            </w:r>
            <w:r w:rsidR="00633278" w:rsidRPr="00346D30">
              <w:rPr>
                <w:rStyle w:val="Hyperlink"/>
                <w:noProof/>
              </w:rPr>
              <w:delText>Type Guards</w:delText>
            </w:r>
            <w:r w:rsidR="00633278">
              <w:rPr>
                <w:noProof/>
                <w:webHidden/>
              </w:rPr>
              <w:tab/>
            </w:r>
            <w:r w:rsidR="00633278">
              <w:rPr>
                <w:noProof/>
                <w:webHidden/>
              </w:rPr>
              <w:fldChar w:fldCharType="begin"/>
            </w:r>
            <w:r w:rsidR="00633278">
              <w:rPr>
                <w:noProof/>
                <w:webHidden/>
              </w:rPr>
              <w:delInstrText xml:space="preserve"> PAGEREF _Toc401414093 \h </w:delInstrText>
            </w:r>
            <w:r w:rsidR="00633278">
              <w:rPr>
                <w:noProof/>
                <w:webHidden/>
              </w:rPr>
            </w:r>
            <w:r w:rsidR="00633278">
              <w:rPr>
                <w:noProof/>
                <w:webHidden/>
              </w:rPr>
              <w:fldChar w:fldCharType="separate"/>
            </w:r>
            <w:r w:rsidR="00633278">
              <w:rPr>
                <w:noProof/>
                <w:webHidden/>
              </w:rPr>
              <w:delText>76</w:delText>
            </w:r>
            <w:r w:rsidR="00633278">
              <w:rPr>
                <w:noProof/>
                <w:webHidden/>
              </w:rPr>
              <w:fldChar w:fldCharType="end"/>
            </w:r>
            <w:r>
              <w:rPr>
                <w:noProof/>
              </w:rPr>
              <w:fldChar w:fldCharType="end"/>
            </w:r>
          </w:del>
        </w:p>
        <w:p w14:paraId="08A99C7B" w14:textId="77777777" w:rsidR="00633278" w:rsidRDefault="00397205">
          <w:pPr>
            <w:pStyle w:val="TOC1"/>
            <w:rPr>
              <w:del w:id="215" w:author="Anders Hejlsberg" w:date="2014-11-01T15:43:00Z"/>
              <w:rFonts w:eastAsiaTheme="minorEastAsia"/>
              <w:noProof/>
              <w:sz w:val="22"/>
            </w:rPr>
          </w:pPr>
          <w:del w:id="216" w:author="Anders Hejlsberg" w:date="2014-11-01T15:43:00Z">
            <w:r>
              <w:fldChar w:fldCharType="begin"/>
            </w:r>
            <w:r>
              <w:delInstrText xml:space="preserve"> HYPERLINK \l "_Toc401414094" </w:delInstrText>
            </w:r>
            <w:r>
              <w:fldChar w:fldCharType="separate"/>
            </w:r>
            <w:r w:rsidR="00633278" w:rsidRPr="00346D30">
              <w:rPr>
                <w:rStyle w:val="Hyperlink"/>
                <w:noProof/>
              </w:rPr>
              <w:delText>5</w:delText>
            </w:r>
            <w:r w:rsidR="00633278">
              <w:rPr>
                <w:rFonts w:eastAsiaTheme="minorEastAsia"/>
                <w:noProof/>
                <w:sz w:val="22"/>
              </w:rPr>
              <w:tab/>
            </w:r>
            <w:r w:rsidR="00633278" w:rsidRPr="00346D30">
              <w:rPr>
                <w:rStyle w:val="Hyperlink"/>
                <w:noProof/>
              </w:rPr>
              <w:delText>Statements</w:delText>
            </w:r>
            <w:r w:rsidR="00633278">
              <w:rPr>
                <w:noProof/>
                <w:webHidden/>
              </w:rPr>
              <w:tab/>
            </w:r>
            <w:r w:rsidR="00633278">
              <w:rPr>
                <w:noProof/>
                <w:webHidden/>
              </w:rPr>
              <w:fldChar w:fldCharType="begin"/>
            </w:r>
            <w:r w:rsidR="00633278">
              <w:rPr>
                <w:noProof/>
                <w:webHidden/>
              </w:rPr>
              <w:delInstrText xml:space="preserve"> PAGEREF _Toc401414094 \h </w:delInstrText>
            </w:r>
            <w:r w:rsidR="00633278">
              <w:rPr>
                <w:noProof/>
                <w:webHidden/>
              </w:rPr>
            </w:r>
            <w:r w:rsidR="00633278">
              <w:rPr>
                <w:noProof/>
                <w:webHidden/>
              </w:rPr>
              <w:fldChar w:fldCharType="separate"/>
            </w:r>
            <w:r w:rsidR="00633278">
              <w:rPr>
                <w:noProof/>
                <w:webHidden/>
              </w:rPr>
              <w:delText>81</w:delText>
            </w:r>
            <w:r w:rsidR="00633278">
              <w:rPr>
                <w:noProof/>
                <w:webHidden/>
              </w:rPr>
              <w:fldChar w:fldCharType="end"/>
            </w:r>
            <w:r>
              <w:rPr>
                <w:noProof/>
              </w:rPr>
              <w:fldChar w:fldCharType="end"/>
            </w:r>
          </w:del>
        </w:p>
        <w:p w14:paraId="6DE4DD4B" w14:textId="77777777" w:rsidR="00633278" w:rsidRDefault="00397205">
          <w:pPr>
            <w:pStyle w:val="TOC2"/>
            <w:tabs>
              <w:tab w:val="left" w:pos="880"/>
              <w:tab w:val="right" w:leader="dot" w:pos="9350"/>
            </w:tabs>
            <w:rPr>
              <w:del w:id="217" w:author="Anders Hejlsberg" w:date="2014-11-01T15:43:00Z"/>
              <w:rFonts w:eastAsiaTheme="minorEastAsia"/>
              <w:noProof/>
              <w:sz w:val="22"/>
            </w:rPr>
          </w:pPr>
          <w:del w:id="218" w:author="Anders Hejlsberg" w:date="2014-11-01T15:43:00Z">
            <w:r>
              <w:fldChar w:fldCharType="begin"/>
            </w:r>
            <w:r>
              <w:delInstrText xml:space="preserve"> HYPERLINK \l "_Toc401414095" </w:delInstrText>
            </w:r>
            <w:r>
              <w:fldChar w:fldCharType="separate"/>
            </w:r>
            <w:r w:rsidR="00633278" w:rsidRPr="00346D30">
              <w:rPr>
                <w:rStyle w:val="Hyperlink"/>
                <w:noProof/>
              </w:rPr>
              <w:delText>5.1</w:delText>
            </w:r>
            <w:r w:rsidR="00633278">
              <w:rPr>
                <w:rFonts w:eastAsiaTheme="minorEastAsia"/>
                <w:noProof/>
                <w:sz w:val="22"/>
              </w:rPr>
              <w:tab/>
            </w:r>
            <w:r w:rsidR="00633278" w:rsidRPr="00346D30">
              <w:rPr>
                <w:rStyle w:val="Hyperlink"/>
                <w:noProof/>
              </w:rPr>
              <w:delText>Variable Statements</w:delText>
            </w:r>
            <w:r w:rsidR="00633278">
              <w:rPr>
                <w:noProof/>
                <w:webHidden/>
              </w:rPr>
              <w:tab/>
            </w:r>
            <w:r w:rsidR="00633278">
              <w:rPr>
                <w:noProof/>
                <w:webHidden/>
              </w:rPr>
              <w:fldChar w:fldCharType="begin"/>
            </w:r>
            <w:r w:rsidR="00633278">
              <w:rPr>
                <w:noProof/>
                <w:webHidden/>
              </w:rPr>
              <w:delInstrText xml:space="preserve"> PAGEREF _Toc401414095 \h </w:delInstrText>
            </w:r>
            <w:r w:rsidR="00633278">
              <w:rPr>
                <w:noProof/>
                <w:webHidden/>
              </w:rPr>
            </w:r>
            <w:r w:rsidR="00633278">
              <w:rPr>
                <w:noProof/>
                <w:webHidden/>
              </w:rPr>
              <w:fldChar w:fldCharType="separate"/>
            </w:r>
            <w:r w:rsidR="00633278">
              <w:rPr>
                <w:noProof/>
                <w:webHidden/>
              </w:rPr>
              <w:delText>81</w:delText>
            </w:r>
            <w:r w:rsidR="00633278">
              <w:rPr>
                <w:noProof/>
                <w:webHidden/>
              </w:rPr>
              <w:fldChar w:fldCharType="end"/>
            </w:r>
            <w:r>
              <w:rPr>
                <w:noProof/>
              </w:rPr>
              <w:fldChar w:fldCharType="end"/>
            </w:r>
          </w:del>
        </w:p>
        <w:p w14:paraId="000A7272" w14:textId="77777777" w:rsidR="00633278" w:rsidRDefault="00397205">
          <w:pPr>
            <w:pStyle w:val="TOC2"/>
            <w:tabs>
              <w:tab w:val="left" w:pos="880"/>
              <w:tab w:val="right" w:leader="dot" w:pos="9350"/>
            </w:tabs>
            <w:rPr>
              <w:del w:id="219" w:author="Anders Hejlsberg" w:date="2014-11-01T15:43:00Z"/>
              <w:rFonts w:eastAsiaTheme="minorEastAsia"/>
              <w:noProof/>
              <w:sz w:val="22"/>
            </w:rPr>
          </w:pPr>
          <w:del w:id="220" w:author="Anders Hejlsberg" w:date="2014-11-01T15:43:00Z">
            <w:r>
              <w:fldChar w:fldCharType="begin"/>
            </w:r>
            <w:r>
              <w:delInstrText xml:space="preserve"> HYPERLINK \l "_Toc401414096" </w:delInstrText>
            </w:r>
            <w:r>
              <w:fldChar w:fldCharType="separate"/>
            </w:r>
            <w:r w:rsidR="00633278" w:rsidRPr="00346D30">
              <w:rPr>
                <w:rStyle w:val="Hyperlink"/>
                <w:noProof/>
              </w:rPr>
              <w:delText>5.2</w:delText>
            </w:r>
            <w:r w:rsidR="00633278">
              <w:rPr>
                <w:rFonts w:eastAsiaTheme="minorEastAsia"/>
                <w:noProof/>
                <w:sz w:val="22"/>
              </w:rPr>
              <w:tab/>
            </w:r>
            <w:r w:rsidR="00633278" w:rsidRPr="00346D30">
              <w:rPr>
                <w:rStyle w:val="Hyperlink"/>
                <w:noProof/>
              </w:rPr>
              <w:delText>If, Do, and While Statements</w:delText>
            </w:r>
            <w:r w:rsidR="00633278">
              <w:rPr>
                <w:noProof/>
                <w:webHidden/>
              </w:rPr>
              <w:tab/>
            </w:r>
            <w:r w:rsidR="00633278">
              <w:rPr>
                <w:noProof/>
                <w:webHidden/>
              </w:rPr>
              <w:fldChar w:fldCharType="begin"/>
            </w:r>
            <w:r w:rsidR="00633278">
              <w:rPr>
                <w:noProof/>
                <w:webHidden/>
              </w:rPr>
              <w:delInstrText xml:space="preserve"> PAGEREF _Toc401414096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2BD53DFB" w14:textId="77777777" w:rsidR="00633278" w:rsidRDefault="00397205">
          <w:pPr>
            <w:pStyle w:val="TOC2"/>
            <w:tabs>
              <w:tab w:val="left" w:pos="880"/>
              <w:tab w:val="right" w:leader="dot" w:pos="9350"/>
            </w:tabs>
            <w:rPr>
              <w:del w:id="221" w:author="Anders Hejlsberg" w:date="2014-11-01T15:43:00Z"/>
              <w:rFonts w:eastAsiaTheme="minorEastAsia"/>
              <w:noProof/>
              <w:sz w:val="22"/>
            </w:rPr>
          </w:pPr>
          <w:del w:id="222" w:author="Anders Hejlsberg" w:date="2014-11-01T15:43:00Z">
            <w:r>
              <w:fldChar w:fldCharType="begin"/>
            </w:r>
            <w:r>
              <w:delInstrText xml:space="preserve"> HYPERLINK \l "_Toc40141409</w:delInstrText>
            </w:r>
            <w:r>
              <w:delInstrText xml:space="preserve">7" </w:delInstrText>
            </w:r>
            <w:r>
              <w:fldChar w:fldCharType="separate"/>
            </w:r>
            <w:r w:rsidR="00633278" w:rsidRPr="00346D30">
              <w:rPr>
                <w:rStyle w:val="Hyperlink"/>
                <w:noProof/>
              </w:rPr>
              <w:delText>5.3</w:delText>
            </w:r>
            <w:r w:rsidR="00633278">
              <w:rPr>
                <w:rFonts w:eastAsiaTheme="minorEastAsia"/>
                <w:noProof/>
                <w:sz w:val="22"/>
              </w:rPr>
              <w:tab/>
            </w:r>
            <w:r w:rsidR="00633278" w:rsidRPr="00346D30">
              <w:rPr>
                <w:rStyle w:val="Hyperlink"/>
                <w:noProof/>
              </w:rPr>
              <w:delText>For Statements</w:delText>
            </w:r>
            <w:r w:rsidR="00633278">
              <w:rPr>
                <w:noProof/>
                <w:webHidden/>
              </w:rPr>
              <w:tab/>
            </w:r>
            <w:r w:rsidR="00633278">
              <w:rPr>
                <w:noProof/>
                <w:webHidden/>
              </w:rPr>
              <w:fldChar w:fldCharType="begin"/>
            </w:r>
            <w:r w:rsidR="00633278">
              <w:rPr>
                <w:noProof/>
                <w:webHidden/>
              </w:rPr>
              <w:delInstrText xml:space="preserve"> PAGEREF _Toc401414097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2EB7935D" w14:textId="77777777" w:rsidR="00633278" w:rsidRDefault="00397205">
          <w:pPr>
            <w:pStyle w:val="TOC2"/>
            <w:tabs>
              <w:tab w:val="left" w:pos="880"/>
              <w:tab w:val="right" w:leader="dot" w:pos="9350"/>
            </w:tabs>
            <w:rPr>
              <w:del w:id="223" w:author="Anders Hejlsberg" w:date="2014-11-01T15:43:00Z"/>
              <w:rFonts w:eastAsiaTheme="minorEastAsia"/>
              <w:noProof/>
              <w:sz w:val="22"/>
            </w:rPr>
          </w:pPr>
          <w:del w:id="224" w:author="Anders Hejlsberg" w:date="2014-11-01T15:43:00Z">
            <w:r>
              <w:fldChar w:fldCharType="begin"/>
            </w:r>
            <w:r>
              <w:delInstrText xml:space="preserve"> HYPERLINK \l "_Toc401414098" </w:delInstrText>
            </w:r>
            <w:r>
              <w:fldChar w:fldCharType="separate"/>
            </w:r>
            <w:r w:rsidR="00633278" w:rsidRPr="00346D30">
              <w:rPr>
                <w:rStyle w:val="Hyperlink"/>
                <w:noProof/>
              </w:rPr>
              <w:delText>5.4</w:delText>
            </w:r>
            <w:r w:rsidR="00633278">
              <w:rPr>
                <w:rFonts w:eastAsiaTheme="minorEastAsia"/>
                <w:noProof/>
                <w:sz w:val="22"/>
              </w:rPr>
              <w:tab/>
            </w:r>
            <w:r w:rsidR="00633278" w:rsidRPr="00346D30">
              <w:rPr>
                <w:rStyle w:val="Hyperlink"/>
                <w:noProof/>
              </w:rPr>
              <w:delText>For-In Statements</w:delText>
            </w:r>
            <w:r w:rsidR="00633278">
              <w:rPr>
                <w:noProof/>
                <w:webHidden/>
              </w:rPr>
              <w:tab/>
            </w:r>
            <w:r w:rsidR="00633278">
              <w:rPr>
                <w:noProof/>
                <w:webHidden/>
              </w:rPr>
              <w:fldChar w:fldCharType="begin"/>
            </w:r>
            <w:r w:rsidR="00633278">
              <w:rPr>
                <w:noProof/>
                <w:webHidden/>
              </w:rPr>
              <w:delInstrText xml:space="preserve"> PAGEREF _Toc401414098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539D1B58" w14:textId="77777777" w:rsidR="00633278" w:rsidRDefault="00397205">
          <w:pPr>
            <w:pStyle w:val="TOC2"/>
            <w:tabs>
              <w:tab w:val="left" w:pos="880"/>
              <w:tab w:val="right" w:leader="dot" w:pos="9350"/>
            </w:tabs>
            <w:rPr>
              <w:del w:id="225" w:author="Anders Hejlsberg" w:date="2014-11-01T15:43:00Z"/>
              <w:rFonts w:eastAsiaTheme="minorEastAsia"/>
              <w:noProof/>
              <w:sz w:val="22"/>
            </w:rPr>
          </w:pPr>
          <w:del w:id="226" w:author="Anders Hejlsberg" w:date="2014-11-01T15:43:00Z">
            <w:r>
              <w:fldChar w:fldCharType="begin"/>
            </w:r>
            <w:r>
              <w:delInstrText xml:space="preserve"> HYPERLINK \l "_Toc401414099" </w:delInstrText>
            </w:r>
            <w:r>
              <w:fldChar w:fldCharType="separate"/>
            </w:r>
            <w:r w:rsidR="00633278" w:rsidRPr="00346D30">
              <w:rPr>
                <w:rStyle w:val="Hyperlink"/>
                <w:noProof/>
              </w:rPr>
              <w:delText>5.5</w:delText>
            </w:r>
            <w:r w:rsidR="00633278">
              <w:rPr>
                <w:rFonts w:eastAsiaTheme="minorEastAsia"/>
                <w:noProof/>
                <w:sz w:val="22"/>
              </w:rPr>
              <w:tab/>
            </w:r>
            <w:r w:rsidR="00633278" w:rsidRPr="00346D30">
              <w:rPr>
                <w:rStyle w:val="Hyperlink"/>
                <w:noProof/>
              </w:rPr>
              <w:delText>Continue Statements</w:delText>
            </w:r>
            <w:r w:rsidR="00633278">
              <w:rPr>
                <w:noProof/>
                <w:webHidden/>
              </w:rPr>
              <w:tab/>
            </w:r>
            <w:r w:rsidR="00633278">
              <w:rPr>
                <w:noProof/>
                <w:webHidden/>
              </w:rPr>
              <w:fldChar w:fldCharType="begin"/>
            </w:r>
            <w:r w:rsidR="00633278">
              <w:rPr>
                <w:noProof/>
                <w:webHidden/>
              </w:rPr>
              <w:delInstrText xml:space="preserve"> PAGEREF _Toc401414099 \h </w:delInstrText>
            </w:r>
            <w:r w:rsidR="00633278">
              <w:rPr>
                <w:noProof/>
                <w:webHidden/>
              </w:rPr>
            </w:r>
            <w:r w:rsidR="00633278">
              <w:rPr>
                <w:noProof/>
                <w:webHidden/>
              </w:rPr>
              <w:fldChar w:fldCharType="separate"/>
            </w:r>
            <w:r w:rsidR="00633278">
              <w:rPr>
                <w:noProof/>
                <w:webHidden/>
              </w:rPr>
              <w:delText>82</w:delText>
            </w:r>
            <w:r w:rsidR="00633278">
              <w:rPr>
                <w:noProof/>
                <w:webHidden/>
              </w:rPr>
              <w:fldChar w:fldCharType="end"/>
            </w:r>
            <w:r>
              <w:rPr>
                <w:noProof/>
              </w:rPr>
              <w:fldChar w:fldCharType="end"/>
            </w:r>
          </w:del>
        </w:p>
        <w:p w14:paraId="4D2EE086" w14:textId="77777777" w:rsidR="00633278" w:rsidRDefault="00397205">
          <w:pPr>
            <w:pStyle w:val="TOC2"/>
            <w:tabs>
              <w:tab w:val="left" w:pos="880"/>
              <w:tab w:val="right" w:leader="dot" w:pos="9350"/>
            </w:tabs>
            <w:rPr>
              <w:del w:id="227" w:author="Anders Hejlsberg" w:date="2014-11-01T15:43:00Z"/>
              <w:rFonts w:eastAsiaTheme="minorEastAsia"/>
              <w:noProof/>
              <w:sz w:val="22"/>
            </w:rPr>
          </w:pPr>
          <w:del w:id="228" w:author="Anders Hejlsberg" w:date="2014-11-01T15:43:00Z">
            <w:r>
              <w:fldChar w:fldCharType="begin"/>
            </w:r>
            <w:r>
              <w:delInstrText xml:space="preserve"> HYPERLINK \l "_Toc401414100" </w:delInstrText>
            </w:r>
            <w:r>
              <w:fldChar w:fldCharType="separate"/>
            </w:r>
            <w:r w:rsidR="00633278" w:rsidRPr="00346D30">
              <w:rPr>
                <w:rStyle w:val="Hyperlink"/>
                <w:noProof/>
              </w:rPr>
              <w:delText>5.6</w:delText>
            </w:r>
            <w:r w:rsidR="00633278">
              <w:rPr>
                <w:rFonts w:eastAsiaTheme="minorEastAsia"/>
                <w:noProof/>
                <w:sz w:val="22"/>
              </w:rPr>
              <w:tab/>
            </w:r>
            <w:r w:rsidR="00633278" w:rsidRPr="00346D30">
              <w:rPr>
                <w:rStyle w:val="Hyperlink"/>
                <w:noProof/>
              </w:rPr>
              <w:delText>Break Statements</w:delText>
            </w:r>
            <w:r w:rsidR="00633278">
              <w:rPr>
                <w:noProof/>
                <w:webHidden/>
              </w:rPr>
              <w:tab/>
            </w:r>
            <w:r w:rsidR="00633278">
              <w:rPr>
                <w:noProof/>
                <w:webHidden/>
              </w:rPr>
              <w:fldChar w:fldCharType="begin"/>
            </w:r>
            <w:r w:rsidR="00633278">
              <w:rPr>
                <w:noProof/>
                <w:webHidden/>
              </w:rPr>
              <w:delInstrText xml:space="preserve"> PAGEREF _Toc401414100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1A68618E" w14:textId="77777777" w:rsidR="00633278" w:rsidRDefault="00397205">
          <w:pPr>
            <w:pStyle w:val="TOC2"/>
            <w:tabs>
              <w:tab w:val="left" w:pos="880"/>
              <w:tab w:val="right" w:leader="dot" w:pos="9350"/>
            </w:tabs>
            <w:rPr>
              <w:del w:id="229" w:author="Anders Hejlsberg" w:date="2014-11-01T15:43:00Z"/>
              <w:rFonts w:eastAsiaTheme="minorEastAsia"/>
              <w:noProof/>
              <w:sz w:val="22"/>
            </w:rPr>
          </w:pPr>
          <w:del w:id="230" w:author="Anders Hejlsberg" w:date="2014-11-01T15:43:00Z">
            <w:r>
              <w:fldChar w:fldCharType="begin"/>
            </w:r>
            <w:r>
              <w:delInstrText xml:space="preserve"> HYPERLINK \l "_Toc401414101" </w:delInstrText>
            </w:r>
            <w:r>
              <w:fldChar w:fldCharType="separate"/>
            </w:r>
            <w:r w:rsidR="00633278" w:rsidRPr="00346D30">
              <w:rPr>
                <w:rStyle w:val="Hyperlink"/>
                <w:noProof/>
              </w:rPr>
              <w:delText>5.7</w:delText>
            </w:r>
            <w:r w:rsidR="00633278">
              <w:rPr>
                <w:rFonts w:eastAsiaTheme="minorEastAsia"/>
                <w:noProof/>
                <w:sz w:val="22"/>
              </w:rPr>
              <w:tab/>
            </w:r>
            <w:r w:rsidR="00633278" w:rsidRPr="00346D30">
              <w:rPr>
                <w:rStyle w:val="Hyperlink"/>
                <w:noProof/>
              </w:rPr>
              <w:delText>Return Statements</w:delText>
            </w:r>
            <w:r w:rsidR="00633278">
              <w:rPr>
                <w:noProof/>
                <w:webHidden/>
              </w:rPr>
              <w:tab/>
            </w:r>
            <w:r w:rsidR="00633278">
              <w:rPr>
                <w:noProof/>
                <w:webHidden/>
              </w:rPr>
              <w:fldChar w:fldCharType="begin"/>
            </w:r>
            <w:r w:rsidR="00633278">
              <w:rPr>
                <w:noProof/>
                <w:webHidden/>
              </w:rPr>
              <w:delInstrText xml:space="preserve"> PAGEREF _Toc401414101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31733524" w14:textId="77777777" w:rsidR="00633278" w:rsidRDefault="00397205">
          <w:pPr>
            <w:pStyle w:val="TOC2"/>
            <w:tabs>
              <w:tab w:val="left" w:pos="880"/>
              <w:tab w:val="right" w:leader="dot" w:pos="9350"/>
            </w:tabs>
            <w:rPr>
              <w:del w:id="231" w:author="Anders Hejlsberg" w:date="2014-11-01T15:43:00Z"/>
              <w:rFonts w:eastAsiaTheme="minorEastAsia"/>
              <w:noProof/>
              <w:sz w:val="22"/>
            </w:rPr>
          </w:pPr>
          <w:del w:id="232" w:author="Anders Hejlsberg" w:date="2014-11-01T15:43:00Z">
            <w:r>
              <w:fldChar w:fldCharType="begin"/>
            </w:r>
            <w:r>
              <w:delInstrText xml:space="preserve"> HYPERLINK \l "_Toc401414102" </w:delInstrText>
            </w:r>
            <w:r>
              <w:fldChar w:fldCharType="separate"/>
            </w:r>
            <w:r w:rsidR="00633278" w:rsidRPr="00346D30">
              <w:rPr>
                <w:rStyle w:val="Hyperlink"/>
                <w:noProof/>
              </w:rPr>
              <w:delText>5.8</w:delText>
            </w:r>
            <w:r w:rsidR="00633278">
              <w:rPr>
                <w:rFonts w:eastAsiaTheme="minorEastAsia"/>
                <w:noProof/>
                <w:sz w:val="22"/>
              </w:rPr>
              <w:tab/>
            </w:r>
            <w:r w:rsidR="00633278" w:rsidRPr="00346D30">
              <w:rPr>
                <w:rStyle w:val="Hyperlink"/>
                <w:noProof/>
              </w:rPr>
              <w:delText>With Statements</w:delText>
            </w:r>
            <w:r w:rsidR="00633278">
              <w:rPr>
                <w:noProof/>
                <w:webHidden/>
              </w:rPr>
              <w:tab/>
            </w:r>
            <w:r w:rsidR="00633278">
              <w:rPr>
                <w:noProof/>
                <w:webHidden/>
              </w:rPr>
              <w:fldChar w:fldCharType="begin"/>
            </w:r>
            <w:r w:rsidR="00633278">
              <w:rPr>
                <w:noProof/>
                <w:webHidden/>
              </w:rPr>
              <w:delInstrText xml:space="preserve"> PAGEREF _Toc401414102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2BCA7488" w14:textId="77777777" w:rsidR="00633278" w:rsidRDefault="00397205">
          <w:pPr>
            <w:pStyle w:val="TOC2"/>
            <w:tabs>
              <w:tab w:val="left" w:pos="880"/>
              <w:tab w:val="right" w:leader="dot" w:pos="9350"/>
            </w:tabs>
            <w:rPr>
              <w:del w:id="233" w:author="Anders Hejlsberg" w:date="2014-11-01T15:43:00Z"/>
              <w:rFonts w:eastAsiaTheme="minorEastAsia"/>
              <w:noProof/>
              <w:sz w:val="22"/>
            </w:rPr>
          </w:pPr>
          <w:del w:id="234" w:author="Anders Hejlsberg" w:date="2014-11-01T15:43:00Z">
            <w:r>
              <w:fldChar w:fldCharType="begin"/>
            </w:r>
            <w:r>
              <w:delInstrText xml:space="preserve"> HYPERLINK \l "_Toc401414103" </w:delInstrText>
            </w:r>
            <w:r>
              <w:fldChar w:fldCharType="separate"/>
            </w:r>
            <w:r w:rsidR="00633278" w:rsidRPr="00346D30">
              <w:rPr>
                <w:rStyle w:val="Hyperlink"/>
                <w:noProof/>
              </w:rPr>
              <w:delText>5.9</w:delText>
            </w:r>
            <w:r w:rsidR="00633278">
              <w:rPr>
                <w:rFonts w:eastAsiaTheme="minorEastAsia"/>
                <w:noProof/>
                <w:sz w:val="22"/>
              </w:rPr>
              <w:tab/>
            </w:r>
            <w:r w:rsidR="00633278" w:rsidRPr="00346D30">
              <w:rPr>
                <w:rStyle w:val="Hyperlink"/>
                <w:noProof/>
              </w:rPr>
              <w:delText>Switch Statements</w:delText>
            </w:r>
            <w:r w:rsidR="00633278">
              <w:rPr>
                <w:noProof/>
                <w:webHidden/>
              </w:rPr>
              <w:tab/>
            </w:r>
            <w:r w:rsidR="00633278">
              <w:rPr>
                <w:noProof/>
                <w:webHidden/>
              </w:rPr>
              <w:fldChar w:fldCharType="begin"/>
            </w:r>
            <w:r w:rsidR="00633278">
              <w:rPr>
                <w:noProof/>
                <w:webHidden/>
              </w:rPr>
              <w:delInstrText xml:space="preserve"> PAGEREF _Toc401414103 \h </w:delInstrText>
            </w:r>
            <w:r w:rsidR="00633278">
              <w:rPr>
                <w:noProof/>
                <w:webHidden/>
              </w:rPr>
            </w:r>
            <w:r w:rsidR="00633278">
              <w:rPr>
                <w:noProof/>
                <w:webHidden/>
              </w:rPr>
              <w:fldChar w:fldCharType="separate"/>
            </w:r>
            <w:r w:rsidR="00633278">
              <w:rPr>
                <w:noProof/>
                <w:webHidden/>
              </w:rPr>
              <w:delText>83</w:delText>
            </w:r>
            <w:r w:rsidR="00633278">
              <w:rPr>
                <w:noProof/>
                <w:webHidden/>
              </w:rPr>
              <w:fldChar w:fldCharType="end"/>
            </w:r>
            <w:r>
              <w:rPr>
                <w:noProof/>
              </w:rPr>
              <w:fldChar w:fldCharType="end"/>
            </w:r>
          </w:del>
        </w:p>
        <w:p w14:paraId="10E53FB4" w14:textId="77777777" w:rsidR="00633278" w:rsidRDefault="00397205">
          <w:pPr>
            <w:pStyle w:val="TOC2"/>
            <w:tabs>
              <w:tab w:val="left" w:pos="880"/>
              <w:tab w:val="right" w:leader="dot" w:pos="9350"/>
            </w:tabs>
            <w:rPr>
              <w:del w:id="235" w:author="Anders Hejlsberg" w:date="2014-11-01T15:43:00Z"/>
              <w:rFonts w:eastAsiaTheme="minorEastAsia"/>
              <w:noProof/>
              <w:sz w:val="22"/>
            </w:rPr>
          </w:pPr>
          <w:del w:id="236" w:author="Anders Hejlsberg" w:date="2014-11-01T15:43:00Z">
            <w:r>
              <w:fldChar w:fldCharType="begin"/>
            </w:r>
            <w:r>
              <w:delInstrText xml:space="preserve"> HYPERLINK \l "_Toc401414104" </w:delInstrText>
            </w:r>
            <w:r>
              <w:fldChar w:fldCharType="separate"/>
            </w:r>
            <w:r w:rsidR="00633278" w:rsidRPr="00346D30">
              <w:rPr>
                <w:rStyle w:val="Hyperlink"/>
                <w:noProof/>
              </w:rPr>
              <w:delText>5.10</w:delText>
            </w:r>
            <w:r w:rsidR="00633278">
              <w:rPr>
                <w:rFonts w:eastAsiaTheme="minorEastAsia"/>
                <w:noProof/>
                <w:sz w:val="22"/>
              </w:rPr>
              <w:tab/>
            </w:r>
            <w:r w:rsidR="00633278" w:rsidRPr="00346D30">
              <w:rPr>
                <w:rStyle w:val="Hyperlink"/>
                <w:noProof/>
              </w:rPr>
              <w:delText>Throw Statements</w:delText>
            </w:r>
            <w:r w:rsidR="00633278">
              <w:rPr>
                <w:noProof/>
                <w:webHidden/>
              </w:rPr>
              <w:tab/>
            </w:r>
            <w:r w:rsidR="00633278">
              <w:rPr>
                <w:noProof/>
                <w:webHidden/>
              </w:rPr>
              <w:fldChar w:fldCharType="begin"/>
            </w:r>
            <w:r w:rsidR="00633278">
              <w:rPr>
                <w:noProof/>
                <w:webHidden/>
              </w:rPr>
              <w:delInstrText xml:space="preserve"> PAGEREF _Toc401414104 \h </w:delInstrText>
            </w:r>
            <w:r w:rsidR="00633278">
              <w:rPr>
                <w:noProof/>
                <w:webHidden/>
              </w:rPr>
            </w:r>
            <w:r w:rsidR="00633278">
              <w:rPr>
                <w:noProof/>
                <w:webHidden/>
              </w:rPr>
              <w:fldChar w:fldCharType="separate"/>
            </w:r>
            <w:r w:rsidR="00633278">
              <w:rPr>
                <w:noProof/>
                <w:webHidden/>
              </w:rPr>
              <w:delText>84</w:delText>
            </w:r>
            <w:r w:rsidR="00633278">
              <w:rPr>
                <w:noProof/>
                <w:webHidden/>
              </w:rPr>
              <w:fldChar w:fldCharType="end"/>
            </w:r>
            <w:r>
              <w:rPr>
                <w:noProof/>
              </w:rPr>
              <w:fldChar w:fldCharType="end"/>
            </w:r>
          </w:del>
        </w:p>
        <w:p w14:paraId="45C99C01" w14:textId="77777777" w:rsidR="00633278" w:rsidRDefault="00397205">
          <w:pPr>
            <w:pStyle w:val="TOC2"/>
            <w:tabs>
              <w:tab w:val="left" w:pos="880"/>
              <w:tab w:val="right" w:leader="dot" w:pos="9350"/>
            </w:tabs>
            <w:rPr>
              <w:del w:id="237" w:author="Anders Hejlsberg" w:date="2014-11-01T15:43:00Z"/>
              <w:rFonts w:eastAsiaTheme="minorEastAsia"/>
              <w:noProof/>
              <w:sz w:val="22"/>
            </w:rPr>
          </w:pPr>
          <w:del w:id="238" w:author="Anders Hejlsberg" w:date="2014-11-01T15:43:00Z">
            <w:r>
              <w:fldChar w:fldCharType="begin"/>
            </w:r>
            <w:r>
              <w:delInstrText xml:space="preserve"> HYPERLINK \l "_Toc401414105" </w:delInstrText>
            </w:r>
            <w:r>
              <w:fldChar w:fldCharType="separate"/>
            </w:r>
            <w:r w:rsidR="00633278" w:rsidRPr="00346D30">
              <w:rPr>
                <w:rStyle w:val="Hyperlink"/>
                <w:noProof/>
              </w:rPr>
              <w:delText>5.11</w:delText>
            </w:r>
            <w:r w:rsidR="00633278">
              <w:rPr>
                <w:rFonts w:eastAsiaTheme="minorEastAsia"/>
                <w:noProof/>
                <w:sz w:val="22"/>
              </w:rPr>
              <w:tab/>
            </w:r>
            <w:r w:rsidR="00633278" w:rsidRPr="00346D30">
              <w:rPr>
                <w:rStyle w:val="Hyperlink"/>
                <w:noProof/>
              </w:rPr>
              <w:delText>Try Statements</w:delText>
            </w:r>
            <w:r w:rsidR="00633278">
              <w:rPr>
                <w:noProof/>
                <w:webHidden/>
              </w:rPr>
              <w:tab/>
            </w:r>
            <w:r w:rsidR="00633278">
              <w:rPr>
                <w:noProof/>
                <w:webHidden/>
              </w:rPr>
              <w:fldChar w:fldCharType="begin"/>
            </w:r>
            <w:r w:rsidR="00633278">
              <w:rPr>
                <w:noProof/>
                <w:webHidden/>
              </w:rPr>
              <w:delInstrText xml:space="preserve"> PAGEREF _Toc401414105 \h </w:delInstrText>
            </w:r>
            <w:r w:rsidR="00633278">
              <w:rPr>
                <w:noProof/>
                <w:webHidden/>
              </w:rPr>
            </w:r>
            <w:r w:rsidR="00633278">
              <w:rPr>
                <w:noProof/>
                <w:webHidden/>
              </w:rPr>
              <w:fldChar w:fldCharType="separate"/>
            </w:r>
            <w:r w:rsidR="00633278">
              <w:rPr>
                <w:noProof/>
                <w:webHidden/>
              </w:rPr>
              <w:delText>84</w:delText>
            </w:r>
            <w:r w:rsidR="00633278">
              <w:rPr>
                <w:noProof/>
                <w:webHidden/>
              </w:rPr>
              <w:fldChar w:fldCharType="end"/>
            </w:r>
            <w:r>
              <w:rPr>
                <w:noProof/>
              </w:rPr>
              <w:fldChar w:fldCharType="end"/>
            </w:r>
          </w:del>
        </w:p>
        <w:p w14:paraId="6272B45E" w14:textId="77777777" w:rsidR="00633278" w:rsidRDefault="00397205">
          <w:pPr>
            <w:pStyle w:val="TOC1"/>
            <w:rPr>
              <w:del w:id="239" w:author="Anders Hejlsberg" w:date="2014-11-01T15:43:00Z"/>
              <w:rFonts w:eastAsiaTheme="minorEastAsia"/>
              <w:noProof/>
              <w:sz w:val="22"/>
            </w:rPr>
          </w:pPr>
          <w:del w:id="240" w:author="Anders Hejlsberg" w:date="2014-11-01T15:43:00Z">
            <w:r>
              <w:fldChar w:fldCharType="begin"/>
            </w:r>
            <w:r>
              <w:delInstrText xml:space="preserve"> HYPERLINK \l "_Toc401414106" </w:delInstrText>
            </w:r>
            <w:r>
              <w:fldChar w:fldCharType="separate"/>
            </w:r>
            <w:r w:rsidR="00633278" w:rsidRPr="00346D30">
              <w:rPr>
                <w:rStyle w:val="Hyperlink"/>
                <w:noProof/>
              </w:rPr>
              <w:delText>6</w:delText>
            </w:r>
            <w:r w:rsidR="00633278">
              <w:rPr>
                <w:rFonts w:eastAsiaTheme="minorEastAsia"/>
                <w:noProof/>
                <w:sz w:val="22"/>
              </w:rPr>
              <w:tab/>
            </w:r>
            <w:r w:rsidR="00633278" w:rsidRPr="00346D30">
              <w:rPr>
                <w:rStyle w:val="Hyperlink"/>
                <w:noProof/>
              </w:rPr>
              <w:delText>Functions</w:delText>
            </w:r>
            <w:r w:rsidR="00633278">
              <w:rPr>
                <w:noProof/>
                <w:webHidden/>
              </w:rPr>
              <w:tab/>
            </w:r>
            <w:r w:rsidR="00633278">
              <w:rPr>
                <w:noProof/>
                <w:webHidden/>
              </w:rPr>
              <w:fldChar w:fldCharType="begin"/>
            </w:r>
            <w:r w:rsidR="00633278">
              <w:rPr>
                <w:noProof/>
                <w:webHidden/>
              </w:rPr>
              <w:delInstrText xml:space="preserve"> PAGEREF _Toc401414106 \h </w:delInstrText>
            </w:r>
            <w:r w:rsidR="00633278">
              <w:rPr>
                <w:noProof/>
                <w:webHidden/>
              </w:rPr>
            </w:r>
            <w:r w:rsidR="00633278">
              <w:rPr>
                <w:noProof/>
                <w:webHidden/>
              </w:rPr>
              <w:fldChar w:fldCharType="separate"/>
            </w:r>
            <w:r w:rsidR="00633278">
              <w:rPr>
                <w:noProof/>
                <w:webHidden/>
              </w:rPr>
              <w:delText>85</w:delText>
            </w:r>
            <w:r w:rsidR="00633278">
              <w:rPr>
                <w:noProof/>
                <w:webHidden/>
              </w:rPr>
              <w:fldChar w:fldCharType="end"/>
            </w:r>
            <w:r>
              <w:rPr>
                <w:noProof/>
              </w:rPr>
              <w:fldChar w:fldCharType="end"/>
            </w:r>
          </w:del>
        </w:p>
        <w:p w14:paraId="657E6A77" w14:textId="77777777" w:rsidR="00633278" w:rsidRDefault="00397205">
          <w:pPr>
            <w:pStyle w:val="TOC2"/>
            <w:tabs>
              <w:tab w:val="left" w:pos="880"/>
              <w:tab w:val="right" w:leader="dot" w:pos="9350"/>
            </w:tabs>
            <w:rPr>
              <w:del w:id="241" w:author="Anders Hejlsberg" w:date="2014-11-01T15:43:00Z"/>
              <w:rFonts w:eastAsiaTheme="minorEastAsia"/>
              <w:noProof/>
              <w:sz w:val="22"/>
            </w:rPr>
          </w:pPr>
          <w:del w:id="242" w:author="Anders Hejlsberg" w:date="2014-11-01T15:43:00Z">
            <w:r>
              <w:lastRenderedPageBreak/>
              <w:fldChar w:fldCharType="begin"/>
            </w:r>
            <w:r>
              <w:delInstrText xml:space="preserve"> HYPERLINK \l "_Toc401414107" </w:delInstrText>
            </w:r>
            <w:r>
              <w:fldChar w:fldCharType="separate"/>
            </w:r>
            <w:r w:rsidR="00633278" w:rsidRPr="00346D30">
              <w:rPr>
                <w:rStyle w:val="Hyperlink"/>
                <w:noProof/>
              </w:rPr>
              <w:delText>6.1</w:delText>
            </w:r>
            <w:r w:rsidR="00633278">
              <w:rPr>
                <w:rFonts w:eastAsiaTheme="minorEastAsia"/>
                <w:noProof/>
                <w:sz w:val="22"/>
              </w:rPr>
              <w:tab/>
            </w:r>
            <w:r w:rsidR="00633278" w:rsidRPr="00346D30">
              <w:rPr>
                <w:rStyle w:val="Hyperlink"/>
                <w:noProof/>
              </w:rPr>
              <w:delText>Function Declarations</w:delText>
            </w:r>
            <w:r w:rsidR="00633278">
              <w:rPr>
                <w:noProof/>
                <w:webHidden/>
              </w:rPr>
              <w:tab/>
            </w:r>
            <w:r w:rsidR="00633278">
              <w:rPr>
                <w:noProof/>
                <w:webHidden/>
              </w:rPr>
              <w:fldChar w:fldCharType="begin"/>
            </w:r>
            <w:r w:rsidR="00633278">
              <w:rPr>
                <w:noProof/>
                <w:webHidden/>
              </w:rPr>
              <w:delInstrText xml:space="preserve"> PAGEREF _Toc401414107 \h </w:delInstrText>
            </w:r>
            <w:r w:rsidR="00633278">
              <w:rPr>
                <w:noProof/>
                <w:webHidden/>
              </w:rPr>
            </w:r>
            <w:r w:rsidR="00633278">
              <w:rPr>
                <w:noProof/>
                <w:webHidden/>
              </w:rPr>
              <w:fldChar w:fldCharType="separate"/>
            </w:r>
            <w:r w:rsidR="00633278">
              <w:rPr>
                <w:noProof/>
                <w:webHidden/>
              </w:rPr>
              <w:delText>85</w:delText>
            </w:r>
            <w:r w:rsidR="00633278">
              <w:rPr>
                <w:noProof/>
                <w:webHidden/>
              </w:rPr>
              <w:fldChar w:fldCharType="end"/>
            </w:r>
            <w:r>
              <w:rPr>
                <w:noProof/>
              </w:rPr>
              <w:fldChar w:fldCharType="end"/>
            </w:r>
          </w:del>
        </w:p>
        <w:p w14:paraId="3DC73BC9" w14:textId="77777777" w:rsidR="00633278" w:rsidRDefault="00397205">
          <w:pPr>
            <w:pStyle w:val="TOC2"/>
            <w:tabs>
              <w:tab w:val="left" w:pos="880"/>
              <w:tab w:val="right" w:leader="dot" w:pos="9350"/>
            </w:tabs>
            <w:rPr>
              <w:del w:id="243" w:author="Anders Hejlsberg" w:date="2014-11-01T15:43:00Z"/>
              <w:rFonts w:eastAsiaTheme="minorEastAsia"/>
              <w:noProof/>
              <w:sz w:val="22"/>
            </w:rPr>
          </w:pPr>
          <w:del w:id="244" w:author="Anders Hejlsberg" w:date="2014-11-01T15:43:00Z">
            <w:r>
              <w:fldChar w:fldCharType="begin"/>
            </w:r>
            <w:r>
              <w:delInstrText xml:space="preserve"> HYPERLINK \l "_Toc401414108" </w:delInstrText>
            </w:r>
            <w:r>
              <w:fldChar w:fldCharType="separate"/>
            </w:r>
            <w:r w:rsidR="00633278" w:rsidRPr="00346D30">
              <w:rPr>
                <w:rStyle w:val="Hyperlink"/>
                <w:noProof/>
              </w:rPr>
              <w:delText>6.2</w:delText>
            </w:r>
            <w:r w:rsidR="00633278">
              <w:rPr>
                <w:rFonts w:eastAsiaTheme="minorEastAsia"/>
                <w:noProof/>
                <w:sz w:val="22"/>
              </w:rPr>
              <w:tab/>
            </w:r>
            <w:r w:rsidR="00633278" w:rsidRPr="00346D30">
              <w:rPr>
                <w:rStyle w:val="Hyperlink"/>
                <w:noProof/>
              </w:rPr>
              <w:delText>Function Overloads</w:delText>
            </w:r>
            <w:r w:rsidR="00633278">
              <w:rPr>
                <w:noProof/>
                <w:webHidden/>
              </w:rPr>
              <w:tab/>
            </w:r>
            <w:r w:rsidR="00633278">
              <w:rPr>
                <w:noProof/>
                <w:webHidden/>
              </w:rPr>
              <w:fldChar w:fldCharType="begin"/>
            </w:r>
            <w:r w:rsidR="00633278">
              <w:rPr>
                <w:noProof/>
                <w:webHidden/>
              </w:rPr>
              <w:delInstrText xml:space="preserve"> PAGEREF _Toc401414108 \h </w:delInstrText>
            </w:r>
            <w:r w:rsidR="00633278">
              <w:rPr>
                <w:noProof/>
                <w:webHidden/>
              </w:rPr>
            </w:r>
            <w:r w:rsidR="00633278">
              <w:rPr>
                <w:noProof/>
                <w:webHidden/>
              </w:rPr>
              <w:fldChar w:fldCharType="separate"/>
            </w:r>
            <w:r w:rsidR="00633278">
              <w:rPr>
                <w:noProof/>
                <w:webHidden/>
              </w:rPr>
              <w:delText>85</w:delText>
            </w:r>
            <w:r w:rsidR="00633278">
              <w:rPr>
                <w:noProof/>
                <w:webHidden/>
              </w:rPr>
              <w:fldChar w:fldCharType="end"/>
            </w:r>
            <w:r>
              <w:rPr>
                <w:noProof/>
              </w:rPr>
              <w:fldChar w:fldCharType="end"/>
            </w:r>
          </w:del>
        </w:p>
        <w:p w14:paraId="1F4D5EB8" w14:textId="77777777" w:rsidR="00633278" w:rsidRDefault="00397205">
          <w:pPr>
            <w:pStyle w:val="TOC2"/>
            <w:tabs>
              <w:tab w:val="left" w:pos="880"/>
              <w:tab w:val="right" w:leader="dot" w:pos="9350"/>
            </w:tabs>
            <w:rPr>
              <w:del w:id="245" w:author="Anders Hejlsberg" w:date="2014-11-01T15:43:00Z"/>
              <w:rFonts w:eastAsiaTheme="minorEastAsia"/>
              <w:noProof/>
              <w:sz w:val="22"/>
            </w:rPr>
          </w:pPr>
          <w:del w:id="246" w:author="Anders Hejlsberg" w:date="2014-11-01T15:43:00Z">
            <w:r>
              <w:fldChar w:fldCharType="begin"/>
            </w:r>
            <w:r>
              <w:delInstrText xml:space="preserve"> HYPERLINK \l "_Toc401414109" </w:delInstrText>
            </w:r>
            <w:r>
              <w:fldChar w:fldCharType="separate"/>
            </w:r>
            <w:r w:rsidR="00633278" w:rsidRPr="00346D30">
              <w:rPr>
                <w:rStyle w:val="Hyperlink"/>
                <w:noProof/>
              </w:rPr>
              <w:delText>6.3</w:delText>
            </w:r>
            <w:r w:rsidR="00633278">
              <w:rPr>
                <w:rFonts w:eastAsiaTheme="minorEastAsia"/>
                <w:noProof/>
                <w:sz w:val="22"/>
              </w:rPr>
              <w:tab/>
            </w:r>
            <w:r w:rsidR="00633278" w:rsidRPr="00346D30">
              <w:rPr>
                <w:rStyle w:val="Hyperlink"/>
                <w:noProof/>
              </w:rPr>
              <w:delText>Function Implementations</w:delText>
            </w:r>
            <w:r w:rsidR="00633278">
              <w:rPr>
                <w:noProof/>
                <w:webHidden/>
              </w:rPr>
              <w:tab/>
            </w:r>
            <w:r w:rsidR="00633278">
              <w:rPr>
                <w:noProof/>
                <w:webHidden/>
              </w:rPr>
              <w:fldChar w:fldCharType="begin"/>
            </w:r>
            <w:r w:rsidR="00633278">
              <w:rPr>
                <w:noProof/>
                <w:webHidden/>
              </w:rPr>
              <w:delInstrText xml:space="preserve"> PAGEREF _Toc401414109 \h </w:delInstrText>
            </w:r>
            <w:r w:rsidR="00633278">
              <w:rPr>
                <w:noProof/>
                <w:webHidden/>
              </w:rPr>
            </w:r>
            <w:r w:rsidR="00633278">
              <w:rPr>
                <w:noProof/>
                <w:webHidden/>
              </w:rPr>
              <w:fldChar w:fldCharType="separate"/>
            </w:r>
            <w:r w:rsidR="00633278">
              <w:rPr>
                <w:noProof/>
                <w:webHidden/>
              </w:rPr>
              <w:delText>86</w:delText>
            </w:r>
            <w:r w:rsidR="00633278">
              <w:rPr>
                <w:noProof/>
                <w:webHidden/>
              </w:rPr>
              <w:fldChar w:fldCharType="end"/>
            </w:r>
            <w:r>
              <w:rPr>
                <w:noProof/>
              </w:rPr>
              <w:fldChar w:fldCharType="end"/>
            </w:r>
          </w:del>
        </w:p>
        <w:p w14:paraId="7637845E" w14:textId="77777777" w:rsidR="00633278" w:rsidRDefault="00397205">
          <w:pPr>
            <w:pStyle w:val="TOC2"/>
            <w:tabs>
              <w:tab w:val="left" w:pos="880"/>
              <w:tab w:val="right" w:leader="dot" w:pos="9350"/>
            </w:tabs>
            <w:rPr>
              <w:del w:id="247" w:author="Anders Hejlsberg" w:date="2014-11-01T15:43:00Z"/>
              <w:rFonts w:eastAsiaTheme="minorEastAsia"/>
              <w:noProof/>
              <w:sz w:val="22"/>
            </w:rPr>
          </w:pPr>
          <w:del w:id="248" w:author="Anders Hejlsberg" w:date="2014-11-01T15:43:00Z">
            <w:r>
              <w:fldChar w:fldCharType="begin"/>
            </w:r>
            <w:r>
              <w:delInstrText xml:space="preserve"> HYPERLINK \l "_Toc401414110" </w:delInstrText>
            </w:r>
            <w:r>
              <w:fldChar w:fldCharType="separate"/>
            </w:r>
            <w:r w:rsidR="00633278" w:rsidRPr="00346D30">
              <w:rPr>
                <w:rStyle w:val="Hyperlink"/>
                <w:noProof/>
              </w:rPr>
              <w:delText>6.4</w:delText>
            </w:r>
            <w:r w:rsidR="00633278">
              <w:rPr>
                <w:rFonts w:eastAsiaTheme="minorEastAsia"/>
                <w:noProof/>
                <w:sz w:val="22"/>
              </w:rPr>
              <w:tab/>
            </w:r>
            <w:r w:rsidR="00633278" w:rsidRPr="00346D30">
              <w:rPr>
                <w:rStyle w:val="Hyperlink"/>
                <w:noProof/>
              </w:rPr>
              <w:delText>Generic Functions</w:delText>
            </w:r>
            <w:r w:rsidR="00633278">
              <w:rPr>
                <w:noProof/>
                <w:webHidden/>
              </w:rPr>
              <w:tab/>
            </w:r>
            <w:r w:rsidR="00633278">
              <w:rPr>
                <w:noProof/>
                <w:webHidden/>
              </w:rPr>
              <w:fldChar w:fldCharType="begin"/>
            </w:r>
            <w:r w:rsidR="00633278">
              <w:rPr>
                <w:noProof/>
                <w:webHidden/>
              </w:rPr>
              <w:delInstrText xml:space="preserve"> PAGEREF _Toc401414110 \h </w:delInstrText>
            </w:r>
            <w:r w:rsidR="00633278">
              <w:rPr>
                <w:noProof/>
                <w:webHidden/>
              </w:rPr>
            </w:r>
            <w:r w:rsidR="00633278">
              <w:rPr>
                <w:noProof/>
                <w:webHidden/>
              </w:rPr>
              <w:fldChar w:fldCharType="separate"/>
            </w:r>
            <w:r w:rsidR="00633278">
              <w:rPr>
                <w:noProof/>
                <w:webHidden/>
              </w:rPr>
              <w:delText>88</w:delText>
            </w:r>
            <w:r w:rsidR="00633278">
              <w:rPr>
                <w:noProof/>
                <w:webHidden/>
              </w:rPr>
              <w:fldChar w:fldCharType="end"/>
            </w:r>
            <w:r>
              <w:rPr>
                <w:noProof/>
              </w:rPr>
              <w:fldChar w:fldCharType="end"/>
            </w:r>
          </w:del>
        </w:p>
        <w:p w14:paraId="4ADE0DF2" w14:textId="77777777" w:rsidR="00633278" w:rsidRDefault="00397205">
          <w:pPr>
            <w:pStyle w:val="TOC2"/>
            <w:tabs>
              <w:tab w:val="left" w:pos="880"/>
              <w:tab w:val="right" w:leader="dot" w:pos="9350"/>
            </w:tabs>
            <w:rPr>
              <w:del w:id="249" w:author="Anders Hejlsberg" w:date="2014-11-01T15:43:00Z"/>
              <w:rFonts w:eastAsiaTheme="minorEastAsia"/>
              <w:noProof/>
              <w:sz w:val="22"/>
            </w:rPr>
          </w:pPr>
          <w:del w:id="250" w:author="Anders Hejlsberg" w:date="2014-11-01T15:43:00Z">
            <w:r>
              <w:fldChar w:fldCharType="begin"/>
            </w:r>
            <w:r>
              <w:delInstrText xml:space="preserve"> HYPERLINK \l "_Toc401414111" </w:delInstrText>
            </w:r>
            <w:r>
              <w:fldChar w:fldCharType="separate"/>
            </w:r>
            <w:r w:rsidR="00633278" w:rsidRPr="00346D30">
              <w:rPr>
                <w:rStyle w:val="Hyperlink"/>
                <w:noProof/>
              </w:rPr>
              <w:delText>6.5</w:delText>
            </w:r>
            <w:r w:rsidR="00633278">
              <w:rPr>
                <w:rFonts w:eastAsiaTheme="minorEastAsia"/>
                <w:noProof/>
                <w:sz w:val="22"/>
              </w:rPr>
              <w:tab/>
            </w:r>
            <w:r w:rsidR="00633278" w:rsidRPr="00346D30">
              <w:rPr>
                <w:rStyle w:val="Hyperlink"/>
                <w:noProof/>
              </w:rPr>
              <w:delText>Code Generation</w:delText>
            </w:r>
            <w:r w:rsidR="00633278">
              <w:rPr>
                <w:noProof/>
                <w:webHidden/>
              </w:rPr>
              <w:tab/>
            </w:r>
            <w:r w:rsidR="00633278">
              <w:rPr>
                <w:noProof/>
                <w:webHidden/>
              </w:rPr>
              <w:fldChar w:fldCharType="begin"/>
            </w:r>
            <w:r w:rsidR="00633278">
              <w:rPr>
                <w:noProof/>
                <w:webHidden/>
              </w:rPr>
              <w:delInstrText xml:space="preserve"> PAGEREF _Toc401414111 \h </w:delInstrText>
            </w:r>
            <w:r w:rsidR="00633278">
              <w:rPr>
                <w:noProof/>
                <w:webHidden/>
              </w:rPr>
            </w:r>
            <w:r w:rsidR="00633278">
              <w:rPr>
                <w:noProof/>
                <w:webHidden/>
              </w:rPr>
              <w:fldChar w:fldCharType="separate"/>
            </w:r>
            <w:r w:rsidR="00633278">
              <w:rPr>
                <w:noProof/>
                <w:webHidden/>
              </w:rPr>
              <w:delText>89</w:delText>
            </w:r>
            <w:r w:rsidR="00633278">
              <w:rPr>
                <w:noProof/>
                <w:webHidden/>
              </w:rPr>
              <w:fldChar w:fldCharType="end"/>
            </w:r>
            <w:r>
              <w:rPr>
                <w:noProof/>
              </w:rPr>
              <w:fldChar w:fldCharType="end"/>
            </w:r>
          </w:del>
        </w:p>
        <w:p w14:paraId="43C9EA3C" w14:textId="77777777" w:rsidR="00633278" w:rsidRDefault="00397205">
          <w:pPr>
            <w:pStyle w:val="TOC1"/>
            <w:rPr>
              <w:del w:id="251" w:author="Anders Hejlsberg" w:date="2014-11-01T15:43:00Z"/>
              <w:rFonts w:eastAsiaTheme="minorEastAsia"/>
              <w:noProof/>
              <w:sz w:val="22"/>
            </w:rPr>
          </w:pPr>
          <w:del w:id="252" w:author="Anders Hejlsberg" w:date="2014-11-01T15:43:00Z">
            <w:r>
              <w:fldChar w:fldCharType="begin"/>
            </w:r>
            <w:r>
              <w:delInstrText xml:space="preserve"> HYPERLINK \l "_Toc401414112" </w:delInstrText>
            </w:r>
            <w:r>
              <w:fldChar w:fldCharType="separate"/>
            </w:r>
            <w:r w:rsidR="00633278" w:rsidRPr="00346D30">
              <w:rPr>
                <w:rStyle w:val="Hyperlink"/>
                <w:noProof/>
              </w:rPr>
              <w:delText>7</w:delText>
            </w:r>
            <w:r w:rsidR="00633278">
              <w:rPr>
                <w:rFonts w:eastAsiaTheme="minorEastAsia"/>
                <w:noProof/>
                <w:sz w:val="22"/>
              </w:rPr>
              <w:tab/>
            </w:r>
            <w:r w:rsidR="00633278" w:rsidRPr="00346D30">
              <w:rPr>
                <w:rStyle w:val="Hyperlink"/>
                <w:noProof/>
              </w:rPr>
              <w:delText>Interfaces</w:delText>
            </w:r>
            <w:r w:rsidR="00633278">
              <w:rPr>
                <w:noProof/>
                <w:webHidden/>
              </w:rPr>
              <w:tab/>
            </w:r>
            <w:r w:rsidR="00633278">
              <w:rPr>
                <w:noProof/>
                <w:webHidden/>
              </w:rPr>
              <w:fldChar w:fldCharType="begin"/>
            </w:r>
            <w:r w:rsidR="00633278">
              <w:rPr>
                <w:noProof/>
                <w:webHidden/>
              </w:rPr>
              <w:delInstrText xml:space="preserve"> PAGEREF _Toc401414112 \h </w:delInstrText>
            </w:r>
            <w:r w:rsidR="00633278">
              <w:rPr>
                <w:noProof/>
                <w:webHidden/>
              </w:rPr>
            </w:r>
            <w:r w:rsidR="00633278">
              <w:rPr>
                <w:noProof/>
                <w:webHidden/>
              </w:rPr>
              <w:fldChar w:fldCharType="separate"/>
            </w:r>
            <w:r w:rsidR="00633278">
              <w:rPr>
                <w:noProof/>
                <w:webHidden/>
              </w:rPr>
              <w:delText>91</w:delText>
            </w:r>
            <w:r w:rsidR="00633278">
              <w:rPr>
                <w:noProof/>
                <w:webHidden/>
              </w:rPr>
              <w:fldChar w:fldCharType="end"/>
            </w:r>
            <w:r>
              <w:rPr>
                <w:noProof/>
              </w:rPr>
              <w:fldChar w:fldCharType="end"/>
            </w:r>
          </w:del>
        </w:p>
        <w:p w14:paraId="342BDA29" w14:textId="77777777" w:rsidR="00633278" w:rsidRDefault="00397205">
          <w:pPr>
            <w:pStyle w:val="TOC2"/>
            <w:tabs>
              <w:tab w:val="left" w:pos="880"/>
              <w:tab w:val="right" w:leader="dot" w:pos="9350"/>
            </w:tabs>
            <w:rPr>
              <w:del w:id="253" w:author="Anders Hejlsberg" w:date="2014-11-01T15:43:00Z"/>
              <w:rFonts w:eastAsiaTheme="minorEastAsia"/>
              <w:noProof/>
              <w:sz w:val="22"/>
            </w:rPr>
          </w:pPr>
          <w:del w:id="254" w:author="Anders Hejlsberg" w:date="2014-11-01T15:43:00Z">
            <w:r>
              <w:fldChar w:fldCharType="begin"/>
            </w:r>
            <w:r>
              <w:delInstrText xml:space="preserve"> HYPERLINK \l "_Toc401414113" </w:delInstrText>
            </w:r>
            <w:r>
              <w:fldChar w:fldCharType="separate"/>
            </w:r>
            <w:r w:rsidR="00633278" w:rsidRPr="00346D30">
              <w:rPr>
                <w:rStyle w:val="Hyperlink"/>
                <w:noProof/>
              </w:rPr>
              <w:delText>7.1</w:delText>
            </w:r>
            <w:r w:rsidR="00633278">
              <w:rPr>
                <w:rFonts w:eastAsiaTheme="minorEastAsia"/>
                <w:noProof/>
                <w:sz w:val="22"/>
              </w:rPr>
              <w:tab/>
            </w:r>
            <w:r w:rsidR="00633278" w:rsidRPr="00346D30">
              <w:rPr>
                <w:rStyle w:val="Hyperlink"/>
                <w:noProof/>
              </w:rPr>
              <w:delText>Interface Declarations</w:delText>
            </w:r>
            <w:r w:rsidR="00633278">
              <w:rPr>
                <w:noProof/>
                <w:webHidden/>
              </w:rPr>
              <w:tab/>
            </w:r>
            <w:r w:rsidR="00633278">
              <w:rPr>
                <w:noProof/>
                <w:webHidden/>
              </w:rPr>
              <w:fldChar w:fldCharType="begin"/>
            </w:r>
            <w:r w:rsidR="00633278">
              <w:rPr>
                <w:noProof/>
                <w:webHidden/>
              </w:rPr>
              <w:delInstrText xml:space="preserve"> PAGEREF _Toc401414113 \h </w:delInstrText>
            </w:r>
            <w:r w:rsidR="00633278">
              <w:rPr>
                <w:noProof/>
                <w:webHidden/>
              </w:rPr>
            </w:r>
            <w:r w:rsidR="00633278">
              <w:rPr>
                <w:noProof/>
                <w:webHidden/>
              </w:rPr>
              <w:fldChar w:fldCharType="separate"/>
            </w:r>
            <w:r w:rsidR="00633278">
              <w:rPr>
                <w:noProof/>
                <w:webHidden/>
              </w:rPr>
              <w:delText>91</w:delText>
            </w:r>
            <w:r w:rsidR="00633278">
              <w:rPr>
                <w:noProof/>
                <w:webHidden/>
              </w:rPr>
              <w:fldChar w:fldCharType="end"/>
            </w:r>
            <w:r>
              <w:rPr>
                <w:noProof/>
              </w:rPr>
              <w:fldChar w:fldCharType="end"/>
            </w:r>
          </w:del>
        </w:p>
        <w:p w14:paraId="115D32FC" w14:textId="77777777" w:rsidR="00633278" w:rsidRDefault="00397205">
          <w:pPr>
            <w:pStyle w:val="TOC2"/>
            <w:tabs>
              <w:tab w:val="left" w:pos="880"/>
              <w:tab w:val="right" w:leader="dot" w:pos="9350"/>
            </w:tabs>
            <w:rPr>
              <w:del w:id="255" w:author="Anders Hejlsberg" w:date="2014-11-01T15:43:00Z"/>
              <w:rFonts w:eastAsiaTheme="minorEastAsia"/>
              <w:noProof/>
              <w:sz w:val="22"/>
            </w:rPr>
          </w:pPr>
          <w:del w:id="256" w:author="Anders Hejlsberg" w:date="2014-11-01T15:43:00Z">
            <w:r>
              <w:fldChar w:fldCharType="begin"/>
            </w:r>
            <w:r>
              <w:delInstrText xml:space="preserve"> HYPERLINK \l "_Toc401414114" </w:delInstrText>
            </w:r>
            <w:r>
              <w:fldChar w:fldCharType="separate"/>
            </w:r>
            <w:r w:rsidR="00633278" w:rsidRPr="00346D30">
              <w:rPr>
                <w:rStyle w:val="Hyperlink"/>
                <w:noProof/>
                <w:highlight w:val="white"/>
              </w:rPr>
              <w:delText>7.2</w:delText>
            </w:r>
            <w:r w:rsidR="00633278">
              <w:rPr>
                <w:rFonts w:eastAsiaTheme="minorEastAsia"/>
                <w:noProof/>
                <w:sz w:val="22"/>
              </w:rPr>
              <w:tab/>
            </w:r>
            <w:r w:rsidR="00633278" w:rsidRPr="00346D30">
              <w:rPr>
                <w:rStyle w:val="Hyperlink"/>
                <w:noProof/>
                <w:highlight w:val="white"/>
              </w:rPr>
              <w:delText>Declaration Merging</w:delText>
            </w:r>
            <w:r w:rsidR="00633278">
              <w:rPr>
                <w:noProof/>
                <w:webHidden/>
              </w:rPr>
              <w:tab/>
            </w:r>
            <w:r w:rsidR="00633278">
              <w:rPr>
                <w:noProof/>
                <w:webHidden/>
              </w:rPr>
              <w:fldChar w:fldCharType="begin"/>
            </w:r>
            <w:r w:rsidR="00633278">
              <w:rPr>
                <w:noProof/>
                <w:webHidden/>
              </w:rPr>
              <w:delInstrText xml:space="preserve"> PAGEREF _Toc401414114 \h </w:delInstrText>
            </w:r>
            <w:r w:rsidR="00633278">
              <w:rPr>
                <w:noProof/>
                <w:webHidden/>
              </w:rPr>
            </w:r>
            <w:r w:rsidR="00633278">
              <w:rPr>
                <w:noProof/>
                <w:webHidden/>
              </w:rPr>
              <w:fldChar w:fldCharType="separate"/>
            </w:r>
            <w:r w:rsidR="00633278">
              <w:rPr>
                <w:noProof/>
                <w:webHidden/>
              </w:rPr>
              <w:delText>93</w:delText>
            </w:r>
            <w:r w:rsidR="00633278">
              <w:rPr>
                <w:noProof/>
                <w:webHidden/>
              </w:rPr>
              <w:fldChar w:fldCharType="end"/>
            </w:r>
            <w:r>
              <w:rPr>
                <w:noProof/>
              </w:rPr>
              <w:fldChar w:fldCharType="end"/>
            </w:r>
          </w:del>
        </w:p>
        <w:p w14:paraId="3F79AA17" w14:textId="77777777" w:rsidR="00633278" w:rsidRDefault="00397205">
          <w:pPr>
            <w:pStyle w:val="TOC2"/>
            <w:tabs>
              <w:tab w:val="left" w:pos="880"/>
              <w:tab w:val="right" w:leader="dot" w:pos="9350"/>
            </w:tabs>
            <w:rPr>
              <w:del w:id="257" w:author="Anders Hejlsberg" w:date="2014-11-01T15:43:00Z"/>
              <w:rFonts w:eastAsiaTheme="minorEastAsia"/>
              <w:noProof/>
              <w:sz w:val="22"/>
            </w:rPr>
          </w:pPr>
          <w:del w:id="258" w:author="Anders Hejlsberg" w:date="2014-11-01T15:43:00Z">
            <w:r>
              <w:fldChar w:fldCharType="begin"/>
            </w:r>
            <w:r>
              <w:delInstrText xml:space="preserve"> HYPERLINK \l "_Toc401414115" </w:delInstrText>
            </w:r>
            <w:r>
              <w:fldChar w:fldCharType="separate"/>
            </w:r>
            <w:r w:rsidR="00633278" w:rsidRPr="00346D30">
              <w:rPr>
                <w:rStyle w:val="Hyperlink"/>
                <w:noProof/>
                <w:highlight w:val="white"/>
              </w:rPr>
              <w:delText>7.3</w:delText>
            </w:r>
            <w:r w:rsidR="00633278">
              <w:rPr>
                <w:rFonts w:eastAsiaTheme="minorEastAsia"/>
                <w:noProof/>
                <w:sz w:val="22"/>
              </w:rPr>
              <w:tab/>
            </w:r>
            <w:r w:rsidR="00633278" w:rsidRPr="00346D30">
              <w:rPr>
                <w:rStyle w:val="Hyperlink"/>
                <w:noProof/>
                <w:highlight w:val="white"/>
              </w:rPr>
              <w:delText>Interfaces Extending Classes</w:delText>
            </w:r>
            <w:r w:rsidR="00633278">
              <w:rPr>
                <w:noProof/>
                <w:webHidden/>
              </w:rPr>
              <w:tab/>
            </w:r>
            <w:r w:rsidR="00633278">
              <w:rPr>
                <w:noProof/>
                <w:webHidden/>
              </w:rPr>
              <w:fldChar w:fldCharType="begin"/>
            </w:r>
            <w:r w:rsidR="00633278">
              <w:rPr>
                <w:noProof/>
                <w:webHidden/>
              </w:rPr>
              <w:delInstrText xml:space="preserve"> PAGEREF _Toc401414115 \h </w:delInstrText>
            </w:r>
            <w:r w:rsidR="00633278">
              <w:rPr>
                <w:noProof/>
                <w:webHidden/>
              </w:rPr>
            </w:r>
            <w:r w:rsidR="00633278">
              <w:rPr>
                <w:noProof/>
                <w:webHidden/>
              </w:rPr>
              <w:fldChar w:fldCharType="separate"/>
            </w:r>
            <w:r w:rsidR="00633278">
              <w:rPr>
                <w:noProof/>
                <w:webHidden/>
              </w:rPr>
              <w:delText>94</w:delText>
            </w:r>
            <w:r w:rsidR="00633278">
              <w:rPr>
                <w:noProof/>
                <w:webHidden/>
              </w:rPr>
              <w:fldChar w:fldCharType="end"/>
            </w:r>
            <w:r>
              <w:rPr>
                <w:noProof/>
              </w:rPr>
              <w:fldChar w:fldCharType="end"/>
            </w:r>
          </w:del>
        </w:p>
        <w:p w14:paraId="397F0534" w14:textId="77777777" w:rsidR="00633278" w:rsidRDefault="00397205">
          <w:pPr>
            <w:pStyle w:val="TOC2"/>
            <w:tabs>
              <w:tab w:val="left" w:pos="880"/>
              <w:tab w:val="right" w:leader="dot" w:pos="9350"/>
            </w:tabs>
            <w:rPr>
              <w:del w:id="259" w:author="Anders Hejlsberg" w:date="2014-11-01T15:43:00Z"/>
              <w:rFonts w:eastAsiaTheme="minorEastAsia"/>
              <w:noProof/>
              <w:sz w:val="22"/>
            </w:rPr>
          </w:pPr>
          <w:del w:id="260" w:author="Anders Hejlsberg" w:date="2014-11-01T15:43:00Z">
            <w:r>
              <w:fldChar w:fldCharType="begin"/>
            </w:r>
            <w:r>
              <w:delInstrText xml:space="preserve"> HYPERLINK \l "_Toc401414116" </w:delInstrText>
            </w:r>
            <w:r>
              <w:fldChar w:fldCharType="separate"/>
            </w:r>
            <w:r w:rsidR="00633278" w:rsidRPr="00346D30">
              <w:rPr>
                <w:rStyle w:val="Hyperlink"/>
                <w:noProof/>
              </w:rPr>
              <w:delText>7.4</w:delText>
            </w:r>
            <w:r w:rsidR="00633278">
              <w:rPr>
                <w:rFonts w:eastAsiaTheme="minorEastAsia"/>
                <w:noProof/>
                <w:sz w:val="22"/>
              </w:rPr>
              <w:tab/>
            </w:r>
            <w:r w:rsidR="00633278" w:rsidRPr="00346D30">
              <w:rPr>
                <w:rStyle w:val="Hyperlink"/>
                <w:noProof/>
              </w:rPr>
              <w:delText>Dynamic Type Checks</w:delText>
            </w:r>
            <w:r w:rsidR="00633278">
              <w:rPr>
                <w:noProof/>
                <w:webHidden/>
              </w:rPr>
              <w:tab/>
            </w:r>
            <w:r w:rsidR="00633278">
              <w:rPr>
                <w:noProof/>
                <w:webHidden/>
              </w:rPr>
              <w:fldChar w:fldCharType="begin"/>
            </w:r>
            <w:r w:rsidR="00633278">
              <w:rPr>
                <w:noProof/>
                <w:webHidden/>
              </w:rPr>
              <w:delInstrText xml:space="preserve"> PAGEREF _Toc401414116 \h </w:delInstrText>
            </w:r>
            <w:r w:rsidR="00633278">
              <w:rPr>
                <w:noProof/>
                <w:webHidden/>
              </w:rPr>
            </w:r>
            <w:r w:rsidR="00633278">
              <w:rPr>
                <w:noProof/>
                <w:webHidden/>
              </w:rPr>
              <w:fldChar w:fldCharType="separate"/>
            </w:r>
            <w:r w:rsidR="00633278">
              <w:rPr>
                <w:noProof/>
                <w:webHidden/>
              </w:rPr>
              <w:delText>94</w:delText>
            </w:r>
            <w:r w:rsidR="00633278">
              <w:rPr>
                <w:noProof/>
                <w:webHidden/>
              </w:rPr>
              <w:fldChar w:fldCharType="end"/>
            </w:r>
            <w:r>
              <w:rPr>
                <w:noProof/>
              </w:rPr>
              <w:fldChar w:fldCharType="end"/>
            </w:r>
          </w:del>
        </w:p>
        <w:p w14:paraId="58F7755B" w14:textId="77777777" w:rsidR="00633278" w:rsidRDefault="00397205">
          <w:pPr>
            <w:pStyle w:val="TOC1"/>
            <w:rPr>
              <w:del w:id="261" w:author="Anders Hejlsberg" w:date="2014-11-01T15:43:00Z"/>
              <w:rFonts w:eastAsiaTheme="minorEastAsia"/>
              <w:noProof/>
              <w:sz w:val="22"/>
            </w:rPr>
          </w:pPr>
          <w:del w:id="262" w:author="Anders Hejlsberg" w:date="2014-11-01T15:43:00Z">
            <w:r>
              <w:fldChar w:fldCharType="begin"/>
            </w:r>
            <w:r>
              <w:delInstrText xml:space="preserve"> HYPERLINK \l "_Toc401414117" </w:delInstrText>
            </w:r>
            <w:r>
              <w:fldChar w:fldCharType="separate"/>
            </w:r>
            <w:r w:rsidR="00633278" w:rsidRPr="00346D30">
              <w:rPr>
                <w:rStyle w:val="Hyperlink"/>
                <w:noProof/>
              </w:rPr>
              <w:delText>8</w:delText>
            </w:r>
            <w:r w:rsidR="00633278">
              <w:rPr>
                <w:rFonts w:eastAsiaTheme="minorEastAsia"/>
                <w:noProof/>
                <w:sz w:val="22"/>
              </w:rPr>
              <w:tab/>
            </w:r>
            <w:r w:rsidR="00633278" w:rsidRPr="00346D30">
              <w:rPr>
                <w:rStyle w:val="Hyperlink"/>
                <w:noProof/>
              </w:rPr>
              <w:delText>Classes</w:delText>
            </w:r>
            <w:r w:rsidR="00633278">
              <w:rPr>
                <w:noProof/>
                <w:webHidden/>
              </w:rPr>
              <w:tab/>
            </w:r>
            <w:r w:rsidR="00633278">
              <w:rPr>
                <w:noProof/>
                <w:webHidden/>
              </w:rPr>
              <w:fldChar w:fldCharType="begin"/>
            </w:r>
            <w:r w:rsidR="00633278">
              <w:rPr>
                <w:noProof/>
                <w:webHidden/>
              </w:rPr>
              <w:delInstrText xml:space="preserve"> PAGEREF _Toc401414117 \h </w:delInstrText>
            </w:r>
            <w:r w:rsidR="00633278">
              <w:rPr>
                <w:noProof/>
                <w:webHidden/>
              </w:rPr>
            </w:r>
            <w:r w:rsidR="00633278">
              <w:rPr>
                <w:noProof/>
                <w:webHidden/>
              </w:rPr>
              <w:fldChar w:fldCharType="separate"/>
            </w:r>
            <w:r w:rsidR="00633278">
              <w:rPr>
                <w:noProof/>
                <w:webHidden/>
              </w:rPr>
              <w:delText>97</w:delText>
            </w:r>
            <w:r w:rsidR="00633278">
              <w:rPr>
                <w:noProof/>
                <w:webHidden/>
              </w:rPr>
              <w:fldChar w:fldCharType="end"/>
            </w:r>
            <w:r>
              <w:rPr>
                <w:noProof/>
              </w:rPr>
              <w:fldChar w:fldCharType="end"/>
            </w:r>
          </w:del>
        </w:p>
        <w:p w14:paraId="285DF941" w14:textId="77777777" w:rsidR="00633278" w:rsidRDefault="00397205">
          <w:pPr>
            <w:pStyle w:val="TOC2"/>
            <w:tabs>
              <w:tab w:val="left" w:pos="880"/>
              <w:tab w:val="right" w:leader="dot" w:pos="9350"/>
            </w:tabs>
            <w:rPr>
              <w:del w:id="263" w:author="Anders Hejlsberg" w:date="2014-11-01T15:43:00Z"/>
              <w:rFonts w:eastAsiaTheme="minorEastAsia"/>
              <w:noProof/>
              <w:sz w:val="22"/>
            </w:rPr>
          </w:pPr>
          <w:del w:id="264" w:author="Anders Hejlsberg" w:date="2014-11-01T15:43:00Z">
            <w:r>
              <w:fldChar w:fldCharType="begin"/>
            </w:r>
            <w:r>
              <w:delInstrText xml:space="preserve"> HYPERLINK \l "_Toc401414118" </w:delInstrText>
            </w:r>
            <w:r>
              <w:fldChar w:fldCharType="separate"/>
            </w:r>
            <w:r w:rsidR="00633278" w:rsidRPr="00346D30">
              <w:rPr>
                <w:rStyle w:val="Hyperlink"/>
                <w:noProof/>
              </w:rPr>
              <w:delText>8.1</w:delText>
            </w:r>
            <w:r w:rsidR="00633278">
              <w:rPr>
                <w:rFonts w:eastAsiaTheme="minorEastAsia"/>
                <w:noProof/>
                <w:sz w:val="22"/>
              </w:rPr>
              <w:tab/>
            </w:r>
            <w:r w:rsidR="00633278" w:rsidRPr="00346D30">
              <w:rPr>
                <w:rStyle w:val="Hyperlink"/>
                <w:noProof/>
              </w:rPr>
              <w:delText>Class Declarations</w:delText>
            </w:r>
            <w:r w:rsidR="00633278">
              <w:rPr>
                <w:noProof/>
                <w:webHidden/>
              </w:rPr>
              <w:tab/>
            </w:r>
            <w:r w:rsidR="00633278">
              <w:rPr>
                <w:noProof/>
                <w:webHidden/>
              </w:rPr>
              <w:fldChar w:fldCharType="begin"/>
            </w:r>
            <w:r w:rsidR="00633278">
              <w:rPr>
                <w:noProof/>
                <w:webHidden/>
              </w:rPr>
              <w:delInstrText xml:space="preserve"> PAGEREF _Toc401414118 \h </w:delInstrText>
            </w:r>
            <w:r w:rsidR="00633278">
              <w:rPr>
                <w:noProof/>
                <w:webHidden/>
              </w:rPr>
            </w:r>
            <w:r w:rsidR="00633278">
              <w:rPr>
                <w:noProof/>
                <w:webHidden/>
              </w:rPr>
              <w:fldChar w:fldCharType="separate"/>
            </w:r>
            <w:r w:rsidR="00633278">
              <w:rPr>
                <w:noProof/>
                <w:webHidden/>
              </w:rPr>
              <w:delText>97</w:delText>
            </w:r>
            <w:r w:rsidR="00633278">
              <w:rPr>
                <w:noProof/>
                <w:webHidden/>
              </w:rPr>
              <w:fldChar w:fldCharType="end"/>
            </w:r>
            <w:r>
              <w:rPr>
                <w:noProof/>
              </w:rPr>
              <w:fldChar w:fldCharType="end"/>
            </w:r>
          </w:del>
        </w:p>
        <w:p w14:paraId="382FFA3F" w14:textId="77777777" w:rsidR="00633278" w:rsidRDefault="00397205">
          <w:pPr>
            <w:pStyle w:val="TOC3"/>
            <w:rPr>
              <w:del w:id="265" w:author="Anders Hejlsberg" w:date="2014-11-01T15:43:00Z"/>
              <w:rFonts w:eastAsiaTheme="minorEastAsia"/>
              <w:noProof/>
              <w:sz w:val="22"/>
            </w:rPr>
          </w:pPr>
          <w:del w:id="266" w:author="Anders Hejlsberg" w:date="2014-11-01T15:43:00Z">
            <w:r>
              <w:fldChar w:fldCharType="begin"/>
            </w:r>
            <w:r>
              <w:delInstrText xml:space="preserve"> HYPERLINK \l "_Toc401414119" </w:delInstrText>
            </w:r>
            <w:r>
              <w:fldChar w:fldCharType="separate"/>
            </w:r>
            <w:r w:rsidR="00633278" w:rsidRPr="00346D30">
              <w:rPr>
                <w:rStyle w:val="Hyperlink"/>
                <w:noProof/>
              </w:rPr>
              <w:delText>8.1.1</w:delText>
            </w:r>
            <w:r w:rsidR="00633278">
              <w:rPr>
                <w:rFonts w:eastAsiaTheme="minorEastAsia"/>
                <w:noProof/>
                <w:sz w:val="22"/>
              </w:rPr>
              <w:tab/>
            </w:r>
            <w:r w:rsidR="00633278" w:rsidRPr="00346D30">
              <w:rPr>
                <w:rStyle w:val="Hyperlink"/>
                <w:noProof/>
              </w:rPr>
              <w:delText>Class Heritage Specification</w:delText>
            </w:r>
            <w:r w:rsidR="00633278">
              <w:rPr>
                <w:noProof/>
                <w:webHidden/>
              </w:rPr>
              <w:tab/>
            </w:r>
            <w:r w:rsidR="00633278">
              <w:rPr>
                <w:noProof/>
                <w:webHidden/>
              </w:rPr>
              <w:fldChar w:fldCharType="begin"/>
            </w:r>
            <w:r w:rsidR="00633278">
              <w:rPr>
                <w:noProof/>
                <w:webHidden/>
              </w:rPr>
              <w:delInstrText xml:space="preserve"> PAGEREF _Toc401414119 \h </w:delInstrText>
            </w:r>
            <w:r w:rsidR="00633278">
              <w:rPr>
                <w:noProof/>
                <w:webHidden/>
              </w:rPr>
            </w:r>
            <w:r w:rsidR="00633278">
              <w:rPr>
                <w:noProof/>
                <w:webHidden/>
              </w:rPr>
              <w:fldChar w:fldCharType="separate"/>
            </w:r>
            <w:r w:rsidR="00633278">
              <w:rPr>
                <w:noProof/>
                <w:webHidden/>
              </w:rPr>
              <w:delText>98</w:delText>
            </w:r>
            <w:r w:rsidR="00633278">
              <w:rPr>
                <w:noProof/>
                <w:webHidden/>
              </w:rPr>
              <w:fldChar w:fldCharType="end"/>
            </w:r>
            <w:r>
              <w:rPr>
                <w:noProof/>
              </w:rPr>
              <w:fldChar w:fldCharType="end"/>
            </w:r>
          </w:del>
        </w:p>
        <w:p w14:paraId="23A00F3E" w14:textId="77777777" w:rsidR="00633278" w:rsidRDefault="00397205">
          <w:pPr>
            <w:pStyle w:val="TOC3"/>
            <w:rPr>
              <w:del w:id="267" w:author="Anders Hejlsberg" w:date="2014-11-01T15:43:00Z"/>
              <w:rFonts w:eastAsiaTheme="minorEastAsia"/>
              <w:noProof/>
              <w:sz w:val="22"/>
            </w:rPr>
          </w:pPr>
          <w:del w:id="268" w:author="Anders Hejlsberg" w:date="2014-11-01T15:43:00Z">
            <w:r>
              <w:fldChar w:fldCharType="begin"/>
            </w:r>
            <w:r>
              <w:delInstrText xml:space="preserve"> HYPERLINK \l "_Toc401414</w:delInstrText>
            </w:r>
            <w:r>
              <w:delInstrText xml:space="preserve">120" </w:delInstrText>
            </w:r>
            <w:r>
              <w:fldChar w:fldCharType="separate"/>
            </w:r>
            <w:r w:rsidR="00633278" w:rsidRPr="00346D30">
              <w:rPr>
                <w:rStyle w:val="Hyperlink"/>
                <w:noProof/>
              </w:rPr>
              <w:delText>8.1.2</w:delText>
            </w:r>
            <w:r w:rsidR="00633278">
              <w:rPr>
                <w:rFonts w:eastAsiaTheme="minorEastAsia"/>
                <w:noProof/>
                <w:sz w:val="22"/>
              </w:rPr>
              <w:tab/>
            </w:r>
            <w:r w:rsidR="00633278" w:rsidRPr="00346D30">
              <w:rPr>
                <w:rStyle w:val="Hyperlink"/>
                <w:noProof/>
              </w:rPr>
              <w:delText>Class Body</w:delText>
            </w:r>
            <w:r w:rsidR="00633278">
              <w:rPr>
                <w:noProof/>
                <w:webHidden/>
              </w:rPr>
              <w:tab/>
            </w:r>
            <w:r w:rsidR="00633278">
              <w:rPr>
                <w:noProof/>
                <w:webHidden/>
              </w:rPr>
              <w:fldChar w:fldCharType="begin"/>
            </w:r>
            <w:r w:rsidR="00633278">
              <w:rPr>
                <w:noProof/>
                <w:webHidden/>
              </w:rPr>
              <w:delInstrText xml:space="preserve"> PAGEREF _Toc401414120 \h </w:delInstrText>
            </w:r>
            <w:r w:rsidR="00633278">
              <w:rPr>
                <w:noProof/>
                <w:webHidden/>
              </w:rPr>
            </w:r>
            <w:r w:rsidR="00633278">
              <w:rPr>
                <w:noProof/>
                <w:webHidden/>
              </w:rPr>
              <w:fldChar w:fldCharType="separate"/>
            </w:r>
            <w:r w:rsidR="00633278">
              <w:rPr>
                <w:noProof/>
                <w:webHidden/>
              </w:rPr>
              <w:delText>99</w:delText>
            </w:r>
            <w:r w:rsidR="00633278">
              <w:rPr>
                <w:noProof/>
                <w:webHidden/>
              </w:rPr>
              <w:fldChar w:fldCharType="end"/>
            </w:r>
            <w:r>
              <w:rPr>
                <w:noProof/>
              </w:rPr>
              <w:fldChar w:fldCharType="end"/>
            </w:r>
          </w:del>
        </w:p>
        <w:p w14:paraId="4E757485" w14:textId="77777777" w:rsidR="00633278" w:rsidRDefault="00397205">
          <w:pPr>
            <w:pStyle w:val="TOC2"/>
            <w:tabs>
              <w:tab w:val="left" w:pos="880"/>
              <w:tab w:val="right" w:leader="dot" w:pos="9350"/>
            </w:tabs>
            <w:rPr>
              <w:del w:id="269" w:author="Anders Hejlsberg" w:date="2014-11-01T15:43:00Z"/>
              <w:rFonts w:eastAsiaTheme="minorEastAsia"/>
              <w:noProof/>
              <w:sz w:val="22"/>
            </w:rPr>
          </w:pPr>
          <w:del w:id="270" w:author="Anders Hejlsberg" w:date="2014-11-01T15:43:00Z">
            <w:r>
              <w:fldChar w:fldCharType="begin"/>
            </w:r>
            <w:r>
              <w:delInstrText xml:space="preserve"> HYPERLINK \l "_Toc401414121" </w:delInstrText>
            </w:r>
            <w:r>
              <w:fldChar w:fldCharType="separate"/>
            </w:r>
            <w:r w:rsidR="00633278" w:rsidRPr="00346D30">
              <w:rPr>
                <w:rStyle w:val="Hyperlink"/>
                <w:noProof/>
              </w:rPr>
              <w:delText>8.2</w:delText>
            </w:r>
            <w:r w:rsidR="00633278">
              <w:rPr>
                <w:rFonts w:eastAsiaTheme="minorEastAsia"/>
                <w:noProof/>
                <w:sz w:val="22"/>
              </w:rPr>
              <w:tab/>
            </w:r>
            <w:r w:rsidR="00633278" w:rsidRPr="00346D30">
              <w:rPr>
                <w:rStyle w:val="Hyperlink"/>
                <w:noProof/>
              </w:rPr>
              <w:delText>Members</w:delText>
            </w:r>
            <w:r w:rsidR="00633278">
              <w:rPr>
                <w:noProof/>
                <w:webHidden/>
              </w:rPr>
              <w:tab/>
            </w:r>
            <w:r w:rsidR="00633278">
              <w:rPr>
                <w:noProof/>
                <w:webHidden/>
              </w:rPr>
              <w:fldChar w:fldCharType="begin"/>
            </w:r>
            <w:r w:rsidR="00633278">
              <w:rPr>
                <w:noProof/>
                <w:webHidden/>
              </w:rPr>
              <w:delInstrText xml:space="preserve"> PAGEREF _Toc401414121 \h </w:delInstrText>
            </w:r>
            <w:r w:rsidR="00633278">
              <w:rPr>
                <w:noProof/>
                <w:webHidden/>
              </w:rPr>
            </w:r>
            <w:r w:rsidR="00633278">
              <w:rPr>
                <w:noProof/>
                <w:webHidden/>
              </w:rPr>
              <w:fldChar w:fldCharType="separate"/>
            </w:r>
            <w:r w:rsidR="00633278">
              <w:rPr>
                <w:noProof/>
                <w:webHidden/>
              </w:rPr>
              <w:delText>100</w:delText>
            </w:r>
            <w:r w:rsidR="00633278">
              <w:rPr>
                <w:noProof/>
                <w:webHidden/>
              </w:rPr>
              <w:fldChar w:fldCharType="end"/>
            </w:r>
            <w:r>
              <w:rPr>
                <w:noProof/>
              </w:rPr>
              <w:fldChar w:fldCharType="end"/>
            </w:r>
          </w:del>
        </w:p>
        <w:p w14:paraId="0B03F899" w14:textId="77777777" w:rsidR="00633278" w:rsidRDefault="00397205">
          <w:pPr>
            <w:pStyle w:val="TOC3"/>
            <w:rPr>
              <w:del w:id="271" w:author="Anders Hejlsberg" w:date="2014-11-01T15:43:00Z"/>
              <w:rFonts w:eastAsiaTheme="minorEastAsia"/>
              <w:noProof/>
              <w:sz w:val="22"/>
            </w:rPr>
          </w:pPr>
          <w:del w:id="272" w:author="Anders Hejlsberg" w:date="2014-11-01T15:43:00Z">
            <w:r>
              <w:fldChar w:fldCharType="begin"/>
            </w:r>
            <w:r>
              <w:delInstrText xml:space="preserve"> HYPERLINK \l "_Toc401414122" </w:delInstrText>
            </w:r>
            <w:r>
              <w:fldChar w:fldCharType="separate"/>
            </w:r>
            <w:r w:rsidR="00633278" w:rsidRPr="00346D30">
              <w:rPr>
                <w:rStyle w:val="Hyperlink"/>
                <w:noProof/>
              </w:rPr>
              <w:delText>8.2.1</w:delText>
            </w:r>
            <w:r w:rsidR="00633278">
              <w:rPr>
                <w:rFonts w:eastAsiaTheme="minorEastAsia"/>
                <w:noProof/>
                <w:sz w:val="22"/>
              </w:rPr>
              <w:tab/>
            </w:r>
            <w:r w:rsidR="00633278" w:rsidRPr="00346D30">
              <w:rPr>
                <w:rStyle w:val="Hyperlink"/>
                <w:noProof/>
              </w:rPr>
              <w:delText>Instance and Static Members</w:delText>
            </w:r>
            <w:r w:rsidR="00633278">
              <w:rPr>
                <w:noProof/>
                <w:webHidden/>
              </w:rPr>
              <w:tab/>
            </w:r>
            <w:r w:rsidR="00633278">
              <w:rPr>
                <w:noProof/>
                <w:webHidden/>
              </w:rPr>
              <w:fldChar w:fldCharType="begin"/>
            </w:r>
            <w:r w:rsidR="00633278">
              <w:rPr>
                <w:noProof/>
                <w:webHidden/>
              </w:rPr>
              <w:delInstrText xml:space="preserve"> PAGEREF _Toc401414122 \h </w:delInstrText>
            </w:r>
            <w:r w:rsidR="00633278">
              <w:rPr>
                <w:noProof/>
                <w:webHidden/>
              </w:rPr>
            </w:r>
            <w:r w:rsidR="00633278">
              <w:rPr>
                <w:noProof/>
                <w:webHidden/>
              </w:rPr>
              <w:fldChar w:fldCharType="separate"/>
            </w:r>
            <w:r w:rsidR="00633278">
              <w:rPr>
                <w:noProof/>
                <w:webHidden/>
              </w:rPr>
              <w:delText>100</w:delText>
            </w:r>
            <w:r w:rsidR="00633278">
              <w:rPr>
                <w:noProof/>
                <w:webHidden/>
              </w:rPr>
              <w:fldChar w:fldCharType="end"/>
            </w:r>
            <w:r>
              <w:rPr>
                <w:noProof/>
              </w:rPr>
              <w:fldChar w:fldCharType="end"/>
            </w:r>
          </w:del>
        </w:p>
        <w:p w14:paraId="3264B6BC" w14:textId="77777777" w:rsidR="00633278" w:rsidRDefault="00397205">
          <w:pPr>
            <w:pStyle w:val="TOC3"/>
            <w:rPr>
              <w:del w:id="273" w:author="Anders Hejlsberg" w:date="2014-11-01T15:43:00Z"/>
              <w:rFonts w:eastAsiaTheme="minorEastAsia"/>
              <w:noProof/>
              <w:sz w:val="22"/>
            </w:rPr>
          </w:pPr>
          <w:del w:id="274" w:author="Anders Hejlsberg" w:date="2014-11-01T15:43:00Z">
            <w:r>
              <w:fldChar w:fldCharType="begin"/>
            </w:r>
            <w:r>
              <w:delInstrText xml:space="preserve"> HYPERLINK \l "_Toc401414</w:delInstrText>
            </w:r>
            <w:r>
              <w:delInstrText xml:space="preserve">123" </w:delInstrText>
            </w:r>
            <w:r>
              <w:fldChar w:fldCharType="separate"/>
            </w:r>
            <w:r w:rsidR="00633278" w:rsidRPr="00346D30">
              <w:rPr>
                <w:rStyle w:val="Hyperlink"/>
                <w:noProof/>
              </w:rPr>
              <w:delText>8.2.2</w:delText>
            </w:r>
            <w:r w:rsidR="00633278">
              <w:rPr>
                <w:rFonts w:eastAsiaTheme="minorEastAsia"/>
                <w:noProof/>
                <w:sz w:val="22"/>
              </w:rPr>
              <w:tab/>
            </w:r>
            <w:r w:rsidR="00633278" w:rsidRPr="00346D30">
              <w:rPr>
                <w:rStyle w:val="Hyperlink"/>
                <w:noProof/>
              </w:rPr>
              <w:delText>Accessibility</w:delText>
            </w:r>
            <w:r w:rsidR="00633278">
              <w:rPr>
                <w:noProof/>
                <w:webHidden/>
              </w:rPr>
              <w:tab/>
            </w:r>
            <w:r w:rsidR="00633278">
              <w:rPr>
                <w:noProof/>
                <w:webHidden/>
              </w:rPr>
              <w:fldChar w:fldCharType="begin"/>
            </w:r>
            <w:r w:rsidR="00633278">
              <w:rPr>
                <w:noProof/>
                <w:webHidden/>
              </w:rPr>
              <w:delInstrText xml:space="preserve"> PAGEREF _Toc401414123 \h </w:delInstrText>
            </w:r>
            <w:r w:rsidR="00633278">
              <w:rPr>
                <w:noProof/>
                <w:webHidden/>
              </w:rPr>
            </w:r>
            <w:r w:rsidR="00633278">
              <w:rPr>
                <w:noProof/>
                <w:webHidden/>
              </w:rPr>
              <w:fldChar w:fldCharType="separate"/>
            </w:r>
            <w:r w:rsidR="00633278">
              <w:rPr>
                <w:noProof/>
                <w:webHidden/>
              </w:rPr>
              <w:delText>100</w:delText>
            </w:r>
            <w:r w:rsidR="00633278">
              <w:rPr>
                <w:noProof/>
                <w:webHidden/>
              </w:rPr>
              <w:fldChar w:fldCharType="end"/>
            </w:r>
            <w:r>
              <w:rPr>
                <w:noProof/>
              </w:rPr>
              <w:fldChar w:fldCharType="end"/>
            </w:r>
          </w:del>
        </w:p>
        <w:p w14:paraId="5CC32A21" w14:textId="77777777" w:rsidR="00633278" w:rsidRDefault="00397205">
          <w:pPr>
            <w:pStyle w:val="TOC3"/>
            <w:rPr>
              <w:del w:id="275" w:author="Anders Hejlsberg" w:date="2014-11-01T15:43:00Z"/>
              <w:rFonts w:eastAsiaTheme="minorEastAsia"/>
              <w:noProof/>
              <w:sz w:val="22"/>
            </w:rPr>
          </w:pPr>
          <w:del w:id="276" w:author="Anders Hejlsberg" w:date="2014-11-01T15:43:00Z">
            <w:r>
              <w:fldChar w:fldCharType="begin"/>
            </w:r>
            <w:r>
              <w:delInstrText xml:space="preserve"> HYPERLINK \l "_Toc401414124" </w:delInstrText>
            </w:r>
            <w:r>
              <w:fldChar w:fldCharType="separate"/>
            </w:r>
            <w:r w:rsidR="00633278" w:rsidRPr="00346D30">
              <w:rPr>
                <w:rStyle w:val="Hyperlink"/>
                <w:noProof/>
              </w:rPr>
              <w:delText>8.2.3</w:delText>
            </w:r>
            <w:r w:rsidR="00633278">
              <w:rPr>
                <w:rFonts w:eastAsiaTheme="minorEastAsia"/>
                <w:noProof/>
                <w:sz w:val="22"/>
              </w:rPr>
              <w:tab/>
            </w:r>
            <w:r w:rsidR="00633278" w:rsidRPr="00346D30">
              <w:rPr>
                <w:rStyle w:val="Hyperlink"/>
                <w:noProof/>
              </w:rPr>
              <w:delText>Inheritance and Overriding</w:delText>
            </w:r>
            <w:r w:rsidR="00633278">
              <w:rPr>
                <w:noProof/>
                <w:webHidden/>
              </w:rPr>
              <w:tab/>
            </w:r>
            <w:r w:rsidR="00633278">
              <w:rPr>
                <w:noProof/>
                <w:webHidden/>
              </w:rPr>
              <w:fldChar w:fldCharType="begin"/>
            </w:r>
            <w:r w:rsidR="00633278">
              <w:rPr>
                <w:noProof/>
                <w:webHidden/>
              </w:rPr>
              <w:delInstrText xml:space="preserve"> PAGEREF _Toc401414124 \h </w:delInstrText>
            </w:r>
            <w:r w:rsidR="00633278">
              <w:rPr>
                <w:noProof/>
                <w:webHidden/>
              </w:rPr>
            </w:r>
            <w:r w:rsidR="00633278">
              <w:rPr>
                <w:noProof/>
                <w:webHidden/>
              </w:rPr>
              <w:fldChar w:fldCharType="separate"/>
            </w:r>
            <w:r w:rsidR="00633278">
              <w:rPr>
                <w:noProof/>
                <w:webHidden/>
              </w:rPr>
              <w:delText>101</w:delText>
            </w:r>
            <w:r w:rsidR="00633278">
              <w:rPr>
                <w:noProof/>
                <w:webHidden/>
              </w:rPr>
              <w:fldChar w:fldCharType="end"/>
            </w:r>
            <w:r>
              <w:rPr>
                <w:noProof/>
              </w:rPr>
              <w:fldChar w:fldCharType="end"/>
            </w:r>
          </w:del>
        </w:p>
        <w:p w14:paraId="46341A0A" w14:textId="77777777" w:rsidR="00633278" w:rsidRDefault="00397205">
          <w:pPr>
            <w:pStyle w:val="TOC3"/>
            <w:rPr>
              <w:del w:id="277" w:author="Anders Hejlsberg" w:date="2014-11-01T15:43:00Z"/>
              <w:rFonts w:eastAsiaTheme="minorEastAsia"/>
              <w:noProof/>
              <w:sz w:val="22"/>
            </w:rPr>
          </w:pPr>
          <w:del w:id="278" w:author="Anders Hejlsberg" w:date="2014-11-01T15:43:00Z">
            <w:r>
              <w:fldChar w:fldCharType="begin"/>
            </w:r>
            <w:r>
              <w:delInstrText xml:space="preserve"> HYPERLINK \l "_Toc401414125" </w:delInstrText>
            </w:r>
            <w:r>
              <w:fldChar w:fldCharType="separate"/>
            </w:r>
            <w:r w:rsidR="00633278" w:rsidRPr="00346D30">
              <w:rPr>
                <w:rStyle w:val="Hyperlink"/>
                <w:noProof/>
              </w:rPr>
              <w:delText>8.2.4</w:delText>
            </w:r>
            <w:r w:rsidR="00633278">
              <w:rPr>
                <w:rFonts w:eastAsiaTheme="minorEastAsia"/>
                <w:noProof/>
                <w:sz w:val="22"/>
              </w:rPr>
              <w:tab/>
            </w:r>
            <w:r w:rsidR="00633278" w:rsidRPr="00346D30">
              <w:rPr>
                <w:rStyle w:val="Hyperlink"/>
                <w:noProof/>
              </w:rPr>
              <w:delText>Class Types</w:delText>
            </w:r>
            <w:r w:rsidR="00633278">
              <w:rPr>
                <w:noProof/>
                <w:webHidden/>
              </w:rPr>
              <w:tab/>
            </w:r>
            <w:r w:rsidR="00633278">
              <w:rPr>
                <w:noProof/>
                <w:webHidden/>
              </w:rPr>
              <w:fldChar w:fldCharType="begin"/>
            </w:r>
            <w:r w:rsidR="00633278">
              <w:rPr>
                <w:noProof/>
                <w:webHidden/>
              </w:rPr>
              <w:delInstrText xml:space="preserve"> PAGEREF _Toc401414125 \h </w:delInstrText>
            </w:r>
            <w:r w:rsidR="00633278">
              <w:rPr>
                <w:noProof/>
                <w:webHidden/>
              </w:rPr>
            </w:r>
            <w:r w:rsidR="00633278">
              <w:rPr>
                <w:noProof/>
                <w:webHidden/>
              </w:rPr>
              <w:fldChar w:fldCharType="separate"/>
            </w:r>
            <w:r w:rsidR="00633278">
              <w:rPr>
                <w:noProof/>
                <w:webHidden/>
              </w:rPr>
              <w:delText>102</w:delText>
            </w:r>
            <w:r w:rsidR="00633278">
              <w:rPr>
                <w:noProof/>
                <w:webHidden/>
              </w:rPr>
              <w:fldChar w:fldCharType="end"/>
            </w:r>
            <w:r>
              <w:rPr>
                <w:noProof/>
              </w:rPr>
              <w:fldChar w:fldCharType="end"/>
            </w:r>
          </w:del>
        </w:p>
        <w:p w14:paraId="57D7DA9B" w14:textId="77777777" w:rsidR="00633278" w:rsidRDefault="00397205">
          <w:pPr>
            <w:pStyle w:val="TOC3"/>
            <w:rPr>
              <w:del w:id="279" w:author="Anders Hejlsberg" w:date="2014-11-01T15:43:00Z"/>
              <w:rFonts w:eastAsiaTheme="minorEastAsia"/>
              <w:noProof/>
              <w:sz w:val="22"/>
            </w:rPr>
          </w:pPr>
          <w:del w:id="280" w:author="Anders Hejlsberg" w:date="2014-11-01T15:43:00Z">
            <w:r>
              <w:fldChar w:fldCharType="begin"/>
            </w:r>
            <w:r>
              <w:delInstrText xml:space="preserve"> HYPERLINK \l "_Toc401414126" </w:delInstrText>
            </w:r>
            <w:r>
              <w:fldChar w:fldCharType="separate"/>
            </w:r>
            <w:r w:rsidR="00633278" w:rsidRPr="00346D30">
              <w:rPr>
                <w:rStyle w:val="Hyperlink"/>
                <w:noProof/>
              </w:rPr>
              <w:delText>8.2.5</w:delText>
            </w:r>
            <w:r w:rsidR="00633278">
              <w:rPr>
                <w:rFonts w:eastAsiaTheme="minorEastAsia"/>
                <w:noProof/>
                <w:sz w:val="22"/>
              </w:rPr>
              <w:tab/>
            </w:r>
            <w:r w:rsidR="00633278" w:rsidRPr="00346D30">
              <w:rPr>
                <w:rStyle w:val="Hyperlink"/>
                <w:noProof/>
              </w:rPr>
              <w:delText>Constructor Function Types</w:delText>
            </w:r>
            <w:r w:rsidR="00633278">
              <w:rPr>
                <w:noProof/>
                <w:webHidden/>
              </w:rPr>
              <w:tab/>
            </w:r>
            <w:r w:rsidR="00633278">
              <w:rPr>
                <w:noProof/>
                <w:webHidden/>
              </w:rPr>
              <w:fldChar w:fldCharType="begin"/>
            </w:r>
            <w:r w:rsidR="00633278">
              <w:rPr>
                <w:noProof/>
                <w:webHidden/>
              </w:rPr>
              <w:delInstrText xml:space="preserve"> PAGEREF _Toc401414126 \h </w:delInstrText>
            </w:r>
            <w:r w:rsidR="00633278">
              <w:rPr>
                <w:noProof/>
                <w:webHidden/>
              </w:rPr>
            </w:r>
            <w:r w:rsidR="00633278">
              <w:rPr>
                <w:noProof/>
                <w:webHidden/>
              </w:rPr>
              <w:fldChar w:fldCharType="separate"/>
            </w:r>
            <w:r w:rsidR="00633278">
              <w:rPr>
                <w:noProof/>
                <w:webHidden/>
              </w:rPr>
              <w:delText>103</w:delText>
            </w:r>
            <w:r w:rsidR="00633278">
              <w:rPr>
                <w:noProof/>
                <w:webHidden/>
              </w:rPr>
              <w:fldChar w:fldCharType="end"/>
            </w:r>
            <w:r>
              <w:rPr>
                <w:noProof/>
              </w:rPr>
              <w:fldChar w:fldCharType="end"/>
            </w:r>
          </w:del>
        </w:p>
        <w:p w14:paraId="0EEA5882" w14:textId="77777777" w:rsidR="00633278" w:rsidRDefault="00397205">
          <w:pPr>
            <w:pStyle w:val="TOC2"/>
            <w:tabs>
              <w:tab w:val="left" w:pos="880"/>
              <w:tab w:val="right" w:leader="dot" w:pos="9350"/>
            </w:tabs>
            <w:rPr>
              <w:del w:id="281" w:author="Anders Hejlsberg" w:date="2014-11-01T15:43:00Z"/>
              <w:rFonts w:eastAsiaTheme="minorEastAsia"/>
              <w:noProof/>
              <w:sz w:val="22"/>
            </w:rPr>
          </w:pPr>
          <w:del w:id="282" w:author="Anders Hejlsberg" w:date="2014-11-01T15:43:00Z">
            <w:r>
              <w:fldChar w:fldCharType="begin"/>
            </w:r>
            <w:r>
              <w:delInstrText xml:space="preserve"> HYPERLINK \l "_Toc401414127" </w:delInstrText>
            </w:r>
            <w:r>
              <w:fldChar w:fldCharType="separate"/>
            </w:r>
            <w:r w:rsidR="00633278" w:rsidRPr="00346D30">
              <w:rPr>
                <w:rStyle w:val="Hyperlink"/>
                <w:noProof/>
              </w:rPr>
              <w:delText>8.3</w:delText>
            </w:r>
            <w:r w:rsidR="00633278">
              <w:rPr>
                <w:rFonts w:eastAsiaTheme="minorEastAsia"/>
                <w:noProof/>
                <w:sz w:val="22"/>
              </w:rPr>
              <w:tab/>
            </w:r>
            <w:r w:rsidR="00633278" w:rsidRPr="00346D30">
              <w:rPr>
                <w:rStyle w:val="Hyperlink"/>
                <w:noProof/>
              </w:rPr>
              <w:delText>Constructor Declarations</w:delText>
            </w:r>
            <w:r w:rsidR="00633278">
              <w:rPr>
                <w:noProof/>
                <w:webHidden/>
              </w:rPr>
              <w:tab/>
            </w:r>
            <w:r w:rsidR="00633278">
              <w:rPr>
                <w:noProof/>
                <w:webHidden/>
              </w:rPr>
              <w:fldChar w:fldCharType="begin"/>
            </w:r>
            <w:r w:rsidR="00633278">
              <w:rPr>
                <w:noProof/>
                <w:webHidden/>
              </w:rPr>
              <w:delInstrText xml:space="preserve"> PAGEREF _Toc401414127 \h </w:delInstrText>
            </w:r>
            <w:r w:rsidR="00633278">
              <w:rPr>
                <w:noProof/>
                <w:webHidden/>
              </w:rPr>
            </w:r>
            <w:r w:rsidR="00633278">
              <w:rPr>
                <w:noProof/>
                <w:webHidden/>
              </w:rPr>
              <w:fldChar w:fldCharType="separate"/>
            </w:r>
            <w:r w:rsidR="00633278">
              <w:rPr>
                <w:noProof/>
                <w:webHidden/>
              </w:rPr>
              <w:delText>104</w:delText>
            </w:r>
            <w:r w:rsidR="00633278">
              <w:rPr>
                <w:noProof/>
                <w:webHidden/>
              </w:rPr>
              <w:fldChar w:fldCharType="end"/>
            </w:r>
            <w:r>
              <w:rPr>
                <w:noProof/>
              </w:rPr>
              <w:fldChar w:fldCharType="end"/>
            </w:r>
          </w:del>
        </w:p>
        <w:p w14:paraId="4F5231CB" w14:textId="77777777" w:rsidR="00633278" w:rsidRDefault="00397205">
          <w:pPr>
            <w:pStyle w:val="TOC3"/>
            <w:rPr>
              <w:del w:id="283" w:author="Anders Hejlsberg" w:date="2014-11-01T15:43:00Z"/>
              <w:rFonts w:eastAsiaTheme="minorEastAsia"/>
              <w:noProof/>
              <w:sz w:val="22"/>
            </w:rPr>
          </w:pPr>
          <w:del w:id="284" w:author="Anders Hejlsberg" w:date="2014-11-01T15:43:00Z">
            <w:r>
              <w:fldChar w:fldCharType="begin"/>
            </w:r>
            <w:r>
              <w:delInstrText xml:space="preserve"> HYPERLINK \l "_Toc401414128" </w:delInstrText>
            </w:r>
            <w:r>
              <w:fldChar w:fldCharType="separate"/>
            </w:r>
            <w:r w:rsidR="00633278" w:rsidRPr="00346D30">
              <w:rPr>
                <w:rStyle w:val="Hyperlink"/>
                <w:noProof/>
              </w:rPr>
              <w:delText>8.3.1</w:delText>
            </w:r>
            <w:r w:rsidR="00633278">
              <w:rPr>
                <w:rFonts w:eastAsiaTheme="minorEastAsia"/>
                <w:noProof/>
                <w:sz w:val="22"/>
              </w:rPr>
              <w:tab/>
            </w:r>
            <w:r w:rsidR="00633278" w:rsidRPr="00346D30">
              <w:rPr>
                <w:rStyle w:val="Hyperlink"/>
                <w:noProof/>
              </w:rPr>
              <w:delText>Constructor Parameters</w:delText>
            </w:r>
            <w:r w:rsidR="00633278">
              <w:rPr>
                <w:noProof/>
                <w:webHidden/>
              </w:rPr>
              <w:tab/>
            </w:r>
            <w:r w:rsidR="00633278">
              <w:rPr>
                <w:noProof/>
                <w:webHidden/>
              </w:rPr>
              <w:fldChar w:fldCharType="begin"/>
            </w:r>
            <w:r w:rsidR="00633278">
              <w:rPr>
                <w:noProof/>
                <w:webHidden/>
              </w:rPr>
              <w:delInstrText xml:space="preserve"> PAGEREF _Toc401414128 \h </w:delInstrText>
            </w:r>
            <w:r w:rsidR="00633278">
              <w:rPr>
                <w:noProof/>
                <w:webHidden/>
              </w:rPr>
            </w:r>
            <w:r w:rsidR="00633278">
              <w:rPr>
                <w:noProof/>
                <w:webHidden/>
              </w:rPr>
              <w:fldChar w:fldCharType="separate"/>
            </w:r>
            <w:r w:rsidR="00633278">
              <w:rPr>
                <w:noProof/>
                <w:webHidden/>
              </w:rPr>
              <w:delText>105</w:delText>
            </w:r>
            <w:r w:rsidR="00633278">
              <w:rPr>
                <w:noProof/>
                <w:webHidden/>
              </w:rPr>
              <w:fldChar w:fldCharType="end"/>
            </w:r>
            <w:r>
              <w:rPr>
                <w:noProof/>
              </w:rPr>
              <w:fldChar w:fldCharType="end"/>
            </w:r>
          </w:del>
        </w:p>
        <w:p w14:paraId="1F4D05ED" w14:textId="77777777" w:rsidR="00633278" w:rsidRDefault="00397205">
          <w:pPr>
            <w:pStyle w:val="TOC3"/>
            <w:rPr>
              <w:del w:id="285" w:author="Anders Hejlsberg" w:date="2014-11-01T15:43:00Z"/>
              <w:rFonts w:eastAsiaTheme="minorEastAsia"/>
              <w:noProof/>
              <w:sz w:val="22"/>
            </w:rPr>
          </w:pPr>
          <w:del w:id="286" w:author="Anders Hejlsberg" w:date="2014-11-01T15:43:00Z">
            <w:r>
              <w:fldChar w:fldCharType="begin"/>
            </w:r>
            <w:r>
              <w:delInstrText xml:space="preserve"> HYPERLINK \l "_Toc401414129" </w:delInstrText>
            </w:r>
            <w:r>
              <w:fldChar w:fldCharType="separate"/>
            </w:r>
            <w:r w:rsidR="00633278" w:rsidRPr="00346D30">
              <w:rPr>
                <w:rStyle w:val="Hyperlink"/>
                <w:noProof/>
                <w:highlight w:val="white"/>
              </w:rPr>
              <w:delText>8.3.2</w:delText>
            </w:r>
            <w:r w:rsidR="00633278">
              <w:rPr>
                <w:rFonts w:eastAsiaTheme="minorEastAsia"/>
                <w:noProof/>
                <w:sz w:val="22"/>
              </w:rPr>
              <w:tab/>
            </w:r>
            <w:r w:rsidR="00633278" w:rsidRPr="00346D30">
              <w:rPr>
                <w:rStyle w:val="Hyperlink"/>
                <w:noProof/>
                <w:highlight w:val="white"/>
              </w:rPr>
              <w:delText>Super Calls</w:delText>
            </w:r>
            <w:r w:rsidR="00633278">
              <w:rPr>
                <w:noProof/>
                <w:webHidden/>
              </w:rPr>
              <w:tab/>
            </w:r>
            <w:r w:rsidR="00633278">
              <w:rPr>
                <w:noProof/>
                <w:webHidden/>
              </w:rPr>
              <w:fldChar w:fldCharType="begin"/>
            </w:r>
            <w:r w:rsidR="00633278">
              <w:rPr>
                <w:noProof/>
                <w:webHidden/>
              </w:rPr>
              <w:delInstrText xml:space="preserve"> PAGEREF _Toc401414129 \h </w:delInstrText>
            </w:r>
            <w:r w:rsidR="00633278">
              <w:rPr>
                <w:noProof/>
                <w:webHidden/>
              </w:rPr>
            </w:r>
            <w:r w:rsidR="00633278">
              <w:rPr>
                <w:noProof/>
                <w:webHidden/>
              </w:rPr>
              <w:fldChar w:fldCharType="separate"/>
            </w:r>
            <w:r w:rsidR="00633278">
              <w:rPr>
                <w:noProof/>
                <w:webHidden/>
              </w:rPr>
              <w:delText>106</w:delText>
            </w:r>
            <w:r w:rsidR="00633278">
              <w:rPr>
                <w:noProof/>
                <w:webHidden/>
              </w:rPr>
              <w:fldChar w:fldCharType="end"/>
            </w:r>
            <w:r>
              <w:rPr>
                <w:noProof/>
              </w:rPr>
              <w:fldChar w:fldCharType="end"/>
            </w:r>
          </w:del>
        </w:p>
        <w:p w14:paraId="68E90C05" w14:textId="77777777" w:rsidR="00633278" w:rsidRDefault="00397205">
          <w:pPr>
            <w:pStyle w:val="TOC3"/>
            <w:rPr>
              <w:del w:id="287" w:author="Anders Hejlsberg" w:date="2014-11-01T15:43:00Z"/>
              <w:rFonts w:eastAsiaTheme="minorEastAsia"/>
              <w:noProof/>
              <w:sz w:val="22"/>
            </w:rPr>
          </w:pPr>
          <w:del w:id="288" w:author="Anders Hejlsberg" w:date="2014-11-01T15:43:00Z">
            <w:r>
              <w:fldChar w:fldCharType="begin"/>
            </w:r>
            <w:r>
              <w:delInstrText xml:space="preserve"> HYPERLINK \l "_Toc401414130" </w:delInstrText>
            </w:r>
            <w:r>
              <w:fldChar w:fldCharType="separate"/>
            </w:r>
            <w:r w:rsidR="00633278" w:rsidRPr="00346D30">
              <w:rPr>
                <w:rStyle w:val="Hyperlink"/>
                <w:noProof/>
              </w:rPr>
              <w:delText>8.3.3</w:delText>
            </w:r>
            <w:r w:rsidR="00633278">
              <w:rPr>
                <w:rFonts w:eastAsiaTheme="minorEastAsia"/>
                <w:noProof/>
                <w:sz w:val="22"/>
              </w:rPr>
              <w:tab/>
            </w:r>
            <w:r w:rsidR="00633278" w:rsidRPr="00346D30">
              <w:rPr>
                <w:rStyle w:val="Hyperlink"/>
                <w:noProof/>
              </w:rPr>
              <w:delText>Automatic Constructors</w:delText>
            </w:r>
            <w:r w:rsidR="00633278">
              <w:rPr>
                <w:noProof/>
                <w:webHidden/>
              </w:rPr>
              <w:tab/>
            </w:r>
            <w:r w:rsidR="00633278">
              <w:rPr>
                <w:noProof/>
                <w:webHidden/>
              </w:rPr>
              <w:fldChar w:fldCharType="begin"/>
            </w:r>
            <w:r w:rsidR="00633278">
              <w:rPr>
                <w:noProof/>
                <w:webHidden/>
              </w:rPr>
              <w:delInstrText xml:space="preserve"> PAGEREF _Toc401414130 \h </w:delInstrText>
            </w:r>
            <w:r w:rsidR="00633278">
              <w:rPr>
                <w:noProof/>
                <w:webHidden/>
              </w:rPr>
            </w:r>
            <w:r w:rsidR="00633278">
              <w:rPr>
                <w:noProof/>
                <w:webHidden/>
              </w:rPr>
              <w:fldChar w:fldCharType="separate"/>
            </w:r>
            <w:r w:rsidR="00633278">
              <w:rPr>
                <w:noProof/>
                <w:webHidden/>
              </w:rPr>
              <w:delText>106</w:delText>
            </w:r>
            <w:r w:rsidR="00633278">
              <w:rPr>
                <w:noProof/>
                <w:webHidden/>
              </w:rPr>
              <w:fldChar w:fldCharType="end"/>
            </w:r>
            <w:r>
              <w:rPr>
                <w:noProof/>
              </w:rPr>
              <w:fldChar w:fldCharType="end"/>
            </w:r>
          </w:del>
        </w:p>
        <w:p w14:paraId="4F7EFB20" w14:textId="77777777" w:rsidR="00633278" w:rsidRDefault="00397205">
          <w:pPr>
            <w:pStyle w:val="TOC2"/>
            <w:tabs>
              <w:tab w:val="left" w:pos="880"/>
              <w:tab w:val="right" w:leader="dot" w:pos="9350"/>
            </w:tabs>
            <w:rPr>
              <w:del w:id="289" w:author="Anders Hejlsberg" w:date="2014-11-01T15:43:00Z"/>
              <w:rFonts w:eastAsiaTheme="minorEastAsia"/>
              <w:noProof/>
              <w:sz w:val="22"/>
            </w:rPr>
          </w:pPr>
          <w:del w:id="290" w:author="Anders Hejlsberg" w:date="2014-11-01T15:43:00Z">
            <w:r>
              <w:fldChar w:fldCharType="begin"/>
            </w:r>
            <w:r>
              <w:delInstrText xml:space="preserve"> HYPERLINK \l "_Toc401414131" </w:delInstrText>
            </w:r>
            <w:r>
              <w:fldChar w:fldCharType="separate"/>
            </w:r>
            <w:r w:rsidR="00633278" w:rsidRPr="00346D30">
              <w:rPr>
                <w:rStyle w:val="Hyperlink"/>
                <w:noProof/>
              </w:rPr>
              <w:delText>8.4</w:delText>
            </w:r>
            <w:r w:rsidR="00633278">
              <w:rPr>
                <w:rFonts w:eastAsiaTheme="minorEastAsia"/>
                <w:noProof/>
                <w:sz w:val="22"/>
              </w:rPr>
              <w:tab/>
            </w:r>
            <w:r w:rsidR="00633278" w:rsidRPr="00346D30">
              <w:rPr>
                <w:rStyle w:val="Hyperlink"/>
                <w:noProof/>
              </w:rPr>
              <w:delText>Property Member Declarations</w:delText>
            </w:r>
            <w:r w:rsidR="00633278">
              <w:rPr>
                <w:noProof/>
                <w:webHidden/>
              </w:rPr>
              <w:tab/>
            </w:r>
            <w:r w:rsidR="00633278">
              <w:rPr>
                <w:noProof/>
                <w:webHidden/>
              </w:rPr>
              <w:fldChar w:fldCharType="begin"/>
            </w:r>
            <w:r w:rsidR="00633278">
              <w:rPr>
                <w:noProof/>
                <w:webHidden/>
              </w:rPr>
              <w:delInstrText xml:space="preserve"> PAGEREF _Toc401414131 \h </w:delInstrText>
            </w:r>
            <w:r w:rsidR="00633278">
              <w:rPr>
                <w:noProof/>
                <w:webHidden/>
              </w:rPr>
            </w:r>
            <w:r w:rsidR="00633278">
              <w:rPr>
                <w:noProof/>
                <w:webHidden/>
              </w:rPr>
              <w:fldChar w:fldCharType="separate"/>
            </w:r>
            <w:r w:rsidR="00633278">
              <w:rPr>
                <w:noProof/>
                <w:webHidden/>
              </w:rPr>
              <w:delText>107</w:delText>
            </w:r>
            <w:r w:rsidR="00633278">
              <w:rPr>
                <w:noProof/>
                <w:webHidden/>
              </w:rPr>
              <w:fldChar w:fldCharType="end"/>
            </w:r>
            <w:r>
              <w:rPr>
                <w:noProof/>
              </w:rPr>
              <w:fldChar w:fldCharType="end"/>
            </w:r>
          </w:del>
        </w:p>
        <w:p w14:paraId="5574D643" w14:textId="77777777" w:rsidR="00633278" w:rsidRDefault="00397205">
          <w:pPr>
            <w:pStyle w:val="TOC3"/>
            <w:rPr>
              <w:del w:id="291" w:author="Anders Hejlsberg" w:date="2014-11-01T15:43:00Z"/>
              <w:rFonts w:eastAsiaTheme="minorEastAsia"/>
              <w:noProof/>
              <w:sz w:val="22"/>
            </w:rPr>
          </w:pPr>
          <w:del w:id="292" w:author="Anders Hejlsberg" w:date="2014-11-01T15:43:00Z">
            <w:r>
              <w:fldChar w:fldCharType="begin"/>
            </w:r>
            <w:r>
              <w:delInstrText xml:space="preserve"> HYPERLINK \l "_Toc401414</w:delInstrText>
            </w:r>
            <w:r>
              <w:delInstrText xml:space="preserve">132" </w:delInstrText>
            </w:r>
            <w:r>
              <w:fldChar w:fldCharType="separate"/>
            </w:r>
            <w:r w:rsidR="00633278" w:rsidRPr="00346D30">
              <w:rPr>
                <w:rStyle w:val="Hyperlink"/>
                <w:noProof/>
              </w:rPr>
              <w:delText>8.4.1</w:delText>
            </w:r>
            <w:r w:rsidR="00633278">
              <w:rPr>
                <w:rFonts w:eastAsiaTheme="minorEastAsia"/>
                <w:noProof/>
                <w:sz w:val="22"/>
              </w:rPr>
              <w:tab/>
            </w:r>
            <w:r w:rsidR="00633278" w:rsidRPr="00346D30">
              <w:rPr>
                <w:rStyle w:val="Hyperlink"/>
                <w:noProof/>
              </w:rPr>
              <w:delText>Member Variable Declarations</w:delText>
            </w:r>
            <w:r w:rsidR="00633278">
              <w:rPr>
                <w:noProof/>
                <w:webHidden/>
              </w:rPr>
              <w:tab/>
            </w:r>
            <w:r w:rsidR="00633278">
              <w:rPr>
                <w:noProof/>
                <w:webHidden/>
              </w:rPr>
              <w:fldChar w:fldCharType="begin"/>
            </w:r>
            <w:r w:rsidR="00633278">
              <w:rPr>
                <w:noProof/>
                <w:webHidden/>
              </w:rPr>
              <w:delInstrText xml:space="preserve"> PAGEREF _Toc401414132 \h </w:delInstrText>
            </w:r>
            <w:r w:rsidR="00633278">
              <w:rPr>
                <w:noProof/>
                <w:webHidden/>
              </w:rPr>
            </w:r>
            <w:r w:rsidR="00633278">
              <w:rPr>
                <w:noProof/>
                <w:webHidden/>
              </w:rPr>
              <w:fldChar w:fldCharType="separate"/>
            </w:r>
            <w:r w:rsidR="00633278">
              <w:rPr>
                <w:noProof/>
                <w:webHidden/>
              </w:rPr>
              <w:delText>108</w:delText>
            </w:r>
            <w:r w:rsidR="00633278">
              <w:rPr>
                <w:noProof/>
                <w:webHidden/>
              </w:rPr>
              <w:fldChar w:fldCharType="end"/>
            </w:r>
            <w:r>
              <w:rPr>
                <w:noProof/>
              </w:rPr>
              <w:fldChar w:fldCharType="end"/>
            </w:r>
          </w:del>
        </w:p>
        <w:p w14:paraId="7E4CA7CC" w14:textId="77777777" w:rsidR="00633278" w:rsidRDefault="00397205">
          <w:pPr>
            <w:pStyle w:val="TOC3"/>
            <w:rPr>
              <w:del w:id="293" w:author="Anders Hejlsberg" w:date="2014-11-01T15:43:00Z"/>
              <w:rFonts w:eastAsiaTheme="minorEastAsia"/>
              <w:noProof/>
              <w:sz w:val="22"/>
            </w:rPr>
          </w:pPr>
          <w:del w:id="294" w:author="Anders Hejlsberg" w:date="2014-11-01T15:43:00Z">
            <w:r>
              <w:fldChar w:fldCharType="begin"/>
            </w:r>
            <w:r>
              <w:delInstrText xml:space="preserve"> HYPERLINK \l "_Toc401414133" </w:delInstrText>
            </w:r>
            <w:r>
              <w:fldChar w:fldCharType="separate"/>
            </w:r>
            <w:r w:rsidR="00633278" w:rsidRPr="00346D30">
              <w:rPr>
                <w:rStyle w:val="Hyperlink"/>
                <w:noProof/>
              </w:rPr>
              <w:delText>8.4.2</w:delText>
            </w:r>
            <w:r w:rsidR="00633278">
              <w:rPr>
                <w:rFonts w:eastAsiaTheme="minorEastAsia"/>
                <w:noProof/>
                <w:sz w:val="22"/>
              </w:rPr>
              <w:tab/>
            </w:r>
            <w:r w:rsidR="00633278" w:rsidRPr="00346D30">
              <w:rPr>
                <w:rStyle w:val="Hyperlink"/>
                <w:noProof/>
              </w:rPr>
              <w:delText>Member Function Declarations</w:delText>
            </w:r>
            <w:r w:rsidR="00633278">
              <w:rPr>
                <w:noProof/>
                <w:webHidden/>
              </w:rPr>
              <w:tab/>
            </w:r>
            <w:r w:rsidR="00633278">
              <w:rPr>
                <w:noProof/>
                <w:webHidden/>
              </w:rPr>
              <w:fldChar w:fldCharType="begin"/>
            </w:r>
            <w:r w:rsidR="00633278">
              <w:rPr>
                <w:noProof/>
                <w:webHidden/>
              </w:rPr>
              <w:delInstrText xml:space="preserve"> PAGEREF _Toc401414133 \h </w:delInstrText>
            </w:r>
            <w:r w:rsidR="00633278">
              <w:rPr>
                <w:noProof/>
                <w:webHidden/>
              </w:rPr>
            </w:r>
            <w:r w:rsidR="00633278">
              <w:rPr>
                <w:noProof/>
                <w:webHidden/>
              </w:rPr>
              <w:fldChar w:fldCharType="separate"/>
            </w:r>
            <w:r w:rsidR="00633278">
              <w:rPr>
                <w:noProof/>
                <w:webHidden/>
              </w:rPr>
              <w:delText>109</w:delText>
            </w:r>
            <w:r w:rsidR="00633278">
              <w:rPr>
                <w:noProof/>
                <w:webHidden/>
              </w:rPr>
              <w:fldChar w:fldCharType="end"/>
            </w:r>
            <w:r>
              <w:rPr>
                <w:noProof/>
              </w:rPr>
              <w:fldChar w:fldCharType="end"/>
            </w:r>
          </w:del>
        </w:p>
        <w:p w14:paraId="5DCE26AF" w14:textId="77777777" w:rsidR="00633278" w:rsidRDefault="00397205">
          <w:pPr>
            <w:pStyle w:val="TOC3"/>
            <w:rPr>
              <w:del w:id="295" w:author="Anders Hejlsberg" w:date="2014-11-01T15:43:00Z"/>
              <w:rFonts w:eastAsiaTheme="minorEastAsia"/>
              <w:noProof/>
              <w:sz w:val="22"/>
            </w:rPr>
          </w:pPr>
          <w:del w:id="296" w:author="Anders Hejlsberg" w:date="2014-11-01T15:43:00Z">
            <w:r>
              <w:fldChar w:fldCharType="begin"/>
            </w:r>
            <w:r>
              <w:delInstrText xml:space="preserve"> HYPERLINK \l "_Toc401414134" </w:delInstrText>
            </w:r>
            <w:r>
              <w:fldChar w:fldCharType="separate"/>
            </w:r>
            <w:r w:rsidR="00633278" w:rsidRPr="00346D30">
              <w:rPr>
                <w:rStyle w:val="Hyperlink"/>
                <w:noProof/>
              </w:rPr>
              <w:delText>8.4.3</w:delText>
            </w:r>
            <w:r w:rsidR="00633278">
              <w:rPr>
                <w:rFonts w:eastAsiaTheme="minorEastAsia"/>
                <w:noProof/>
                <w:sz w:val="22"/>
              </w:rPr>
              <w:tab/>
            </w:r>
            <w:r w:rsidR="00633278" w:rsidRPr="00346D30">
              <w:rPr>
                <w:rStyle w:val="Hyperlink"/>
                <w:noProof/>
              </w:rPr>
              <w:delText>Member Accessor Declarations</w:delText>
            </w:r>
            <w:r w:rsidR="00633278">
              <w:rPr>
                <w:noProof/>
                <w:webHidden/>
              </w:rPr>
              <w:tab/>
            </w:r>
            <w:r w:rsidR="00633278">
              <w:rPr>
                <w:noProof/>
                <w:webHidden/>
              </w:rPr>
              <w:fldChar w:fldCharType="begin"/>
            </w:r>
            <w:r w:rsidR="00633278">
              <w:rPr>
                <w:noProof/>
                <w:webHidden/>
              </w:rPr>
              <w:delInstrText xml:space="preserve"> PAGEREF _Toc401414134 \h </w:delInstrText>
            </w:r>
            <w:r w:rsidR="00633278">
              <w:rPr>
                <w:noProof/>
                <w:webHidden/>
              </w:rPr>
            </w:r>
            <w:r w:rsidR="00633278">
              <w:rPr>
                <w:noProof/>
                <w:webHidden/>
              </w:rPr>
              <w:fldChar w:fldCharType="separate"/>
            </w:r>
            <w:r w:rsidR="00633278">
              <w:rPr>
                <w:noProof/>
                <w:webHidden/>
              </w:rPr>
              <w:delText>111</w:delText>
            </w:r>
            <w:r w:rsidR="00633278">
              <w:rPr>
                <w:noProof/>
                <w:webHidden/>
              </w:rPr>
              <w:fldChar w:fldCharType="end"/>
            </w:r>
            <w:r>
              <w:rPr>
                <w:noProof/>
              </w:rPr>
              <w:fldChar w:fldCharType="end"/>
            </w:r>
          </w:del>
        </w:p>
        <w:p w14:paraId="48AEDEDE" w14:textId="77777777" w:rsidR="00633278" w:rsidRDefault="00397205">
          <w:pPr>
            <w:pStyle w:val="TOC2"/>
            <w:tabs>
              <w:tab w:val="left" w:pos="880"/>
              <w:tab w:val="right" w:leader="dot" w:pos="9350"/>
            </w:tabs>
            <w:rPr>
              <w:del w:id="297" w:author="Anders Hejlsberg" w:date="2014-11-01T15:43:00Z"/>
              <w:rFonts w:eastAsiaTheme="minorEastAsia"/>
              <w:noProof/>
              <w:sz w:val="22"/>
            </w:rPr>
          </w:pPr>
          <w:del w:id="298" w:author="Anders Hejlsberg" w:date="2014-11-01T15:43:00Z">
            <w:r>
              <w:fldChar w:fldCharType="begin"/>
            </w:r>
            <w:r>
              <w:delInstrText xml:space="preserve"> HYPERLINK \l "_Toc401414135" </w:delInstrText>
            </w:r>
            <w:r>
              <w:fldChar w:fldCharType="separate"/>
            </w:r>
            <w:r w:rsidR="00633278" w:rsidRPr="00346D30">
              <w:rPr>
                <w:rStyle w:val="Hyperlink"/>
                <w:noProof/>
              </w:rPr>
              <w:delText>8.5</w:delText>
            </w:r>
            <w:r w:rsidR="00633278">
              <w:rPr>
                <w:rFonts w:eastAsiaTheme="minorEastAsia"/>
                <w:noProof/>
                <w:sz w:val="22"/>
              </w:rPr>
              <w:tab/>
            </w:r>
            <w:r w:rsidR="00633278" w:rsidRPr="00346D30">
              <w:rPr>
                <w:rStyle w:val="Hyperlink"/>
                <w:noProof/>
              </w:rPr>
              <w:delText>Index Member Declarations</w:delText>
            </w:r>
            <w:r w:rsidR="00633278">
              <w:rPr>
                <w:noProof/>
                <w:webHidden/>
              </w:rPr>
              <w:tab/>
            </w:r>
            <w:r w:rsidR="00633278">
              <w:rPr>
                <w:noProof/>
                <w:webHidden/>
              </w:rPr>
              <w:fldChar w:fldCharType="begin"/>
            </w:r>
            <w:r w:rsidR="00633278">
              <w:rPr>
                <w:noProof/>
                <w:webHidden/>
              </w:rPr>
              <w:delInstrText xml:space="preserve"> PAGEREF _Toc401414135 \h </w:delInstrText>
            </w:r>
            <w:r w:rsidR="00633278">
              <w:rPr>
                <w:noProof/>
                <w:webHidden/>
              </w:rPr>
            </w:r>
            <w:r w:rsidR="00633278">
              <w:rPr>
                <w:noProof/>
                <w:webHidden/>
              </w:rPr>
              <w:fldChar w:fldCharType="separate"/>
            </w:r>
            <w:r w:rsidR="00633278">
              <w:rPr>
                <w:noProof/>
                <w:webHidden/>
              </w:rPr>
              <w:delText>111</w:delText>
            </w:r>
            <w:r w:rsidR="00633278">
              <w:rPr>
                <w:noProof/>
                <w:webHidden/>
              </w:rPr>
              <w:fldChar w:fldCharType="end"/>
            </w:r>
            <w:r>
              <w:rPr>
                <w:noProof/>
              </w:rPr>
              <w:fldChar w:fldCharType="end"/>
            </w:r>
          </w:del>
        </w:p>
        <w:p w14:paraId="77A8B593" w14:textId="77777777" w:rsidR="00633278" w:rsidRDefault="00397205">
          <w:pPr>
            <w:pStyle w:val="TOC2"/>
            <w:tabs>
              <w:tab w:val="left" w:pos="880"/>
              <w:tab w:val="right" w:leader="dot" w:pos="9350"/>
            </w:tabs>
            <w:rPr>
              <w:del w:id="299" w:author="Anders Hejlsberg" w:date="2014-11-01T15:43:00Z"/>
              <w:rFonts w:eastAsiaTheme="minorEastAsia"/>
              <w:noProof/>
              <w:sz w:val="22"/>
            </w:rPr>
          </w:pPr>
          <w:del w:id="300" w:author="Anders Hejlsberg" w:date="2014-11-01T15:43:00Z">
            <w:r>
              <w:fldChar w:fldCharType="begin"/>
            </w:r>
            <w:r>
              <w:delInstrText xml:space="preserve"> HYPERLINK \l "_Toc401414136"</w:delInstrText>
            </w:r>
            <w:r>
              <w:delInstrText xml:space="preserve"> </w:delInstrText>
            </w:r>
            <w:r>
              <w:fldChar w:fldCharType="separate"/>
            </w:r>
            <w:r w:rsidR="00633278" w:rsidRPr="00346D30">
              <w:rPr>
                <w:rStyle w:val="Hyperlink"/>
                <w:noProof/>
              </w:rPr>
              <w:delText>8.6</w:delText>
            </w:r>
            <w:r w:rsidR="00633278">
              <w:rPr>
                <w:rFonts w:eastAsiaTheme="minorEastAsia"/>
                <w:noProof/>
                <w:sz w:val="22"/>
              </w:rPr>
              <w:tab/>
            </w:r>
            <w:r w:rsidR="00633278" w:rsidRPr="00346D30">
              <w:rPr>
                <w:rStyle w:val="Hyperlink"/>
                <w:noProof/>
              </w:rPr>
              <w:delText>Code Generation</w:delText>
            </w:r>
            <w:r w:rsidR="00633278">
              <w:rPr>
                <w:noProof/>
                <w:webHidden/>
              </w:rPr>
              <w:tab/>
            </w:r>
            <w:r w:rsidR="00633278">
              <w:rPr>
                <w:noProof/>
                <w:webHidden/>
              </w:rPr>
              <w:fldChar w:fldCharType="begin"/>
            </w:r>
            <w:r w:rsidR="00633278">
              <w:rPr>
                <w:noProof/>
                <w:webHidden/>
              </w:rPr>
              <w:delInstrText xml:space="preserve"> PAGEREF _Toc401414136 \h </w:delInstrText>
            </w:r>
            <w:r w:rsidR="00633278">
              <w:rPr>
                <w:noProof/>
                <w:webHidden/>
              </w:rPr>
            </w:r>
            <w:r w:rsidR="00633278">
              <w:rPr>
                <w:noProof/>
                <w:webHidden/>
              </w:rPr>
              <w:fldChar w:fldCharType="separate"/>
            </w:r>
            <w:r w:rsidR="00633278">
              <w:rPr>
                <w:noProof/>
                <w:webHidden/>
              </w:rPr>
              <w:delText>112</w:delText>
            </w:r>
            <w:r w:rsidR="00633278">
              <w:rPr>
                <w:noProof/>
                <w:webHidden/>
              </w:rPr>
              <w:fldChar w:fldCharType="end"/>
            </w:r>
            <w:r>
              <w:rPr>
                <w:noProof/>
              </w:rPr>
              <w:fldChar w:fldCharType="end"/>
            </w:r>
          </w:del>
        </w:p>
        <w:p w14:paraId="1E4ABAD2" w14:textId="77777777" w:rsidR="00633278" w:rsidRDefault="00397205">
          <w:pPr>
            <w:pStyle w:val="TOC3"/>
            <w:rPr>
              <w:del w:id="301" w:author="Anders Hejlsberg" w:date="2014-11-01T15:43:00Z"/>
              <w:rFonts w:eastAsiaTheme="minorEastAsia"/>
              <w:noProof/>
              <w:sz w:val="22"/>
            </w:rPr>
          </w:pPr>
          <w:del w:id="302" w:author="Anders Hejlsberg" w:date="2014-11-01T15:43:00Z">
            <w:r>
              <w:fldChar w:fldCharType="begin"/>
            </w:r>
            <w:r>
              <w:delInstrText xml:space="preserve"> HYPERLINK \l "_Toc401414137" </w:delInstrText>
            </w:r>
            <w:r>
              <w:fldChar w:fldCharType="separate"/>
            </w:r>
            <w:r w:rsidR="00633278" w:rsidRPr="00346D30">
              <w:rPr>
                <w:rStyle w:val="Hyperlink"/>
                <w:noProof/>
              </w:rPr>
              <w:delText>8.6.1</w:delText>
            </w:r>
            <w:r w:rsidR="00633278">
              <w:rPr>
                <w:rFonts w:eastAsiaTheme="minorEastAsia"/>
                <w:noProof/>
                <w:sz w:val="22"/>
              </w:rPr>
              <w:tab/>
            </w:r>
            <w:r w:rsidR="00633278" w:rsidRPr="00346D30">
              <w:rPr>
                <w:rStyle w:val="Hyperlink"/>
                <w:noProof/>
              </w:rPr>
              <w:delText>Classes Without Extends Clauses</w:delText>
            </w:r>
            <w:r w:rsidR="00633278">
              <w:rPr>
                <w:noProof/>
                <w:webHidden/>
              </w:rPr>
              <w:tab/>
            </w:r>
            <w:r w:rsidR="00633278">
              <w:rPr>
                <w:noProof/>
                <w:webHidden/>
              </w:rPr>
              <w:fldChar w:fldCharType="begin"/>
            </w:r>
            <w:r w:rsidR="00633278">
              <w:rPr>
                <w:noProof/>
                <w:webHidden/>
              </w:rPr>
              <w:delInstrText xml:space="preserve"> PAGEREF _Toc401414137 \h </w:delInstrText>
            </w:r>
            <w:r w:rsidR="00633278">
              <w:rPr>
                <w:noProof/>
                <w:webHidden/>
              </w:rPr>
            </w:r>
            <w:r w:rsidR="00633278">
              <w:rPr>
                <w:noProof/>
                <w:webHidden/>
              </w:rPr>
              <w:fldChar w:fldCharType="separate"/>
            </w:r>
            <w:r w:rsidR="00633278">
              <w:rPr>
                <w:noProof/>
                <w:webHidden/>
              </w:rPr>
              <w:delText>112</w:delText>
            </w:r>
            <w:r w:rsidR="00633278">
              <w:rPr>
                <w:noProof/>
                <w:webHidden/>
              </w:rPr>
              <w:fldChar w:fldCharType="end"/>
            </w:r>
            <w:r>
              <w:rPr>
                <w:noProof/>
              </w:rPr>
              <w:fldChar w:fldCharType="end"/>
            </w:r>
          </w:del>
        </w:p>
        <w:p w14:paraId="33EDCBDA" w14:textId="77777777" w:rsidR="00633278" w:rsidRDefault="00397205">
          <w:pPr>
            <w:pStyle w:val="TOC3"/>
            <w:rPr>
              <w:del w:id="303" w:author="Anders Hejlsberg" w:date="2014-11-01T15:43:00Z"/>
              <w:rFonts w:eastAsiaTheme="minorEastAsia"/>
              <w:noProof/>
              <w:sz w:val="22"/>
            </w:rPr>
          </w:pPr>
          <w:del w:id="304" w:author="Anders Hejlsberg" w:date="2014-11-01T15:43:00Z">
            <w:r>
              <w:fldChar w:fldCharType="begin"/>
            </w:r>
            <w:r>
              <w:delInstrText xml:space="preserve"> HYPERLINK \l "_Toc401414138" </w:delInstrText>
            </w:r>
            <w:r>
              <w:fldChar w:fldCharType="separate"/>
            </w:r>
            <w:r w:rsidR="00633278" w:rsidRPr="00346D30">
              <w:rPr>
                <w:rStyle w:val="Hyperlink"/>
                <w:noProof/>
              </w:rPr>
              <w:delText>8.6.2</w:delText>
            </w:r>
            <w:r w:rsidR="00633278">
              <w:rPr>
                <w:rFonts w:eastAsiaTheme="minorEastAsia"/>
                <w:noProof/>
                <w:sz w:val="22"/>
              </w:rPr>
              <w:tab/>
            </w:r>
            <w:r w:rsidR="00633278" w:rsidRPr="00346D30">
              <w:rPr>
                <w:rStyle w:val="Hyperlink"/>
                <w:noProof/>
              </w:rPr>
              <w:delText>Classes With Extends Clauses</w:delText>
            </w:r>
            <w:r w:rsidR="00633278">
              <w:rPr>
                <w:noProof/>
                <w:webHidden/>
              </w:rPr>
              <w:tab/>
            </w:r>
            <w:r w:rsidR="00633278">
              <w:rPr>
                <w:noProof/>
                <w:webHidden/>
              </w:rPr>
              <w:fldChar w:fldCharType="begin"/>
            </w:r>
            <w:r w:rsidR="00633278">
              <w:rPr>
                <w:noProof/>
                <w:webHidden/>
              </w:rPr>
              <w:delInstrText xml:space="preserve"> PAGEREF _Toc401414138 \h </w:delInstrText>
            </w:r>
            <w:r w:rsidR="00633278">
              <w:rPr>
                <w:noProof/>
                <w:webHidden/>
              </w:rPr>
            </w:r>
            <w:r w:rsidR="00633278">
              <w:rPr>
                <w:noProof/>
                <w:webHidden/>
              </w:rPr>
              <w:fldChar w:fldCharType="separate"/>
            </w:r>
            <w:r w:rsidR="00633278">
              <w:rPr>
                <w:noProof/>
                <w:webHidden/>
              </w:rPr>
              <w:delText>114</w:delText>
            </w:r>
            <w:r w:rsidR="00633278">
              <w:rPr>
                <w:noProof/>
                <w:webHidden/>
              </w:rPr>
              <w:fldChar w:fldCharType="end"/>
            </w:r>
            <w:r>
              <w:rPr>
                <w:noProof/>
              </w:rPr>
              <w:fldChar w:fldCharType="end"/>
            </w:r>
          </w:del>
        </w:p>
        <w:p w14:paraId="44B24190" w14:textId="77777777" w:rsidR="00633278" w:rsidRDefault="00397205">
          <w:pPr>
            <w:pStyle w:val="TOC1"/>
            <w:rPr>
              <w:del w:id="305" w:author="Anders Hejlsberg" w:date="2014-11-01T15:43:00Z"/>
              <w:rFonts w:eastAsiaTheme="minorEastAsia"/>
              <w:noProof/>
              <w:sz w:val="22"/>
            </w:rPr>
          </w:pPr>
          <w:del w:id="306" w:author="Anders Hejlsberg" w:date="2014-11-01T15:43:00Z">
            <w:r>
              <w:fldChar w:fldCharType="begin"/>
            </w:r>
            <w:r>
              <w:delInstrText xml:space="preserve"> HYPERLINK \l "_Toc401414139" </w:delInstrText>
            </w:r>
            <w:r>
              <w:fldChar w:fldCharType="separate"/>
            </w:r>
            <w:r w:rsidR="00633278" w:rsidRPr="00346D30">
              <w:rPr>
                <w:rStyle w:val="Hyperlink"/>
                <w:noProof/>
              </w:rPr>
              <w:delText>9</w:delText>
            </w:r>
            <w:r w:rsidR="00633278">
              <w:rPr>
                <w:rFonts w:eastAsiaTheme="minorEastAsia"/>
                <w:noProof/>
                <w:sz w:val="22"/>
              </w:rPr>
              <w:tab/>
            </w:r>
            <w:r w:rsidR="00633278" w:rsidRPr="00346D30">
              <w:rPr>
                <w:rStyle w:val="Hyperlink"/>
                <w:noProof/>
              </w:rPr>
              <w:delText>Enums</w:delText>
            </w:r>
            <w:r w:rsidR="00633278">
              <w:rPr>
                <w:noProof/>
                <w:webHidden/>
              </w:rPr>
              <w:tab/>
            </w:r>
            <w:r w:rsidR="00633278">
              <w:rPr>
                <w:noProof/>
                <w:webHidden/>
              </w:rPr>
              <w:fldChar w:fldCharType="begin"/>
            </w:r>
            <w:r w:rsidR="00633278">
              <w:rPr>
                <w:noProof/>
                <w:webHidden/>
              </w:rPr>
              <w:delInstrText xml:space="preserve"> PAGEREF _Toc401414139 \h </w:delInstrText>
            </w:r>
            <w:r w:rsidR="00633278">
              <w:rPr>
                <w:noProof/>
                <w:webHidden/>
              </w:rPr>
            </w:r>
            <w:r w:rsidR="00633278">
              <w:rPr>
                <w:noProof/>
                <w:webHidden/>
              </w:rPr>
              <w:fldChar w:fldCharType="separate"/>
            </w:r>
            <w:r w:rsidR="00633278">
              <w:rPr>
                <w:noProof/>
                <w:webHidden/>
              </w:rPr>
              <w:delText>117</w:delText>
            </w:r>
            <w:r w:rsidR="00633278">
              <w:rPr>
                <w:noProof/>
                <w:webHidden/>
              </w:rPr>
              <w:fldChar w:fldCharType="end"/>
            </w:r>
            <w:r>
              <w:rPr>
                <w:noProof/>
              </w:rPr>
              <w:fldChar w:fldCharType="end"/>
            </w:r>
          </w:del>
        </w:p>
        <w:p w14:paraId="058A0337" w14:textId="77777777" w:rsidR="00633278" w:rsidRDefault="00397205">
          <w:pPr>
            <w:pStyle w:val="TOC2"/>
            <w:tabs>
              <w:tab w:val="left" w:pos="880"/>
              <w:tab w:val="right" w:leader="dot" w:pos="9350"/>
            </w:tabs>
            <w:rPr>
              <w:del w:id="307" w:author="Anders Hejlsberg" w:date="2014-11-01T15:43:00Z"/>
              <w:rFonts w:eastAsiaTheme="minorEastAsia"/>
              <w:noProof/>
              <w:sz w:val="22"/>
            </w:rPr>
          </w:pPr>
          <w:del w:id="308" w:author="Anders Hejlsberg" w:date="2014-11-01T15:43:00Z">
            <w:r>
              <w:fldChar w:fldCharType="begin"/>
            </w:r>
            <w:r>
              <w:delInstrText xml:space="preserve"> HYPERLINK \l "_Toc401414140" </w:delInstrText>
            </w:r>
            <w:r>
              <w:fldChar w:fldCharType="separate"/>
            </w:r>
            <w:r w:rsidR="00633278" w:rsidRPr="00346D30">
              <w:rPr>
                <w:rStyle w:val="Hyperlink"/>
                <w:noProof/>
              </w:rPr>
              <w:delText>9.1</w:delText>
            </w:r>
            <w:r w:rsidR="00633278">
              <w:rPr>
                <w:rFonts w:eastAsiaTheme="minorEastAsia"/>
                <w:noProof/>
                <w:sz w:val="22"/>
              </w:rPr>
              <w:tab/>
            </w:r>
            <w:r w:rsidR="00633278" w:rsidRPr="00346D30">
              <w:rPr>
                <w:rStyle w:val="Hyperlink"/>
                <w:noProof/>
              </w:rPr>
              <w:delText>Enum Declarations</w:delText>
            </w:r>
            <w:r w:rsidR="00633278">
              <w:rPr>
                <w:noProof/>
                <w:webHidden/>
              </w:rPr>
              <w:tab/>
            </w:r>
            <w:r w:rsidR="00633278">
              <w:rPr>
                <w:noProof/>
                <w:webHidden/>
              </w:rPr>
              <w:fldChar w:fldCharType="begin"/>
            </w:r>
            <w:r w:rsidR="00633278">
              <w:rPr>
                <w:noProof/>
                <w:webHidden/>
              </w:rPr>
              <w:delInstrText xml:space="preserve"> PAGEREF _Toc401414140 \h </w:delInstrText>
            </w:r>
            <w:r w:rsidR="00633278">
              <w:rPr>
                <w:noProof/>
                <w:webHidden/>
              </w:rPr>
            </w:r>
            <w:r w:rsidR="00633278">
              <w:rPr>
                <w:noProof/>
                <w:webHidden/>
              </w:rPr>
              <w:fldChar w:fldCharType="separate"/>
            </w:r>
            <w:r w:rsidR="00633278">
              <w:rPr>
                <w:noProof/>
                <w:webHidden/>
              </w:rPr>
              <w:delText>117</w:delText>
            </w:r>
            <w:r w:rsidR="00633278">
              <w:rPr>
                <w:noProof/>
                <w:webHidden/>
              </w:rPr>
              <w:fldChar w:fldCharType="end"/>
            </w:r>
            <w:r>
              <w:rPr>
                <w:noProof/>
              </w:rPr>
              <w:fldChar w:fldCharType="end"/>
            </w:r>
          </w:del>
        </w:p>
        <w:p w14:paraId="1AA9F68D" w14:textId="77777777" w:rsidR="00633278" w:rsidRDefault="00397205">
          <w:pPr>
            <w:pStyle w:val="TOC2"/>
            <w:tabs>
              <w:tab w:val="left" w:pos="880"/>
              <w:tab w:val="right" w:leader="dot" w:pos="9350"/>
            </w:tabs>
            <w:rPr>
              <w:del w:id="309" w:author="Anders Hejlsberg" w:date="2014-11-01T15:43:00Z"/>
              <w:rFonts w:eastAsiaTheme="minorEastAsia"/>
              <w:noProof/>
              <w:sz w:val="22"/>
            </w:rPr>
          </w:pPr>
          <w:del w:id="310" w:author="Anders Hejlsberg" w:date="2014-11-01T15:43:00Z">
            <w:r>
              <w:fldChar w:fldCharType="begin"/>
            </w:r>
            <w:r>
              <w:delInstrText xml:space="preserve"> HYPE</w:delInstrText>
            </w:r>
            <w:r>
              <w:delInstrText xml:space="preserve">RLINK \l "_Toc401414141" </w:delInstrText>
            </w:r>
            <w:r>
              <w:fldChar w:fldCharType="separate"/>
            </w:r>
            <w:r w:rsidR="00633278" w:rsidRPr="00346D30">
              <w:rPr>
                <w:rStyle w:val="Hyperlink"/>
                <w:noProof/>
              </w:rPr>
              <w:delText>9.2</w:delText>
            </w:r>
            <w:r w:rsidR="00633278">
              <w:rPr>
                <w:rFonts w:eastAsiaTheme="minorEastAsia"/>
                <w:noProof/>
                <w:sz w:val="22"/>
              </w:rPr>
              <w:tab/>
            </w:r>
            <w:r w:rsidR="00633278" w:rsidRPr="00346D30">
              <w:rPr>
                <w:rStyle w:val="Hyperlink"/>
                <w:noProof/>
              </w:rPr>
              <w:delText>Enum Members</w:delText>
            </w:r>
            <w:r w:rsidR="00633278">
              <w:rPr>
                <w:noProof/>
                <w:webHidden/>
              </w:rPr>
              <w:tab/>
            </w:r>
            <w:r w:rsidR="00633278">
              <w:rPr>
                <w:noProof/>
                <w:webHidden/>
              </w:rPr>
              <w:fldChar w:fldCharType="begin"/>
            </w:r>
            <w:r w:rsidR="00633278">
              <w:rPr>
                <w:noProof/>
                <w:webHidden/>
              </w:rPr>
              <w:delInstrText xml:space="preserve"> PAGEREF _Toc401414141 \h </w:delInstrText>
            </w:r>
            <w:r w:rsidR="00633278">
              <w:rPr>
                <w:noProof/>
                <w:webHidden/>
              </w:rPr>
            </w:r>
            <w:r w:rsidR="00633278">
              <w:rPr>
                <w:noProof/>
                <w:webHidden/>
              </w:rPr>
              <w:fldChar w:fldCharType="separate"/>
            </w:r>
            <w:r w:rsidR="00633278">
              <w:rPr>
                <w:noProof/>
                <w:webHidden/>
              </w:rPr>
              <w:delText>117</w:delText>
            </w:r>
            <w:r w:rsidR="00633278">
              <w:rPr>
                <w:noProof/>
                <w:webHidden/>
              </w:rPr>
              <w:fldChar w:fldCharType="end"/>
            </w:r>
            <w:r>
              <w:rPr>
                <w:noProof/>
              </w:rPr>
              <w:fldChar w:fldCharType="end"/>
            </w:r>
          </w:del>
        </w:p>
        <w:p w14:paraId="05644117" w14:textId="77777777" w:rsidR="00633278" w:rsidRDefault="00397205">
          <w:pPr>
            <w:pStyle w:val="TOC2"/>
            <w:tabs>
              <w:tab w:val="left" w:pos="880"/>
              <w:tab w:val="right" w:leader="dot" w:pos="9350"/>
            </w:tabs>
            <w:rPr>
              <w:del w:id="311" w:author="Anders Hejlsberg" w:date="2014-11-01T15:43:00Z"/>
              <w:rFonts w:eastAsiaTheme="minorEastAsia"/>
              <w:noProof/>
              <w:sz w:val="22"/>
            </w:rPr>
          </w:pPr>
          <w:del w:id="312" w:author="Anders Hejlsberg" w:date="2014-11-01T15:43:00Z">
            <w:r>
              <w:fldChar w:fldCharType="begin"/>
            </w:r>
            <w:r>
              <w:delInstrText xml:space="preserve"> HYPERLINK \l "_Toc401414142" </w:delInstrText>
            </w:r>
            <w:r>
              <w:fldChar w:fldCharType="separate"/>
            </w:r>
            <w:r w:rsidR="00633278" w:rsidRPr="00346D30">
              <w:rPr>
                <w:rStyle w:val="Hyperlink"/>
                <w:noProof/>
                <w:highlight w:val="white"/>
              </w:rPr>
              <w:delText>9.3</w:delText>
            </w:r>
            <w:r w:rsidR="00633278">
              <w:rPr>
                <w:rFonts w:eastAsiaTheme="minorEastAsia"/>
                <w:noProof/>
                <w:sz w:val="22"/>
              </w:rPr>
              <w:tab/>
            </w:r>
            <w:r w:rsidR="00633278" w:rsidRPr="00346D30">
              <w:rPr>
                <w:rStyle w:val="Hyperlink"/>
                <w:noProof/>
                <w:highlight w:val="white"/>
              </w:rPr>
              <w:delText>Declaration Merging</w:delText>
            </w:r>
            <w:r w:rsidR="00633278">
              <w:rPr>
                <w:noProof/>
                <w:webHidden/>
              </w:rPr>
              <w:tab/>
            </w:r>
            <w:r w:rsidR="00633278">
              <w:rPr>
                <w:noProof/>
                <w:webHidden/>
              </w:rPr>
              <w:fldChar w:fldCharType="begin"/>
            </w:r>
            <w:r w:rsidR="00633278">
              <w:rPr>
                <w:noProof/>
                <w:webHidden/>
              </w:rPr>
              <w:delInstrText xml:space="preserve"> PAGEREF _Toc401414142 \h </w:delInstrText>
            </w:r>
            <w:r w:rsidR="00633278">
              <w:rPr>
                <w:noProof/>
                <w:webHidden/>
              </w:rPr>
            </w:r>
            <w:r w:rsidR="00633278">
              <w:rPr>
                <w:noProof/>
                <w:webHidden/>
              </w:rPr>
              <w:fldChar w:fldCharType="separate"/>
            </w:r>
            <w:r w:rsidR="00633278">
              <w:rPr>
                <w:noProof/>
                <w:webHidden/>
              </w:rPr>
              <w:delText>119</w:delText>
            </w:r>
            <w:r w:rsidR="00633278">
              <w:rPr>
                <w:noProof/>
                <w:webHidden/>
              </w:rPr>
              <w:fldChar w:fldCharType="end"/>
            </w:r>
            <w:r>
              <w:rPr>
                <w:noProof/>
              </w:rPr>
              <w:fldChar w:fldCharType="end"/>
            </w:r>
          </w:del>
        </w:p>
        <w:p w14:paraId="7221B5DE" w14:textId="77777777" w:rsidR="00633278" w:rsidRDefault="00397205">
          <w:pPr>
            <w:pStyle w:val="TOC2"/>
            <w:tabs>
              <w:tab w:val="left" w:pos="880"/>
              <w:tab w:val="right" w:leader="dot" w:pos="9350"/>
            </w:tabs>
            <w:rPr>
              <w:del w:id="313" w:author="Anders Hejlsberg" w:date="2014-11-01T15:43:00Z"/>
              <w:rFonts w:eastAsiaTheme="minorEastAsia"/>
              <w:noProof/>
              <w:sz w:val="22"/>
            </w:rPr>
          </w:pPr>
          <w:del w:id="314" w:author="Anders Hejlsberg" w:date="2014-11-01T15:43:00Z">
            <w:r>
              <w:fldChar w:fldCharType="begin"/>
            </w:r>
            <w:r>
              <w:delInstrText xml:space="preserve"> HYPERLINK \l "_Toc401414143" </w:delInstrText>
            </w:r>
            <w:r>
              <w:fldChar w:fldCharType="separate"/>
            </w:r>
            <w:r w:rsidR="00633278" w:rsidRPr="00346D30">
              <w:rPr>
                <w:rStyle w:val="Hyperlink"/>
                <w:noProof/>
                <w:highlight w:val="white"/>
              </w:rPr>
              <w:delText>9.4</w:delText>
            </w:r>
            <w:r w:rsidR="00633278">
              <w:rPr>
                <w:rFonts w:eastAsiaTheme="minorEastAsia"/>
                <w:noProof/>
                <w:sz w:val="22"/>
              </w:rPr>
              <w:tab/>
            </w:r>
            <w:r w:rsidR="00633278" w:rsidRPr="00346D30">
              <w:rPr>
                <w:rStyle w:val="Hyperlink"/>
                <w:noProof/>
                <w:highlight w:val="white"/>
              </w:rPr>
              <w:delText>Code Generation</w:delText>
            </w:r>
            <w:r w:rsidR="00633278">
              <w:rPr>
                <w:noProof/>
                <w:webHidden/>
              </w:rPr>
              <w:tab/>
            </w:r>
            <w:r w:rsidR="00633278">
              <w:rPr>
                <w:noProof/>
                <w:webHidden/>
              </w:rPr>
              <w:fldChar w:fldCharType="begin"/>
            </w:r>
            <w:r w:rsidR="00633278">
              <w:rPr>
                <w:noProof/>
                <w:webHidden/>
              </w:rPr>
              <w:delInstrText xml:space="preserve"> PAGEREF _Toc401414143 \h </w:delInstrText>
            </w:r>
            <w:r w:rsidR="00633278">
              <w:rPr>
                <w:noProof/>
                <w:webHidden/>
              </w:rPr>
            </w:r>
            <w:r w:rsidR="00633278">
              <w:rPr>
                <w:noProof/>
                <w:webHidden/>
              </w:rPr>
              <w:fldChar w:fldCharType="separate"/>
            </w:r>
            <w:r w:rsidR="00633278">
              <w:rPr>
                <w:noProof/>
                <w:webHidden/>
              </w:rPr>
              <w:delText>119</w:delText>
            </w:r>
            <w:r w:rsidR="00633278">
              <w:rPr>
                <w:noProof/>
                <w:webHidden/>
              </w:rPr>
              <w:fldChar w:fldCharType="end"/>
            </w:r>
            <w:r>
              <w:rPr>
                <w:noProof/>
              </w:rPr>
              <w:fldChar w:fldCharType="end"/>
            </w:r>
          </w:del>
        </w:p>
        <w:p w14:paraId="124AED6D" w14:textId="77777777" w:rsidR="00633278" w:rsidRDefault="00397205">
          <w:pPr>
            <w:pStyle w:val="TOC1"/>
            <w:rPr>
              <w:del w:id="315" w:author="Anders Hejlsberg" w:date="2014-11-01T15:43:00Z"/>
              <w:rFonts w:eastAsiaTheme="minorEastAsia"/>
              <w:noProof/>
              <w:sz w:val="22"/>
            </w:rPr>
          </w:pPr>
          <w:del w:id="316" w:author="Anders Hejlsberg" w:date="2014-11-01T15:43:00Z">
            <w:r>
              <w:fldChar w:fldCharType="begin"/>
            </w:r>
            <w:r>
              <w:delInstrText xml:space="preserve"> HYPERLINK \l "_Toc401414144" </w:delInstrText>
            </w:r>
            <w:r>
              <w:fldChar w:fldCharType="separate"/>
            </w:r>
            <w:r w:rsidR="00633278" w:rsidRPr="00346D30">
              <w:rPr>
                <w:rStyle w:val="Hyperlink"/>
                <w:noProof/>
              </w:rPr>
              <w:delText>10</w:delText>
            </w:r>
            <w:r w:rsidR="00633278">
              <w:rPr>
                <w:rFonts w:eastAsiaTheme="minorEastAsia"/>
                <w:noProof/>
                <w:sz w:val="22"/>
              </w:rPr>
              <w:tab/>
            </w:r>
            <w:r w:rsidR="00633278" w:rsidRPr="00346D30">
              <w:rPr>
                <w:rStyle w:val="Hyperlink"/>
                <w:noProof/>
              </w:rPr>
              <w:delText>Internal Modules</w:delText>
            </w:r>
            <w:r w:rsidR="00633278">
              <w:rPr>
                <w:noProof/>
                <w:webHidden/>
              </w:rPr>
              <w:tab/>
            </w:r>
            <w:r w:rsidR="00633278">
              <w:rPr>
                <w:noProof/>
                <w:webHidden/>
              </w:rPr>
              <w:fldChar w:fldCharType="begin"/>
            </w:r>
            <w:r w:rsidR="00633278">
              <w:rPr>
                <w:noProof/>
                <w:webHidden/>
              </w:rPr>
              <w:delInstrText xml:space="preserve"> PAGEREF _Toc401414144 \h </w:delInstrText>
            </w:r>
            <w:r w:rsidR="00633278">
              <w:rPr>
                <w:noProof/>
                <w:webHidden/>
              </w:rPr>
            </w:r>
            <w:r w:rsidR="00633278">
              <w:rPr>
                <w:noProof/>
                <w:webHidden/>
              </w:rPr>
              <w:fldChar w:fldCharType="separate"/>
            </w:r>
            <w:r w:rsidR="00633278">
              <w:rPr>
                <w:noProof/>
                <w:webHidden/>
              </w:rPr>
              <w:delText>121</w:delText>
            </w:r>
            <w:r w:rsidR="00633278">
              <w:rPr>
                <w:noProof/>
                <w:webHidden/>
              </w:rPr>
              <w:fldChar w:fldCharType="end"/>
            </w:r>
            <w:r>
              <w:rPr>
                <w:noProof/>
              </w:rPr>
              <w:fldChar w:fldCharType="end"/>
            </w:r>
          </w:del>
        </w:p>
        <w:p w14:paraId="5F83381A" w14:textId="77777777" w:rsidR="00633278" w:rsidRDefault="00397205">
          <w:pPr>
            <w:pStyle w:val="TOC2"/>
            <w:tabs>
              <w:tab w:val="left" w:pos="880"/>
              <w:tab w:val="right" w:leader="dot" w:pos="9350"/>
            </w:tabs>
            <w:rPr>
              <w:del w:id="317" w:author="Anders Hejlsberg" w:date="2014-11-01T15:43:00Z"/>
              <w:rFonts w:eastAsiaTheme="minorEastAsia"/>
              <w:noProof/>
              <w:sz w:val="22"/>
            </w:rPr>
          </w:pPr>
          <w:del w:id="318" w:author="Anders Hejlsberg" w:date="2014-11-01T15:43:00Z">
            <w:r>
              <w:fldChar w:fldCharType="begin"/>
            </w:r>
            <w:r>
              <w:delInstrText xml:space="preserve"> HYPERLINK \l "_Toc401414145" </w:delInstrText>
            </w:r>
            <w:r>
              <w:fldChar w:fldCharType="separate"/>
            </w:r>
            <w:r w:rsidR="00633278" w:rsidRPr="00346D30">
              <w:rPr>
                <w:rStyle w:val="Hyperlink"/>
                <w:noProof/>
              </w:rPr>
              <w:delText>10.1</w:delText>
            </w:r>
            <w:r w:rsidR="00633278">
              <w:rPr>
                <w:rFonts w:eastAsiaTheme="minorEastAsia"/>
                <w:noProof/>
                <w:sz w:val="22"/>
              </w:rPr>
              <w:tab/>
            </w:r>
            <w:r w:rsidR="00633278" w:rsidRPr="00346D30">
              <w:rPr>
                <w:rStyle w:val="Hyperlink"/>
                <w:noProof/>
              </w:rPr>
              <w:delText>Module Declarations</w:delText>
            </w:r>
            <w:r w:rsidR="00633278">
              <w:rPr>
                <w:noProof/>
                <w:webHidden/>
              </w:rPr>
              <w:tab/>
            </w:r>
            <w:r w:rsidR="00633278">
              <w:rPr>
                <w:noProof/>
                <w:webHidden/>
              </w:rPr>
              <w:fldChar w:fldCharType="begin"/>
            </w:r>
            <w:r w:rsidR="00633278">
              <w:rPr>
                <w:noProof/>
                <w:webHidden/>
              </w:rPr>
              <w:delInstrText xml:space="preserve"> PAGEREF _Toc401414145 \h </w:delInstrText>
            </w:r>
            <w:r w:rsidR="00633278">
              <w:rPr>
                <w:noProof/>
                <w:webHidden/>
              </w:rPr>
            </w:r>
            <w:r w:rsidR="00633278">
              <w:rPr>
                <w:noProof/>
                <w:webHidden/>
              </w:rPr>
              <w:fldChar w:fldCharType="separate"/>
            </w:r>
            <w:r w:rsidR="00633278">
              <w:rPr>
                <w:noProof/>
                <w:webHidden/>
              </w:rPr>
              <w:delText>121</w:delText>
            </w:r>
            <w:r w:rsidR="00633278">
              <w:rPr>
                <w:noProof/>
                <w:webHidden/>
              </w:rPr>
              <w:fldChar w:fldCharType="end"/>
            </w:r>
            <w:r>
              <w:rPr>
                <w:noProof/>
              </w:rPr>
              <w:fldChar w:fldCharType="end"/>
            </w:r>
          </w:del>
        </w:p>
        <w:p w14:paraId="480C1E8D" w14:textId="77777777" w:rsidR="00633278" w:rsidRDefault="00397205">
          <w:pPr>
            <w:pStyle w:val="TOC2"/>
            <w:tabs>
              <w:tab w:val="left" w:pos="880"/>
              <w:tab w:val="right" w:leader="dot" w:pos="9350"/>
            </w:tabs>
            <w:rPr>
              <w:del w:id="319" w:author="Anders Hejlsberg" w:date="2014-11-01T15:43:00Z"/>
              <w:rFonts w:eastAsiaTheme="minorEastAsia"/>
              <w:noProof/>
              <w:sz w:val="22"/>
            </w:rPr>
          </w:pPr>
          <w:del w:id="320" w:author="Anders Hejlsberg" w:date="2014-11-01T15:43:00Z">
            <w:r>
              <w:fldChar w:fldCharType="begin"/>
            </w:r>
            <w:r>
              <w:delInstrText xml:space="preserve"> HYPERLINK \l "_Toc401414146" </w:delInstrText>
            </w:r>
            <w:r>
              <w:fldChar w:fldCharType="separate"/>
            </w:r>
            <w:r w:rsidR="00633278" w:rsidRPr="00346D30">
              <w:rPr>
                <w:rStyle w:val="Hyperlink"/>
                <w:noProof/>
              </w:rPr>
              <w:delText>10.2</w:delText>
            </w:r>
            <w:r w:rsidR="00633278">
              <w:rPr>
                <w:rFonts w:eastAsiaTheme="minorEastAsia"/>
                <w:noProof/>
                <w:sz w:val="22"/>
              </w:rPr>
              <w:tab/>
            </w:r>
            <w:r w:rsidR="00633278" w:rsidRPr="00346D30">
              <w:rPr>
                <w:rStyle w:val="Hyperlink"/>
                <w:noProof/>
              </w:rPr>
              <w:delText>Module Body</w:delText>
            </w:r>
            <w:r w:rsidR="00633278">
              <w:rPr>
                <w:noProof/>
                <w:webHidden/>
              </w:rPr>
              <w:tab/>
            </w:r>
            <w:r w:rsidR="00633278">
              <w:rPr>
                <w:noProof/>
                <w:webHidden/>
              </w:rPr>
              <w:fldChar w:fldCharType="begin"/>
            </w:r>
            <w:r w:rsidR="00633278">
              <w:rPr>
                <w:noProof/>
                <w:webHidden/>
              </w:rPr>
              <w:delInstrText xml:space="preserve"> PAGEREF _Toc401414146 \h </w:delInstrText>
            </w:r>
            <w:r w:rsidR="00633278">
              <w:rPr>
                <w:noProof/>
                <w:webHidden/>
              </w:rPr>
            </w:r>
            <w:r w:rsidR="00633278">
              <w:rPr>
                <w:noProof/>
                <w:webHidden/>
              </w:rPr>
              <w:fldChar w:fldCharType="separate"/>
            </w:r>
            <w:r w:rsidR="00633278">
              <w:rPr>
                <w:noProof/>
                <w:webHidden/>
              </w:rPr>
              <w:delText>122</w:delText>
            </w:r>
            <w:r w:rsidR="00633278">
              <w:rPr>
                <w:noProof/>
                <w:webHidden/>
              </w:rPr>
              <w:fldChar w:fldCharType="end"/>
            </w:r>
            <w:r>
              <w:rPr>
                <w:noProof/>
              </w:rPr>
              <w:fldChar w:fldCharType="end"/>
            </w:r>
          </w:del>
        </w:p>
        <w:p w14:paraId="13FCF0A6" w14:textId="77777777" w:rsidR="00633278" w:rsidRDefault="00397205">
          <w:pPr>
            <w:pStyle w:val="TOC2"/>
            <w:tabs>
              <w:tab w:val="left" w:pos="880"/>
              <w:tab w:val="right" w:leader="dot" w:pos="9350"/>
            </w:tabs>
            <w:rPr>
              <w:del w:id="321" w:author="Anders Hejlsberg" w:date="2014-11-01T15:43:00Z"/>
              <w:rFonts w:eastAsiaTheme="minorEastAsia"/>
              <w:noProof/>
              <w:sz w:val="22"/>
            </w:rPr>
          </w:pPr>
          <w:del w:id="322" w:author="Anders Hejlsberg" w:date="2014-11-01T15:43:00Z">
            <w:r>
              <w:lastRenderedPageBreak/>
              <w:fldChar w:fldCharType="begin"/>
            </w:r>
            <w:r>
              <w:delInstrText xml:space="preserve"> HYPERLINK \l "_Toc401414147" </w:delInstrText>
            </w:r>
            <w:r>
              <w:fldChar w:fldCharType="separate"/>
            </w:r>
            <w:r w:rsidR="00633278" w:rsidRPr="00346D30">
              <w:rPr>
                <w:rStyle w:val="Hyperlink"/>
                <w:noProof/>
              </w:rPr>
              <w:delText>10.3</w:delText>
            </w:r>
            <w:r w:rsidR="00633278">
              <w:rPr>
                <w:rFonts w:eastAsiaTheme="minorEastAsia"/>
                <w:noProof/>
                <w:sz w:val="22"/>
              </w:rPr>
              <w:tab/>
            </w:r>
            <w:r w:rsidR="00633278" w:rsidRPr="00346D30">
              <w:rPr>
                <w:rStyle w:val="Hyperlink"/>
                <w:noProof/>
              </w:rPr>
              <w:delText>Import Declarations</w:delText>
            </w:r>
            <w:r w:rsidR="00633278">
              <w:rPr>
                <w:noProof/>
                <w:webHidden/>
              </w:rPr>
              <w:tab/>
            </w:r>
            <w:r w:rsidR="00633278">
              <w:rPr>
                <w:noProof/>
                <w:webHidden/>
              </w:rPr>
              <w:fldChar w:fldCharType="begin"/>
            </w:r>
            <w:r w:rsidR="00633278">
              <w:rPr>
                <w:noProof/>
                <w:webHidden/>
              </w:rPr>
              <w:delInstrText xml:space="preserve"> PAGEREF _Toc401414147 \h </w:delInstrText>
            </w:r>
            <w:r w:rsidR="00633278">
              <w:rPr>
                <w:noProof/>
                <w:webHidden/>
              </w:rPr>
            </w:r>
            <w:r w:rsidR="00633278">
              <w:rPr>
                <w:noProof/>
                <w:webHidden/>
              </w:rPr>
              <w:fldChar w:fldCharType="separate"/>
            </w:r>
            <w:r w:rsidR="00633278">
              <w:rPr>
                <w:noProof/>
                <w:webHidden/>
              </w:rPr>
              <w:delText>123</w:delText>
            </w:r>
            <w:r w:rsidR="00633278">
              <w:rPr>
                <w:noProof/>
                <w:webHidden/>
              </w:rPr>
              <w:fldChar w:fldCharType="end"/>
            </w:r>
            <w:r>
              <w:rPr>
                <w:noProof/>
              </w:rPr>
              <w:fldChar w:fldCharType="end"/>
            </w:r>
          </w:del>
        </w:p>
        <w:p w14:paraId="69A8D995" w14:textId="77777777" w:rsidR="00633278" w:rsidRDefault="00397205">
          <w:pPr>
            <w:pStyle w:val="TOC2"/>
            <w:tabs>
              <w:tab w:val="left" w:pos="880"/>
              <w:tab w:val="right" w:leader="dot" w:pos="9350"/>
            </w:tabs>
            <w:rPr>
              <w:del w:id="323" w:author="Anders Hejlsberg" w:date="2014-11-01T15:43:00Z"/>
              <w:rFonts w:eastAsiaTheme="minorEastAsia"/>
              <w:noProof/>
              <w:sz w:val="22"/>
            </w:rPr>
          </w:pPr>
          <w:del w:id="324" w:author="Anders Hejlsberg" w:date="2014-11-01T15:43:00Z">
            <w:r>
              <w:fldChar w:fldCharType="begin"/>
            </w:r>
            <w:r>
              <w:delInstrText xml:space="preserve"> HYPERLINK \l "_Toc401414148" </w:delInstrText>
            </w:r>
            <w:r>
              <w:fldChar w:fldCharType="separate"/>
            </w:r>
            <w:r w:rsidR="00633278" w:rsidRPr="00346D30">
              <w:rPr>
                <w:rStyle w:val="Hyperlink"/>
                <w:noProof/>
              </w:rPr>
              <w:delText>10.4</w:delText>
            </w:r>
            <w:r w:rsidR="00633278">
              <w:rPr>
                <w:rFonts w:eastAsiaTheme="minorEastAsia"/>
                <w:noProof/>
                <w:sz w:val="22"/>
              </w:rPr>
              <w:tab/>
            </w:r>
            <w:r w:rsidR="00633278" w:rsidRPr="00346D30">
              <w:rPr>
                <w:rStyle w:val="Hyperlink"/>
                <w:noProof/>
              </w:rPr>
              <w:delText>Export Declarations</w:delText>
            </w:r>
            <w:r w:rsidR="00633278">
              <w:rPr>
                <w:noProof/>
                <w:webHidden/>
              </w:rPr>
              <w:tab/>
            </w:r>
            <w:r w:rsidR="00633278">
              <w:rPr>
                <w:noProof/>
                <w:webHidden/>
              </w:rPr>
              <w:fldChar w:fldCharType="begin"/>
            </w:r>
            <w:r w:rsidR="00633278">
              <w:rPr>
                <w:noProof/>
                <w:webHidden/>
              </w:rPr>
              <w:delInstrText xml:space="preserve"> PAGEREF _Toc401414148 \h </w:delInstrText>
            </w:r>
            <w:r w:rsidR="00633278">
              <w:rPr>
                <w:noProof/>
                <w:webHidden/>
              </w:rPr>
            </w:r>
            <w:r w:rsidR="00633278">
              <w:rPr>
                <w:noProof/>
                <w:webHidden/>
              </w:rPr>
              <w:fldChar w:fldCharType="separate"/>
            </w:r>
            <w:r w:rsidR="00633278">
              <w:rPr>
                <w:noProof/>
                <w:webHidden/>
              </w:rPr>
              <w:delText>124</w:delText>
            </w:r>
            <w:r w:rsidR="00633278">
              <w:rPr>
                <w:noProof/>
                <w:webHidden/>
              </w:rPr>
              <w:fldChar w:fldCharType="end"/>
            </w:r>
            <w:r>
              <w:rPr>
                <w:noProof/>
              </w:rPr>
              <w:fldChar w:fldCharType="end"/>
            </w:r>
          </w:del>
        </w:p>
        <w:p w14:paraId="0DB01BB3" w14:textId="77777777" w:rsidR="00633278" w:rsidRDefault="00397205">
          <w:pPr>
            <w:pStyle w:val="TOC2"/>
            <w:tabs>
              <w:tab w:val="left" w:pos="880"/>
              <w:tab w:val="right" w:leader="dot" w:pos="9350"/>
            </w:tabs>
            <w:rPr>
              <w:del w:id="325" w:author="Anders Hejlsberg" w:date="2014-11-01T15:43:00Z"/>
              <w:rFonts w:eastAsiaTheme="minorEastAsia"/>
              <w:noProof/>
              <w:sz w:val="22"/>
            </w:rPr>
          </w:pPr>
          <w:del w:id="326" w:author="Anders Hejlsberg" w:date="2014-11-01T15:43:00Z">
            <w:r>
              <w:fldChar w:fldCharType="begin"/>
            </w:r>
            <w:r>
              <w:delInstrText xml:space="preserve"> HYPERLINK \l "_Toc401414149" </w:delInstrText>
            </w:r>
            <w:r>
              <w:fldChar w:fldCharType="separate"/>
            </w:r>
            <w:r w:rsidR="00633278" w:rsidRPr="00346D30">
              <w:rPr>
                <w:rStyle w:val="Hyperlink"/>
                <w:noProof/>
              </w:rPr>
              <w:delText>10.5</w:delText>
            </w:r>
            <w:r w:rsidR="00633278">
              <w:rPr>
                <w:rFonts w:eastAsiaTheme="minorEastAsia"/>
                <w:noProof/>
                <w:sz w:val="22"/>
              </w:rPr>
              <w:tab/>
            </w:r>
            <w:r w:rsidR="00633278" w:rsidRPr="00346D30">
              <w:rPr>
                <w:rStyle w:val="Hyperlink"/>
                <w:noProof/>
              </w:rPr>
              <w:delText>Declaration Merging</w:delText>
            </w:r>
            <w:r w:rsidR="00633278">
              <w:rPr>
                <w:noProof/>
                <w:webHidden/>
              </w:rPr>
              <w:tab/>
            </w:r>
            <w:r w:rsidR="00633278">
              <w:rPr>
                <w:noProof/>
                <w:webHidden/>
              </w:rPr>
              <w:fldChar w:fldCharType="begin"/>
            </w:r>
            <w:r w:rsidR="00633278">
              <w:rPr>
                <w:noProof/>
                <w:webHidden/>
              </w:rPr>
              <w:delInstrText xml:space="preserve"> PAGEREF _Toc401414149 \h </w:delInstrText>
            </w:r>
            <w:r w:rsidR="00633278">
              <w:rPr>
                <w:noProof/>
                <w:webHidden/>
              </w:rPr>
            </w:r>
            <w:r w:rsidR="00633278">
              <w:rPr>
                <w:noProof/>
                <w:webHidden/>
              </w:rPr>
              <w:fldChar w:fldCharType="separate"/>
            </w:r>
            <w:r w:rsidR="00633278">
              <w:rPr>
                <w:noProof/>
                <w:webHidden/>
              </w:rPr>
              <w:delText>125</w:delText>
            </w:r>
            <w:r w:rsidR="00633278">
              <w:rPr>
                <w:noProof/>
                <w:webHidden/>
              </w:rPr>
              <w:fldChar w:fldCharType="end"/>
            </w:r>
            <w:r>
              <w:rPr>
                <w:noProof/>
              </w:rPr>
              <w:fldChar w:fldCharType="end"/>
            </w:r>
          </w:del>
        </w:p>
        <w:p w14:paraId="38234B17" w14:textId="77777777" w:rsidR="00633278" w:rsidRDefault="00397205">
          <w:pPr>
            <w:pStyle w:val="TOC2"/>
            <w:tabs>
              <w:tab w:val="left" w:pos="880"/>
              <w:tab w:val="right" w:leader="dot" w:pos="9350"/>
            </w:tabs>
            <w:rPr>
              <w:del w:id="327" w:author="Anders Hejlsberg" w:date="2014-11-01T15:43:00Z"/>
              <w:rFonts w:eastAsiaTheme="minorEastAsia"/>
              <w:noProof/>
              <w:sz w:val="22"/>
            </w:rPr>
          </w:pPr>
          <w:del w:id="328" w:author="Anders Hejlsberg" w:date="2014-11-01T15:43:00Z">
            <w:r>
              <w:fldChar w:fldCharType="begin"/>
            </w:r>
            <w:r>
              <w:delInstrText xml:space="preserve"> HYPERLINK \l "_Toc401414150" </w:delInstrText>
            </w:r>
            <w:r>
              <w:fldChar w:fldCharType="separate"/>
            </w:r>
            <w:r w:rsidR="00633278" w:rsidRPr="00346D30">
              <w:rPr>
                <w:rStyle w:val="Hyperlink"/>
                <w:noProof/>
              </w:rPr>
              <w:delText>10.6</w:delText>
            </w:r>
            <w:r w:rsidR="00633278">
              <w:rPr>
                <w:rFonts w:eastAsiaTheme="minorEastAsia"/>
                <w:noProof/>
                <w:sz w:val="22"/>
              </w:rPr>
              <w:tab/>
            </w:r>
            <w:r w:rsidR="00633278" w:rsidRPr="00346D30">
              <w:rPr>
                <w:rStyle w:val="Hyperlink"/>
                <w:noProof/>
              </w:rPr>
              <w:delText>Code Generation</w:delText>
            </w:r>
            <w:r w:rsidR="00633278">
              <w:rPr>
                <w:noProof/>
                <w:webHidden/>
              </w:rPr>
              <w:tab/>
            </w:r>
            <w:r w:rsidR="00633278">
              <w:rPr>
                <w:noProof/>
                <w:webHidden/>
              </w:rPr>
              <w:fldChar w:fldCharType="begin"/>
            </w:r>
            <w:r w:rsidR="00633278">
              <w:rPr>
                <w:noProof/>
                <w:webHidden/>
              </w:rPr>
              <w:delInstrText xml:space="preserve"> PAGEREF _Toc401414150 \h </w:delInstrText>
            </w:r>
            <w:r w:rsidR="00633278">
              <w:rPr>
                <w:noProof/>
                <w:webHidden/>
              </w:rPr>
            </w:r>
            <w:r w:rsidR="00633278">
              <w:rPr>
                <w:noProof/>
                <w:webHidden/>
              </w:rPr>
              <w:fldChar w:fldCharType="separate"/>
            </w:r>
            <w:r w:rsidR="00633278">
              <w:rPr>
                <w:noProof/>
                <w:webHidden/>
              </w:rPr>
              <w:delText>127</w:delText>
            </w:r>
            <w:r w:rsidR="00633278">
              <w:rPr>
                <w:noProof/>
                <w:webHidden/>
              </w:rPr>
              <w:fldChar w:fldCharType="end"/>
            </w:r>
            <w:r>
              <w:rPr>
                <w:noProof/>
              </w:rPr>
              <w:fldChar w:fldCharType="end"/>
            </w:r>
          </w:del>
        </w:p>
        <w:p w14:paraId="3D047983" w14:textId="77777777" w:rsidR="00633278" w:rsidRDefault="00397205">
          <w:pPr>
            <w:pStyle w:val="TOC1"/>
            <w:rPr>
              <w:del w:id="329" w:author="Anders Hejlsberg" w:date="2014-11-01T15:43:00Z"/>
              <w:rFonts w:eastAsiaTheme="minorEastAsia"/>
              <w:noProof/>
              <w:sz w:val="22"/>
            </w:rPr>
          </w:pPr>
          <w:del w:id="330" w:author="Anders Hejlsberg" w:date="2014-11-01T15:43:00Z">
            <w:r>
              <w:fldChar w:fldCharType="begin"/>
            </w:r>
            <w:r>
              <w:delInstrText xml:space="preserve"> HYPERLINK \l "_Toc401414151" </w:delInstrText>
            </w:r>
            <w:r>
              <w:fldChar w:fldCharType="separate"/>
            </w:r>
            <w:r w:rsidR="00633278" w:rsidRPr="00346D30">
              <w:rPr>
                <w:rStyle w:val="Hyperlink"/>
                <w:noProof/>
              </w:rPr>
              <w:delText>11</w:delText>
            </w:r>
            <w:r w:rsidR="00633278">
              <w:rPr>
                <w:rFonts w:eastAsiaTheme="minorEastAsia"/>
                <w:noProof/>
                <w:sz w:val="22"/>
              </w:rPr>
              <w:tab/>
            </w:r>
            <w:r w:rsidR="00633278" w:rsidRPr="00346D30">
              <w:rPr>
                <w:rStyle w:val="Hyperlink"/>
                <w:noProof/>
              </w:rPr>
              <w:delText>Source Files and External Modules</w:delText>
            </w:r>
            <w:r w:rsidR="00633278">
              <w:rPr>
                <w:noProof/>
                <w:webHidden/>
              </w:rPr>
              <w:tab/>
            </w:r>
            <w:r w:rsidR="00633278">
              <w:rPr>
                <w:noProof/>
                <w:webHidden/>
              </w:rPr>
              <w:fldChar w:fldCharType="begin"/>
            </w:r>
            <w:r w:rsidR="00633278">
              <w:rPr>
                <w:noProof/>
                <w:webHidden/>
              </w:rPr>
              <w:delInstrText xml:space="preserve"> PAGEREF _Toc401414151 \h </w:delInstrText>
            </w:r>
            <w:r w:rsidR="00633278">
              <w:rPr>
                <w:noProof/>
                <w:webHidden/>
              </w:rPr>
            </w:r>
            <w:r w:rsidR="00633278">
              <w:rPr>
                <w:noProof/>
                <w:webHidden/>
              </w:rPr>
              <w:fldChar w:fldCharType="separate"/>
            </w:r>
            <w:r w:rsidR="00633278">
              <w:rPr>
                <w:noProof/>
                <w:webHidden/>
              </w:rPr>
              <w:delText>129</w:delText>
            </w:r>
            <w:r w:rsidR="00633278">
              <w:rPr>
                <w:noProof/>
                <w:webHidden/>
              </w:rPr>
              <w:fldChar w:fldCharType="end"/>
            </w:r>
            <w:r>
              <w:rPr>
                <w:noProof/>
              </w:rPr>
              <w:fldChar w:fldCharType="end"/>
            </w:r>
          </w:del>
        </w:p>
        <w:p w14:paraId="6FB66D5B" w14:textId="77777777" w:rsidR="00633278" w:rsidRDefault="00397205">
          <w:pPr>
            <w:pStyle w:val="TOC2"/>
            <w:tabs>
              <w:tab w:val="left" w:pos="880"/>
              <w:tab w:val="right" w:leader="dot" w:pos="9350"/>
            </w:tabs>
            <w:rPr>
              <w:del w:id="331" w:author="Anders Hejlsberg" w:date="2014-11-01T15:43:00Z"/>
              <w:rFonts w:eastAsiaTheme="minorEastAsia"/>
              <w:noProof/>
              <w:sz w:val="22"/>
            </w:rPr>
          </w:pPr>
          <w:del w:id="332" w:author="Anders Hejlsberg" w:date="2014-11-01T15:43:00Z">
            <w:r>
              <w:fldChar w:fldCharType="begin"/>
            </w:r>
            <w:r>
              <w:delInstrText xml:space="preserve"> HYPERLINK \l "_Toc401414152" </w:delInstrText>
            </w:r>
            <w:r>
              <w:fldChar w:fldCharType="separate"/>
            </w:r>
            <w:r w:rsidR="00633278" w:rsidRPr="00346D30">
              <w:rPr>
                <w:rStyle w:val="Hyperlink"/>
                <w:noProof/>
              </w:rPr>
              <w:delText>11.1</w:delText>
            </w:r>
            <w:r w:rsidR="00633278">
              <w:rPr>
                <w:rFonts w:eastAsiaTheme="minorEastAsia"/>
                <w:noProof/>
                <w:sz w:val="22"/>
              </w:rPr>
              <w:tab/>
            </w:r>
            <w:r w:rsidR="00633278" w:rsidRPr="00346D30">
              <w:rPr>
                <w:rStyle w:val="Hyperlink"/>
                <w:noProof/>
              </w:rPr>
              <w:delText>Source Files</w:delText>
            </w:r>
            <w:r w:rsidR="00633278">
              <w:rPr>
                <w:noProof/>
                <w:webHidden/>
              </w:rPr>
              <w:tab/>
            </w:r>
            <w:r w:rsidR="00633278">
              <w:rPr>
                <w:noProof/>
                <w:webHidden/>
              </w:rPr>
              <w:fldChar w:fldCharType="begin"/>
            </w:r>
            <w:r w:rsidR="00633278">
              <w:rPr>
                <w:noProof/>
                <w:webHidden/>
              </w:rPr>
              <w:delInstrText xml:space="preserve"> PAGEREF _Toc401414152 \h </w:delInstrText>
            </w:r>
            <w:r w:rsidR="00633278">
              <w:rPr>
                <w:noProof/>
                <w:webHidden/>
              </w:rPr>
            </w:r>
            <w:r w:rsidR="00633278">
              <w:rPr>
                <w:noProof/>
                <w:webHidden/>
              </w:rPr>
              <w:fldChar w:fldCharType="separate"/>
            </w:r>
            <w:r w:rsidR="00633278">
              <w:rPr>
                <w:noProof/>
                <w:webHidden/>
              </w:rPr>
              <w:delText>129</w:delText>
            </w:r>
            <w:r w:rsidR="00633278">
              <w:rPr>
                <w:noProof/>
                <w:webHidden/>
              </w:rPr>
              <w:fldChar w:fldCharType="end"/>
            </w:r>
            <w:r>
              <w:rPr>
                <w:noProof/>
              </w:rPr>
              <w:fldChar w:fldCharType="end"/>
            </w:r>
          </w:del>
        </w:p>
        <w:p w14:paraId="448E22EF" w14:textId="77777777" w:rsidR="00633278" w:rsidRDefault="00397205">
          <w:pPr>
            <w:pStyle w:val="TOC3"/>
            <w:rPr>
              <w:del w:id="333" w:author="Anders Hejlsberg" w:date="2014-11-01T15:43:00Z"/>
              <w:rFonts w:eastAsiaTheme="minorEastAsia"/>
              <w:noProof/>
              <w:sz w:val="22"/>
            </w:rPr>
          </w:pPr>
          <w:del w:id="334" w:author="Anders Hejlsberg" w:date="2014-11-01T15:43:00Z">
            <w:r>
              <w:fldChar w:fldCharType="begin"/>
            </w:r>
            <w:r>
              <w:delInstrText xml:space="preserve"> HYPERLINK \l "_Toc401414153" </w:delInstrText>
            </w:r>
            <w:r>
              <w:fldChar w:fldCharType="separate"/>
            </w:r>
            <w:r w:rsidR="00633278" w:rsidRPr="00346D30">
              <w:rPr>
                <w:rStyle w:val="Hyperlink"/>
                <w:noProof/>
              </w:rPr>
              <w:delText>11.1.1</w:delText>
            </w:r>
            <w:r w:rsidR="00633278">
              <w:rPr>
                <w:rFonts w:eastAsiaTheme="minorEastAsia"/>
                <w:noProof/>
                <w:sz w:val="22"/>
              </w:rPr>
              <w:tab/>
            </w:r>
            <w:r w:rsidR="00633278" w:rsidRPr="00346D30">
              <w:rPr>
                <w:rStyle w:val="Hyperlink"/>
                <w:noProof/>
              </w:rPr>
              <w:delText>Source Files Dependencies</w:delText>
            </w:r>
            <w:r w:rsidR="00633278">
              <w:rPr>
                <w:noProof/>
                <w:webHidden/>
              </w:rPr>
              <w:tab/>
            </w:r>
            <w:r w:rsidR="00633278">
              <w:rPr>
                <w:noProof/>
                <w:webHidden/>
              </w:rPr>
              <w:fldChar w:fldCharType="begin"/>
            </w:r>
            <w:r w:rsidR="00633278">
              <w:rPr>
                <w:noProof/>
                <w:webHidden/>
              </w:rPr>
              <w:delInstrText xml:space="preserve"> PAGEREF _Toc401414153 \h </w:delInstrText>
            </w:r>
            <w:r w:rsidR="00633278">
              <w:rPr>
                <w:noProof/>
                <w:webHidden/>
              </w:rPr>
            </w:r>
            <w:r w:rsidR="00633278">
              <w:rPr>
                <w:noProof/>
                <w:webHidden/>
              </w:rPr>
              <w:fldChar w:fldCharType="separate"/>
            </w:r>
            <w:r w:rsidR="00633278">
              <w:rPr>
                <w:noProof/>
                <w:webHidden/>
              </w:rPr>
              <w:delText>131</w:delText>
            </w:r>
            <w:r w:rsidR="00633278">
              <w:rPr>
                <w:noProof/>
                <w:webHidden/>
              </w:rPr>
              <w:fldChar w:fldCharType="end"/>
            </w:r>
            <w:r>
              <w:rPr>
                <w:noProof/>
              </w:rPr>
              <w:fldChar w:fldCharType="end"/>
            </w:r>
          </w:del>
        </w:p>
        <w:p w14:paraId="1BDF13CD" w14:textId="77777777" w:rsidR="00633278" w:rsidRDefault="00397205">
          <w:pPr>
            <w:pStyle w:val="TOC2"/>
            <w:tabs>
              <w:tab w:val="left" w:pos="880"/>
              <w:tab w:val="right" w:leader="dot" w:pos="9350"/>
            </w:tabs>
            <w:rPr>
              <w:del w:id="335" w:author="Anders Hejlsberg" w:date="2014-11-01T15:43:00Z"/>
              <w:rFonts w:eastAsiaTheme="minorEastAsia"/>
              <w:noProof/>
              <w:sz w:val="22"/>
            </w:rPr>
          </w:pPr>
          <w:del w:id="336" w:author="Anders Hejlsberg" w:date="2014-11-01T15:43:00Z">
            <w:r>
              <w:fldChar w:fldCharType="begin"/>
            </w:r>
            <w:r>
              <w:delInstrText xml:space="preserve"> HYPERLINK \l "_Toc401414154" </w:delInstrText>
            </w:r>
            <w:r>
              <w:fldChar w:fldCharType="separate"/>
            </w:r>
            <w:r w:rsidR="00633278" w:rsidRPr="00346D30">
              <w:rPr>
                <w:rStyle w:val="Hyperlink"/>
                <w:noProof/>
              </w:rPr>
              <w:delText>11.2</w:delText>
            </w:r>
            <w:r w:rsidR="00633278">
              <w:rPr>
                <w:rFonts w:eastAsiaTheme="minorEastAsia"/>
                <w:noProof/>
                <w:sz w:val="22"/>
              </w:rPr>
              <w:tab/>
            </w:r>
            <w:r w:rsidR="00633278" w:rsidRPr="00346D30">
              <w:rPr>
                <w:rStyle w:val="Hyperlink"/>
                <w:noProof/>
              </w:rPr>
              <w:delText>External Modules</w:delText>
            </w:r>
            <w:r w:rsidR="00633278">
              <w:rPr>
                <w:noProof/>
                <w:webHidden/>
              </w:rPr>
              <w:tab/>
            </w:r>
            <w:r w:rsidR="00633278">
              <w:rPr>
                <w:noProof/>
                <w:webHidden/>
              </w:rPr>
              <w:fldChar w:fldCharType="begin"/>
            </w:r>
            <w:r w:rsidR="00633278">
              <w:rPr>
                <w:noProof/>
                <w:webHidden/>
              </w:rPr>
              <w:delInstrText xml:space="preserve"> PAGEREF _Toc401414154 \h </w:delInstrText>
            </w:r>
            <w:r w:rsidR="00633278">
              <w:rPr>
                <w:noProof/>
                <w:webHidden/>
              </w:rPr>
            </w:r>
            <w:r w:rsidR="00633278">
              <w:rPr>
                <w:noProof/>
                <w:webHidden/>
              </w:rPr>
              <w:fldChar w:fldCharType="separate"/>
            </w:r>
            <w:r w:rsidR="00633278">
              <w:rPr>
                <w:noProof/>
                <w:webHidden/>
              </w:rPr>
              <w:delText>131</w:delText>
            </w:r>
            <w:r w:rsidR="00633278">
              <w:rPr>
                <w:noProof/>
                <w:webHidden/>
              </w:rPr>
              <w:fldChar w:fldCharType="end"/>
            </w:r>
            <w:r>
              <w:rPr>
                <w:noProof/>
              </w:rPr>
              <w:fldChar w:fldCharType="end"/>
            </w:r>
          </w:del>
        </w:p>
        <w:p w14:paraId="5807654E" w14:textId="77777777" w:rsidR="00633278" w:rsidRDefault="00397205">
          <w:pPr>
            <w:pStyle w:val="TOC3"/>
            <w:rPr>
              <w:del w:id="337" w:author="Anders Hejlsberg" w:date="2014-11-01T15:43:00Z"/>
              <w:rFonts w:eastAsiaTheme="minorEastAsia"/>
              <w:noProof/>
              <w:sz w:val="22"/>
            </w:rPr>
          </w:pPr>
          <w:del w:id="338" w:author="Anders Hejlsberg" w:date="2014-11-01T15:43:00Z">
            <w:r>
              <w:fldChar w:fldCharType="begin"/>
            </w:r>
            <w:r>
              <w:delInstrText xml:space="preserve"> HYPERLINK \l "_Toc401414155" </w:delInstrText>
            </w:r>
            <w:r>
              <w:fldChar w:fldCharType="separate"/>
            </w:r>
            <w:r w:rsidR="00633278" w:rsidRPr="00346D30">
              <w:rPr>
                <w:rStyle w:val="Hyperlink"/>
                <w:noProof/>
              </w:rPr>
              <w:delText>11.2.1</w:delText>
            </w:r>
            <w:r w:rsidR="00633278">
              <w:rPr>
                <w:rFonts w:eastAsiaTheme="minorEastAsia"/>
                <w:noProof/>
                <w:sz w:val="22"/>
              </w:rPr>
              <w:tab/>
            </w:r>
            <w:r w:rsidR="00633278" w:rsidRPr="00346D30">
              <w:rPr>
                <w:rStyle w:val="Hyperlink"/>
                <w:noProof/>
              </w:rPr>
              <w:delText>External Module Names</w:delText>
            </w:r>
            <w:r w:rsidR="00633278">
              <w:rPr>
                <w:noProof/>
                <w:webHidden/>
              </w:rPr>
              <w:tab/>
            </w:r>
            <w:r w:rsidR="00633278">
              <w:rPr>
                <w:noProof/>
                <w:webHidden/>
              </w:rPr>
              <w:fldChar w:fldCharType="begin"/>
            </w:r>
            <w:r w:rsidR="00633278">
              <w:rPr>
                <w:noProof/>
                <w:webHidden/>
              </w:rPr>
              <w:delInstrText xml:space="preserve"> PAGEREF _Toc401414155 \h </w:delInstrText>
            </w:r>
            <w:r w:rsidR="00633278">
              <w:rPr>
                <w:noProof/>
                <w:webHidden/>
              </w:rPr>
            </w:r>
            <w:r w:rsidR="00633278">
              <w:rPr>
                <w:noProof/>
                <w:webHidden/>
              </w:rPr>
              <w:fldChar w:fldCharType="separate"/>
            </w:r>
            <w:r w:rsidR="00633278">
              <w:rPr>
                <w:noProof/>
                <w:webHidden/>
              </w:rPr>
              <w:delText>132</w:delText>
            </w:r>
            <w:r w:rsidR="00633278">
              <w:rPr>
                <w:noProof/>
                <w:webHidden/>
              </w:rPr>
              <w:fldChar w:fldCharType="end"/>
            </w:r>
            <w:r>
              <w:rPr>
                <w:noProof/>
              </w:rPr>
              <w:fldChar w:fldCharType="end"/>
            </w:r>
          </w:del>
        </w:p>
        <w:p w14:paraId="2EC64644" w14:textId="77777777" w:rsidR="00633278" w:rsidRDefault="00397205">
          <w:pPr>
            <w:pStyle w:val="TOC3"/>
            <w:rPr>
              <w:del w:id="339" w:author="Anders Hejlsberg" w:date="2014-11-01T15:43:00Z"/>
              <w:rFonts w:eastAsiaTheme="minorEastAsia"/>
              <w:noProof/>
              <w:sz w:val="22"/>
            </w:rPr>
          </w:pPr>
          <w:del w:id="340" w:author="Anders Hejlsberg" w:date="2014-11-01T15:43:00Z">
            <w:r>
              <w:fldChar w:fldCharType="begin"/>
            </w:r>
            <w:r>
              <w:delInstrText xml:space="preserve"> HYPERLINK \l "_Toc401414156" </w:delInstrText>
            </w:r>
            <w:r>
              <w:fldChar w:fldCharType="separate"/>
            </w:r>
            <w:r w:rsidR="00633278" w:rsidRPr="00346D30">
              <w:rPr>
                <w:rStyle w:val="Hyperlink"/>
                <w:noProof/>
              </w:rPr>
              <w:delText>11.2.2</w:delText>
            </w:r>
            <w:r w:rsidR="00633278">
              <w:rPr>
                <w:rFonts w:eastAsiaTheme="minorEastAsia"/>
                <w:noProof/>
                <w:sz w:val="22"/>
              </w:rPr>
              <w:tab/>
            </w:r>
            <w:r w:rsidR="00633278" w:rsidRPr="00346D30">
              <w:rPr>
                <w:rStyle w:val="Hyperlink"/>
                <w:noProof/>
              </w:rPr>
              <w:delText>External Import Declarations</w:delText>
            </w:r>
            <w:r w:rsidR="00633278">
              <w:rPr>
                <w:noProof/>
                <w:webHidden/>
              </w:rPr>
              <w:tab/>
            </w:r>
            <w:r w:rsidR="00633278">
              <w:rPr>
                <w:noProof/>
                <w:webHidden/>
              </w:rPr>
              <w:fldChar w:fldCharType="begin"/>
            </w:r>
            <w:r w:rsidR="00633278">
              <w:rPr>
                <w:noProof/>
                <w:webHidden/>
              </w:rPr>
              <w:delInstrText xml:space="preserve"> PAGEREF _Toc401414156 \h </w:delInstrText>
            </w:r>
            <w:r w:rsidR="00633278">
              <w:rPr>
                <w:noProof/>
                <w:webHidden/>
              </w:rPr>
            </w:r>
            <w:r w:rsidR="00633278">
              <w:rPr>
                <w:noProof/>
                <w:webHidden/>
              </w:rPr>
              <w:fldChar w:fldCharType="separate"/>
            </w:r>
            <w:r w:rsidR="00633278">
              <w:rPr>
                <w:noProof/>
                <w:webHidden/>
              </w:rPr>
              <w:delText>133</w:delText>
            </w:r>
            <w:r w:rsidR="00633278">
              <w:rPr>
                <w:noProof/>
                <w:webHidden/>
              </w:rPr>
              <w:fldChar w:fldCharType="end"/>
            </w:r>
            <w:r>
              <w:rPr>
                <w:noProof/>
              </w:rPr>
              <w:fldChar w:fldCharType="end"/>
            </w:r>
          </w:del>
        </w:p>
        <w:p w14:paraId="07826BE2" w14:textId="77777777" w:rsidR="00633278" w:rsidRDefault="00397205">
          <w:pPr>
            <w:pStyle w:val="TOC3"/>
            <w:rPr>
              <w:del w:id="341" w:author="Anders Hejlsberg" w:date="2014-11-01T15:43:00Z"/>
              <w:rFonts w:eastAsiaTheme="minorEastAsia"/>
              <w:noProof/>
              <w:sz w:val="22"/>
            </w:rPr>
          </w:pPr>
          <w:del w:id="342" w:author="Anders Hejlsberg" w:date="2014-11-01T15:43:00Z">
            <w:r>
              <w:fldChar w:fldCharType="begin"/>
            </w:r>
            <w:r>
              <w:delInstrText xml:space="preserve"> HYPERLINK \l "_Toc401414157" </w:delInstrText>
            </w:r>
            <w:r>
              <w:fldChar w:fldCharType="separate"/>
            </w:r>
            <w:r w:rsidR="00633278" w:rsidRPr="00346D30">
              <w:rPr>
                <w:rStyle w:val="Hyperlink"/>
                <w:noProof/>
              </w:rPr>
              <w:delText>11.2.3</w:delText>
            </w:r>
            <w:r w:rsidR="00633278">
              <w:rPr>
                <w:rFonts w:eastAsiaTheme="minorEastAsia"/>
                <w:noProof/>
                <w:sz w:val="22"/>
              </w:rPr>
              <w:tab/>
            </w:r>
            <w:r w:rsidR="00633278" w:rsidRPr="00346D30">
              <w:rPr>
                <w:rStyle w:val="Hyperlink"/>
                <w:noProof/>
              </w:rPr>
              <w:delText>Export Declarations</w:delText>
            </w:r>
            <w:r w:rsidR="00633278">
              <w:rPr>
                <w:noProof/>
                <w:webHidden/>
              </w:rPr>
              <w:tab/>
            </w:r>
            <w:r w:rsidR="00633278">
              <w:rPr>
                <w:noProof/>
                <w:webHidden/>
              </w:rPr>
              <w:fldChar w:fldCharType="begin"/>
            </w:r>
            <w:r w:rsidR="00633278">
              <w:rPr>
                <w:noProof/>
                <w:webHidden/>
              </w:rPr>
              <w:delInstrText xml:space="preserve"> PAGEREF _Toc401414157 \h </w:delInstrText>
            </w:r>
            <w:r w:rsidR="00633278">
              <w:rPr>
                <w:noProof/>
                <w:webHidden/>
              </w:rPr>
            </w:r>
            <w:r w:rsidR="00633278">
              <w:rPr>
                <w:noProof/>
                <w:webHidden/>
              </w:rPr>
              <w:fldChar w:fldCharType="separate"/>
            </w:r>
            <w:r w:rsidR="00633278">
              <w:rPr>
                <w:noProof/>
                <w:webHidden/>
              </w:rPr>
              <w:delText>133</w:delText>
            </w:r>
            <w:r w:rsidR="00633278">
              <w:rPr>
                <w:noProof/>
                <w:webHidden/>
              </w:rPr>
              <w:fldChar w:fldCharType="end"/>
            </w:r>
            <w:r>
              <w:rPr>
                <w:noProof/>
              </w:rPr>
              <w:fldChar w:fldCharType="end"/>
            </w:r>
          </w:del>
        </w:p>
        <w:p w14:paraId="31717406" w14:textId="77777777" w:rsidR="00633278" w:rsidRDefault="00397205">
          <w:pPr>
            <w:pStyle w:val="TOC3"/>
            <w:rPr>
              <w:del w:id="343" w:author="Anders Hejlsberg" w:date="2014-11-01T15:43:00Z"/>
              <w:rFonts w:eastAsiaTheme="minorEastAsia"/>
              <w:noProof/>
              <w:sz w:val="22"/>
            </w:rPr>
          </w:pPr>
          <w:del w:id="344" w:author="Anders Hejlsberg" w:date="2014-11-01T15:43:00Z">
            <w:r>
              <w:fldChar w:fldCharType="begin"/>
            </w:r>
            <w:r>
              <w:delInstrText xml:space="preserve"> HYPERLINK \l "_Toc401414158" </w:delInstrText>
            </w:r>
            <w:r>
              <w:fldChar w:fldCharType="separate"/>
            </w:r>
            <w:r w:rsidR="00633278" w:rsidRPr="00346D30">
              <w:rPr>
                <w:rStyle w:val="Hyperlink"/>
                <w:noProof/>
              </w:rPr>
              <w:delText>11.2.4</w:delText>
            </w:r>
            <w:r w:rsidR="00633278">
              <w:rPr>
                <w:rFonts w:eastAsiaTheme="minorEastAsia"/>
                <w:noProof/>
                <w:sz w:val="22"/>
              </w:rPr>
              <w:tab/>
            </w:r>
            <w:r w:rsidR="00633278" w:rsidRPr="00346D30">
              <w:rPr>
                <w:rStyle w:val="Hyperlink"/>
                <w:noProof/>
              </w:rPr>
              <w:delText>Export Assignments</w:delText>
            </w:r>
            <w:r w:rsidR="00633278">
              <w:rPr>
                <w:noProof/>
                <w:webHidden/>
              </w:rPr>
              <w:tab/>
            </w:r>
            <w:r w:rsidR="00633278">
              <w:rPr>
                <w:noProof/>
                <w:webHidden/>
              </w:rPr>
              <w:fldChar w:fldCharType="begin"/>
            </w:r>
            <w:r w:rsidR="00633278">
              <w:rPr>
                <w:noProof/>
                <w:webHidden/>
              </w:rPr>
              <w:delInstrText xml:space="preserve"> PAGEREF _Toc401414158 \h </w:delInstrText>
            </w:r>
            <w:r w:rsidR="00633278">
              <w:rPr>
                <w:noProof/>
                <w:webHidden/>
              </w:rPr>
            </w:r>
            <w:r w:rsidR="00633278">
              <w:rPr>
                <w:noProof/>
                <w:webHidden/>
              </w:rPr>
              <w:fldChar w:fldCharType="separate"/>
            </w:r>
            <w:r w:rsidR="00633278">
              <w:rPr>
                <w:noProof/>
                <w:webHidden/>
              </w:rPr>
              <w:delText>134</w:delText>
            </w:r>
            <w:r w:rsidR="00633278">
              <w:rPr>
                <w:noProof/>
                <w:webHidden/>
              </w:rPr>
              <w:fldChar w:fldCharType="end"/>
            </w:r>
            <w:r>
              <w:rPr>
                <w:noProof/>
              </w:rPr>
              <w:fldChar w:fldCharType="end"/>
            </w:r>
          </w:del>
        </w:p>
        <w:p w14:paraId="687CE97D" w14:textId="77777777" w:rsidR="00633278" w:rsidRDefault="00397205">
          <w:pPr>
            <w:pStyle w:val="TOC3"/>
            <w:rPr>
              <w:del w:id="345" w:author="Anders Hejlsberg" w:date="2014-11-01T15:43:00Z"/>
              <w:rFonts w:eastAsiaTheme="minorEastAsia"/>
              <w:noProof/>
              <w:sz w:val="22"/>
            </w:rPr>
          </w:pPr>
          <w:del w:id="346" w:author="Anders Hejlsberg" w:date="2014-11-01T15:43:00Z">
            <w:r>
              <w:fldChar w:fldCharType="begin"/>
            </w:r>
            <w:r>
              <w:delInstrText xml:space="preserve"> HYPERLINK \l "_Toc401414159" </w:delInstrText>
            </w:r>
            <w:r>
              <w:fldChar w:fldCharType="separate"/>
            </w:r>
            <w:r w:rsidR="00633278" w:rsidRPr="00346D30">
              <w:rPr>
                <w:rStyle w:val="Hyperlink"/>
                <w:noProof/>
              </w:rPr>
              <w:delText>11.2.5</w:delText>
            </w:r>
            <w:r w:rsidR="00633278">
              <w:rPr>
                <w:rFonts w:eastAsiaTheme="minorEastAsia"/>
                <w:noProof/>
                <w:sz w:val="22"/>
              </w:rPr>
              <w:tab/>
            </w:r>
            <w:r w:rsidR="00633278" w:rsidRPr="00346D30">
              <w:rPr>
                <w:rStyle w:val="Hyperlink"/>
                <w:noProof/>
              </w:rPr>
              <w:delText>CommonJS Modules</w:delText>
            </w:r>
            <w:r w:rsidR="00633278">
              <w:rPr>
                <w:noProof/>
                <w:webHidden/>
              </w:rPr>
              <w:tab/>
            </w:r>
            <w:r w:rsidR="00633278">
              <w:rPr>
                <w:noProof/>
                <w:webHidden/>
              </w:rPr>
              <w:fldChar w:fldCharType="begin"/>
            </w:r>
            <w:r w:rsidR="00633278">
              <w:rPr>
                <w:noProof/>
                <w:webHidden/>
              </w:rPr>
              <w:delInstrText xml:space="preserve"> PAGEREF _Toc401414159 \h </w:delInstrText>
            </w:r>
            <w:r w:rsidR="00633278">
              <w:rPr>
                <w:noProof/>
                <w:webHidden/>
              </w:rPr>
            </w:r>
            <w:r w:rsidR="00633278">
              <w:rPr>
                <w:noProof/>
                <w:webHidden/>
              </w:rPr>
              <w:fldChar w:fldCharType="separate"/>
            </w:r>
            <w:r w:rsidR="00633278">
              <w:rPr>
                <w:noProof/>
                <w:webHidden/>
              </w:rPr>
              <w:delText>134</w:delText>
            </w:r>
            <w:r w:rsidR="00633278">
              <w:rPr>
                <w:noProof/>
                <w:webHidden/>
              </w:rPr>
              <w:fldChar w:fldCharType="end"/>
            </w:r>
            <w:r>
              <w:rPr>
                <w:noProof/>
              </w:rPr>
              <w:fldChar w:fldCharType="end"/>
            </w:r>
          </w:del>
        </w:p>
        <w:p w14:paraId="1B163C0D" w14:textId="77777777" w:rsidR="00633278" w:rsidRDefault="00397205">
          <w:pPr>
            <w:pStyle w:val="TOC3"/>
            <w:rPr>
              <w:del w:id="347" w:author="Anders Hejlsberg" w:date="2014-11-01T15:43:00Z"/>
              <w:rFonts w:eastAsiaTheme="minorEastAsia"/>
              <w:noProof/>
              <w:sz w:val="22"/>
            </w:rPr>
          </w:pPr>
          <w:del w:id="348" w:author="Anders Hejlsberg" w:date="2014-11-01T15:43:00Z">
            <w:r>
              <w:fldChar w:fldCharType="begin"/>
            </w:r>
            <w:r>
              <w:delInstrText xml:space="preserve"> HYPERLINK \l "_Toc401414160" </w:delInstrText>
            </w:r>
            <w:r>
              <w:fldChar w:fldCharType="separate"/>
            </w:r>
            <w:r w:rsidR="00633278" w:rsidRPr="00346D30">
              <w:rPr>
                <w:rStyle w:val="Hyperlink"/>
                <w:noProof/>
              </w:rPr>
              <w:delText>11.2.6</w:delText>
            </w:r>
            <w:r w:rsidR="00633278">
              <w:rPr>
                <w:rFonts w:eastAsiaTheme="minorEastAsia"/>
                <w:noProof/>
                <w:sz w:val="22"/>
              </w:rPr>
              <w:tab/>
            </w:r>
            <w:r w:rsidR="00633278" w:rsidRPr="00346D30">
              <w:rPr>
                <w:rStyle w:val="Hyperlink"/>
                <w:noProof/>
              </w:rPr>
              <w:delText>AMD Modules</w:delText>
            </w:r>
            <w:r w:rsidR="00633278">
              <w:rPr>
                <w:noProof/>
                <w:webHidden/>
              </w:rPr>
              <w:tab/>
            </w:r>
            <w:r w:rsidR="00633278">
              <w:rPr>
                <w:noProof/>
                <w:webHidden/>
              </w:rPr>
              <w:fldChar w:fldCharType="begin"/>
            </w:r>
            <w:r w:rsidR="00633278">
              <w:rPr>
                <w:noProof/>
                <w:webHidden/>
              </w:rPr>
              <w:delInstrText xml:space="preserve"> PAGEREF _Toc401414160 \h </w:delInstrText>
            </w:r>
            <w:r w:rsidR="00633278">
              <w:rPr>
                <w:noProof/>
                <w:webHidden/>
              </w:rPr>
            </w:r>
            <w:r w:rsidR="00633278">
              <w:rPr>
                <w:noProof/>
                <w:webHidden/>
              </w:rPr>
              <w:fldChar w:fldCharType="separate"/>
            </w:r>
            <w:r w:rsidR="00633278">
              <w:rPr>
                <w:noProof/>
                <w:webHidden/>
              </w:rPr>
              <w:delText>135</w:delText>
            </w:r>
            <w:r w:rsidR="00633278">
              <w:rPr>
                <w:noProof/>
                <w:webHidden/>
              </w:rPr>
              <w:fldChar w:fldCharType="end"/>
            </w:r>
            <w:r>
              <w:rPr>
                <w:noProof/>
              </w:rPr>
              <w:fldChar w:fldCharType="end"/>
            </w:r>
          </w:del>
        </w:p>
        <w:p w14:paraId="3F0A77D2" w14:textId="77777777" w:rsidR="00633278" w:rsidRDefault="00397205">
          <w:pPr>
            <w:pStyle w:val="TOC1"/>
            <w:rPr>
              <w:del w:id="349" w:author="Anders Hejlsberg" w:date="2014-11-01T15:43:00Z"/>
              <w:rFonts w:eastAsiaTheme="minorEastAsia"/>
              <w:noProof/>
              <w:sz w:val="22"/>
            </w:rPr>
          </w:pPr>
          <w:del w:id="350" w:author="Anders Hejlsberg" w:date="2014-11-01T15:43:00Z">
            <w:r>
              <w:fldChar w:fldCharType="begin"/>
            </w:r>
            <w:r>
              <w:delInstrText xml:space="preserve"> HYPERLINK \l "_Toc401414161" </w:delInstrText>
            </w:r>
            <w:r>
              <w:fldChar w:fldCharType="separate"/>
            </w:r>
            <w:r w:rsidR="00633278" w:rsidRPr="00346D30">
              <w:rPr>
                <w:rStyle w:val="Hyperlink"/>
                <w:noProof/>
              </w:rPr>
              <w:delText>12</w:delText>
            </w:r>
            <w:r w:rsidR="00633278">
              <w:rPr>
                <w:rFonts w:eastAsiaTheme="minorEastAsia"/>
                <w:noProof/>
                <w:sz w:val="22"/>
              </w:rPr>
              <w:tab/>
            </w:r>
            <w:r w:rsidR="00633278" w:rsidRPr="00346D30">
              <w:rPr>
                <w:rStyle w:val="Hyperlink"/>
                <w:noProof/>
              </w:rPr>
              <w:delText>Ambients</w:delText>
            </w:r>
            <w:r w:rsidR="00633278">
              <w:rPr>
                <w:noProof/>
                <w:webHidden/>
              </w:rPr>
              <w:tab/>
            </w:r>
            <w:r w:rsidR="00633278">
              <w:rPr>
                <w:noProof/>
                <w:webHidden/>
              </w:rPr>
              <w:fldChar w:fldCharType="begin"/>
            </w:r>
            <w:r w:rsidR="00633278">
              <w:rPr>
                <w:noProof/>
                <w:webHidden/>
              </w:rPr>
              <w:delInstrText xml:space="preserve"> PAGEREF _Toc401414161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0FA37681" w14:textId="77777777" w:rsidR="00633278" w:rsidRDefault="00397205">
          <w:pPr>
            <w:pStyle w:val="TOC2"/>
            <w:tabs>
              <w:tab w:val="left" w:pos="880"/>
              <w:tab w:val="right" w:leader="dot" w:pos="9350"/>
            </w:tabs>
            <w:rPr>
              <w:del w:id="351" w:author="Anders Hejlsberg" w:date="2014-11-01T15:43:00Z"/>
              <w:rFonts w:eastAsiaTheme="minorEastAsia"/>
              <w:noProof/>
              <w:sz w:val="22"/>
            </w:rPr>
          </w:pPr>
          <w:del w:id="352" w:author="Anders Hejlsberg" w:date="2014-11-01T15:43:00Z">
            <w:r>
              <w:fldChar w:fldCharType="begin"/>
            </w:r>
            <w:r>
              <w:delInstrText xml:space="preserve"> HYPERLINK \l "_Toc401414162" </w:delInstrText>
            </w:r>
            <w:r>
              <w:fldChar w:fldCharType="separate"/>
            </w:r>
            <w:r w:rsidR="00633278" w:rsidRPr="00346D30">
              <w:rPr>
                <w:rStyle w:val="Hyperlink"/>
                <w:noProof/>
              </w:rPr>
              <w:delText>12.1</w:delText>
            </w:r>
            <w:r w:rsidR="00633278">
              <w:rPr>
                <w:rFonts w:eastAsiaTheme="minorEastAsia"/>
                <w:noProof/>
                <w:sz w:val="22"/>
              </w:rPr>
              <w:tab/>
            </w:r>
            <w:r w:rsidR="00633278" w:rsidRPr="00346D30">
              <w:rPr>
                <w:rStyle w:val="Hyperlink"/>
                <w:noProof/>
              </w:rPr>
              <w:delText>Ambient Declarations</w:delText>
            </w:r>
            <w:r w:rsidR="00633278">
              <w:rPr>
                <w:noProof/>
                <w:webHidden/>
              </w:rPr>
              <w:tab/>
            </w:r>
            <w:r w:rsidR="00633278">
              <w:rPr>
                <w:noProof/>
                <w:webHidden/>
              </w:rPr>
              <w:fldChar w:fldCharType="begin"/>
            </w:r>
            <w:r w:rsidR="00633278">
              <w:rPr>
                <w:noProof/>
                <w:webHidden/>
              </w:rPr>
              <w:delInstrText xml:space="preserve"> PAGEREF _Toc401414162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0D05E3B8" w14:textId="77777777" w:rsidR="00633278" w:rsidRDefault="00397205">
          <w:pPr>
            <w:pStyle w:val="TOC3"/>
            <w:rPr>
              <w:del w:id="353" w:author="Anders Hejlsberg" w:date="2014-11-01T15:43:00Z"/>
              <w:rFonts w:eastAsiaTheme="minorEastAsia"/>
              <w:noProof/>
              <w:sz w:val="22"/>
            </w:rPr>
          </w:pPr>
          <w:del w:id="354" w:author="Anders Hejlsberg" w:date="2014-11-01T15:43:00Z">
            <w:r>
              <w:fldChar w:fldCharType="begin"/>
            </w:r>
            <w:r>
              <w:delInstrText xml:space="preserve"> HYPERLINK \l "_Toc401414163" </w:delInstrText>
            </w:r>
            <w:r>
              <w:fldChar w:fldCharType="separate"/>
            </w:r>
            <w:r w:rsidR="00633278" w:rsidRPr="00346D30">
              <w:rPr>
                <w:rStyle w:val="Hyperlink"/>
                <w:noProof/>
              </w:rPr>
              <w:delText>12.1.1</w:delText>
            </w:r>
            <w:r w:rsidR="00633278">
              <w:rPr>
                <w:rFonts w:eastAsiaTheme="minorEastAsia"/>
                <w:noProof/>
                <w:sz w:val="22"/>
              </w:rPr>
              <w:tab/>
            </w:r>
            <w:r w:rsidR="00633278" w:rsidRPr="00346D30">
              <w:rPr>
                <w:rStyle w:val="Hyperlink"/>
                <w:noProof/>
              </w:rPr>
              <w:delText>Ambient Variable Declarations</w:delText>
            </w:r>
            <w:r w:rsidR="00633278">
              <w:rPr>
                <w:noProof/>
                <w:webHidden/>
              </w:rPr>
              <w:tab/>
            </w:r>
            <w:r w:rsidR="00633278">
              <w:rPr>
                <w:noProof/>
                <w:webHidden/>
              </w:rPr>
              <w:fldChar w:fldCharType="begin"/>
            </w:r>
            <w:r w:rsidR="00633278">
              <w:rPr>
                <w:noProof/>
                <w:webHidden/>
              </w:rPr>
              <w:delInstrText xml:space="preserve"> PAGEREF _Toc401414163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35FDCDCE" w14:textId="77777777" w:rsidR="00633278" w:rsidRDefault="00397205">
          <w:pPr>
            <w:pStyle w:val="TOC3"/>
            <w:rPr>
              <w:del w:id="355" w:author="Anders Hejlsberg" w:date="2014-11-01T15:43:00Z"/>
              <w:rFonts w:eastAsiaTheme="minorEastAsia"/>
              <w:noProof/>
              <w:sz w:val="22"/>
            </w:rPr>
          </w:pPr>
          <w:del w:id="356" w:author="Anders Hejlsberg" w:date="2014-11-01T15:43:00Z">
            <w:r>
              <w:fldChar w:fldCharType="begin"/>
            </w:r>
            <w:r>
              <w:delInstrText xml:space="preserve"> HYPERLINK \l "_Toc401414164" </w:delInstrText>
            </w:r>
            <w:r>
              <w:fldChar w:fldCharType="separate"/>
            </w:r>
            <w:r w:rsidR="00633278" w:rsidRPr="00346D30">
              <w:rPr>
                <w:rStyle w:val="Hyperlink"/>
                <w:noProof/>
              </w:rPr>
              <w:delText>12.1.2</w:delText>
            </w:r>
            <w:r w:rsidR="00633278">
              <w:rPr>
                <w:rFonts w:eastAsiaTheme="minorEastAsia"/>
                <w:noProof/>
                <w:sz w:val="22"/>
              </w:rPr>
              <w:tab/>
            </w:r>
            <w:r w:rsidR="00633278" w:rsidRPr="00346D30">
              <w:rPr>
                <w:rStyle w:val="Hyperlink"/>
                <w:noProof/>
              </w:rPr>
              <w:delText>Ambient Function Declarations</w:delText>
            </w:r>
            <w:r w:rsidR="00633278">
              <w:rPr>
                <w:noProof/>
                <w:webHidden/>
              </w:rPr>
              <w:tab/>
            </w:r>
            <w:r w:rsidR="00633278">
              <w:rPr>
                <w:noProof/>
                <w:webHidden/>
              </w:rPr>
              <w:fldChar w:fldCharType="begin"/>
            </w:r>
            <w:r w:rsidR="00633278">
              <w:rPr>
                <w:noProof/>
                <w:webHidden/>
              </w:rPr>
              <w:delInstrText xml:space="preserve"> PAGEREF _Toc401414164 \h </w:delInstrText>
            </w:r>
            <w:r w:rsidR="00633278">
              <w:rPr>
                <w:noProof/>
                <w:webHidden/>
              </w:rPr>
            </w:r>
            <w:r w:rsidR="00633278">
              <w:rPr>
                <w:noProof/>
                <w:webHidden/>
              </w:rPr>
              <w:fldChar w:fldCharType="separate"/>
            </w:r>
            <w:r w:rsidR="00633278">
              <w:rPr>
                <w:noProof/>
                <w:webHidden/>
              </w:rPr>
              <w:delText>137</w:delText>
            </w:r>
            <w:r w:rsidR="00633278">
              <w:rPr>
                <w:noProof/>
                <w:webHidden/>
              </w:rPr>
              <w:fldChar w:fldCharType="end"/>
            </w:r>
            <w:r>
              <w:rPr>
                <w:noProof/>
              </w:rPr>
              <w:fldChar w:fldCharType="end"/>
            </w:r>
          </w:del>
        </w:p>
        <w:p w14:paraId="64CD2802" w14:textId="77777777" w:rsidR="00633278" w:rsidRDefault="00397205">
          <w:pPr>
            <w:pStyle w:val="TOC3"/>
            <w:rPr>
              <w:del w:id="357" w:author="Anders Hejlsberg" w:date="2014-11-01T15:43:00Z"/>
              <w:rFonts w:eastAsiaTheme="minorEastAsia"/>
              <w:noProof/>
              <w:sz w:val="22"/>
            </w:rPr>
          </w:pPr>
          <w:del w:id="358" w:author="Anders Hejlsberg" w:date="2014-11-01T15:43:00Z">
            <w:r>
              <w:fldChar w:fldCharType="begin"/>
            </w:r>
            <w:r>
              <w:delInstrText xml:space="preserve"> HYPERLINK \l "_Toc401414165" </w:delInstrText>
            </w:r>
            <w:r>
              <w:fldChar w:fldCharType="separate"/>
            </w:r>
            <w:r w:rsidR="00633278" w:rsidRPr="00346D30">
              <w:rPr>
                <w:rStyle w:val="Hyperlink"/>
                <w:noProof/>
              </w:rPr>
              <w:delText>12.1.3</w:delText>
            </w:r>
            <w:r w:rsidR="00633278">
              <w:rPr>
                <w:rFonts w:eastAsiaTheme="minorEastAsia"/>
                <w:noProof/>
                <w:sz w:val="22"/>
              </w:rPr>
              <w:tab/>
            </w:r>
            <w:r w:rsidR="00633278" w:rsidRPr="00346D30">
              <w:rPr>
                <w:rStyle w:val="Hyperlink"/>
                <w:noProof/>
              </w:rPr>
              <w:delText>Ambient Class Declarations</w:delText>
            </w:r>
            <w:r w:rsidR="00633278">
              <w:rPr>
                <w:noProof/>
                <w:webHidden/>
              </w:rPr>
              <w:tab/>
            </w:r>
            <w:r w:rsidR="00633278">
              <w:rPr>
                <w:noProof/>
                <w:webHidden/>
              </w:rPr>
              <w:fldChar w:fldCharType="begin"/>
            </w:r>
            <w:r w:rsidR="00633278">
              <w:rPr>
                <w:noProof/>
                <w:webHidden/>
              </w:rPr>
              <w:delInstrText xml:space="preserve"> PAGEREF _Toc401414165 \h </w:delInstrText>
            </w:r>
            <w:r w:rsidR="00633278">
              <w:rPr>
                <w:noProof/>
                <w:webHidden/>
              </w:rPr>
            </w:r>
            <w:r w:rsidR="00633278">
              <w:rPr>
                <w:noProof/>
                <w:webHidden/>
              </w:rPr>
              <w:fldChar w:fldCharType="separate"/>
            </w:r>
            <w:r w:rsidR="00633278">
              <w:rPr>
                <w:noProof/>
                <w:webHidden/>
              </w:rPr>
              <w:delText>138</w:delText>
            </w:r>
            <w:r w:rsidR="00633278">
              <w:rPr>
                <w:noProof/>
                <w:webHidden/>
              </w:rPr>
              <w:fldChar w:fldCharType="end"/>
            </w:r>
            <w:r>
              <w:rPr>
                <w:noProof/>
              </w:rPr>
              <w:fldChar w:fldCharType="end"/>
            </w:r>
          </w:del>
        </w:p>
        <w:p w14:paraId="2D84BC34" w14:textId="77777777" w:rsidR="00633278" w:rsidRDefault="00397205">
          <w:pPr>
            <w:pStyle w:val="TOC3"/>
            <w:rPr>
              <w:del w:id="359" w:author="Anders Hejlsberg" w:date="2014-11-01T15:43:00Z"/>
              <w:rFonts w:eastAsiaTheme="minorEastAsia"/>
              <w:noProof/>
              <w:sz w:val="22"/>
            </w:rPr>
          </w:pPr>
          <w:del w:id="360" w:author="Anders Hejlsberg" w:date="2014-11-01T15:43:00Z">
            <w:r>
              <w:fldChar w:fldCharType="begin"/>
            </w:r>
            <w:r>
              <w:delInstrText xml:space="preserve"> HYPERLINK \l "_Toc401414</w:delInstrText>
            </w:r>
            <w:r>
              <w:delInstrText xml:space="preserve">166" </w:delInstrText>
            </w:r>
            <w:r>
              <w:fldChar w:fldCharType="separate"/>
            </w:r>
            <w:r w:rsidR="00633278" w:rsidRPr="00346D30">
              <w:rPr>
                <w:rStyle w:val="Hyperlink"/>
                <w:noProof/>
              </w:rPr>
              <w:delText>12.1.4</w:delText>
            </w:r>
            <w:r w:rsidR="00633278">
              <w:rPr>
                <w:rFonts w:eastAsiaTheme="minorEastAsia"/>
                <w:noProof/>
                <w:sz w:val="22"/>
              </w:rPr>
              <w:tab/>
            </w:r>
            <w:r w:rsidR="00633278" w:rsidRPr="00346D30">
              <w:rPr>
                <w:rStyle w:val="Hyperlink"/>
                <w:noProof/>
              </w:rPr>
              <w:delText>Ambient Enum Declarations</w:delText>
            </w:r>
            <w:r w:rsidR="00633278">
              <w:rPr>
                <w:noProof/>
                <w:webHidden/>
              </w:rPr>
              <w:tab/>
            </w:r>
            <w:r w:rsidR="00633278">
              <w:rPr>
                <w:noProof/>
                <w:webHidden/>
              </w:rPr>
              <w:fldChar w:fldCharType="begin"/>
            </w:r>
            <w:r w:rsidR="00633278">
              <w:rPr>
                <w:noProof/>
                <w:webHidden/>
              </w:rPr>
              <w:delInstrText xml:space="preserve"> PAGEREF _Toc401414166 \h </w:delInstrText>
            </w:r>
            <w:r w:rsidR="00633278">
              <w:rPr>
                <w:noProof/>
                <w:webHidden/>
              </w:rPr>
            </w:r>
            <w:r w:rsidR="00633278">
              <w:rPr>
                <w:noProof/>
                <w:webHidden/>
              </w:rPr>
              <w:fldChar w:fldCharType="separate"/>
            </w:r>
            <w:r w:rsidR="00633278">
              <w:rPr>
                <w:noProof/>
                <w:webHidden/>
              </w:rPr>
              <w:delText>138</w:delText>
            </w:r>
            <w:r w:rsidR="00633278">
              <w:rPr>
                <w:noProof/>
                <w:webHidden/>
              </w:rPr>
              <w:fldChar w:fldCharType="end"/>
            </w:r>
            <w:r>
              <w:rPr>
                <w:noProof/>
              </w:rPr>
              <w:fldChar w:fldCharType="end"/>
            </w:r>
          </w:del>
        </w:p>
        <w:p w14:paraId="5834EACF" w14:textId="77777777" w:rsidR="00633278" w:rsidRDefault="00397205">
          <w:pPr>
            <w:pStyle w:val="TOC3"/>
            <w:rPr>
              <w:del w:id="361" w:author="Anders Hejlsberg" w:date="2014-11-01T15:43:00Z"/>
              <w:rFonts w:eastAsiaTheme="minorEastAsia"/>
              <w:noProof/>
              <w:sz w:val="22"/>
            </w:rPr>
          </w:pPr>
          <w:del w:id="362" w:author="Anders Hejlsberg" w:date="2014-11-01T15:43:00Z">
            <w:r>
              <w:fldChar w:fldCharType="begin"/>
            </w:r>
            <w:r>
              <w:delInstrText xml:space="preserve"> HYPERLINK \l "_Toc401414167" </w:delInstrText>
            </w:r>
            <w:r>
              <w:fldChar w:fldCharType="separate"/>
            </w:r>
            <w:r w:rsidR="00633278" w:rsidRPr="00346D30">
              <w:rPr>
                <w:rStyle w:val="Hyperlink"/>
                <w:noProof/>
              </w:rPr>
              <w:delText>12.1.5</w:delText>
            </w:r>
            <w:r w:rsidR="00633278">
              <w:rPr>
                <w:rFonts w:eastAsiaTheme="minorEastAsia"/>
                <w:noProof/>
                <w:sz w:val="22"/>
              </w:rPr>
              <w:tab/>
            </w:r>
            <w:r w:rsidR="00633278" w:rsidRPr="00346D30">
              <w:rPr>
                <w:rStyle w:val="Hyperlink"/>
                <w:noProof/>
              </w:rPr>
              <w:delText>Ambient Module Declarations</w:delText>
            </w:r>
            <w:r w:rsidR="00633278">
              <w:rPr>
                <w:noProof/>
                <w:webHidden/>
              </w:rPr>
              <w:tab/>
            </w:r>
            <w:r w:rsidR="00633278">
              <w:rPr>
                <w:noProof/>
                <w:webHidden/>
              </w:rPr>
              <w:fldChar w:fldCharType="begin"/>
            </w:r>
            <w:r w:rsidR="00633278">
              <w:rPr>
                <w:noProof/>
                <w:webHidden/>
              </w:rPr>
              <w:delInstrText xml:space="preserve"> PAGEREF _Toc401414167 \h </w:delInstrText>
            </w:r>
            <w:r w:rsidR="00633278">
              <w:rPr>
                <w:noProof/>
                <w:webHidden/>
              </w:rPr>
            </w:r>
            <w:r w:rsidR="00633278">
              <w:rPr>
                <w:noProof/>
                <w:webHidden/>
              </w:rPr>
              <w:fldChar w:fldCharType="separate"/>
            </w:r>
            <w:r w:rsidR="00633278">
              <w:rPr>
                <w:noProof/>
                <w:webHidden/>
              </w:rPr>
              <w:delText>139</w:delText>
            </w:r>
            <w:r w:rsidR="00633278">
              <w:rPr>
                <w:noProof/>
                <w:webHidden/>
              </w:rPr>
              <w:fldChar w:fldCharType="end"/>
            </w:r>
            <w:r>
              <w:rPr>
                <w:noProof/>
              </w:rPr>
              <w:fldChar w:fldCharType="end"/>
            </w:r>
          </w:del>
        </w:p>
        <w:p w14:paraId="0120F1D4" w14:textId="77777777" w:rsidR="00633278" w:rsidRDefault="00397205">
          <w:pPr>
            <w:pStyle w:val="TOC2"/>
            <w:tabs>
              <w:tab w:val="left" w:pos="880"/>
              <w:tab w:val="right" w:leader="dot" w:pos="9350"/>
            </w:tabs>
            <w:rPr>
              <w:del w:id="363" w:author="Anders Hejlsberg" w:date="2014-11-01T15:43:00Z"/>
              <w:rFonts w:eastAsiaTheme="minorEastAsia"/>
              <w:noProof/>
              <w:sz w:val="22"/>
            </w:rPr>
          </w:pPr>
          <w:del w:id="364" w:author="Anders Hejlsberg" w:date="2014-11-01T15:43:00Z">
            <w:r>
              <w:fldChar w:fldCharType="begin"/>
            </w:r>
            <w:r>
              <w:delInstrText xml:space="preserve"> HYPERLINK \l "_Toc401414168" </w:delInstrText>
            </w:r>
            <w:r>
              <w:fldChar w:fldCharType="separate"/>
            </w:r>
            <w:r w:rsidR="00633278" w:rsidRPr="00346D30">
              <w:rPr>
                <w:rStyle w:val="Hyperlink"/>
                <w:noProof/>
              </w:rPr>
              <w:delText>12.2</w:delText>
            </w:r>
            <w:r w:rsidR="00633278">
              <w:rPr>
                <w:rFonts w:eastAsiaTheme="minorEastAsia"/>
                <w:noProof/>
                <w:sz w:val="22"/>
              </w:rPr>
              <w:tab/>
            </w:r>
            <w:r w:rsidR="00633278" w:rsidRPr="00346D30">
              <w:rPr>
                <w:rStyle w:val="Hyperlink"/>
                <w:noProof/>
              </w:rPr>
              <w:delText>Ambient External Module Declarations</w:delText>
            </w:r>
            <w:r w:rsidR="00633278">
              <w:rPr>
                <w:noProof/>
                <w:webHidden/>
              </w:rPr>
              <w:tab/>
            </w:r>
            <w:r w:rsidR="00633278">
              <w:rPr>
                <w:noProof/>
                <w:webHidden/>
              </w:rPr>
              <w:fldChar w:fldCharType="begin"/>
            </w:r>
            <w:r w:rsidR="00633278">
              <w:rPr>
                <w:noProof/>
                <w:webHidden/>
              </w:rPr>
              <w:delInstrText xml:space="preserve"> PAGEREF _Toc401414168 \h </w:delInstrText>
            </w:r>
            <w:r w:rsidR="00633278">
              <w:rPr>
                <w:noProof/>
                <w:webHidden/>
              </w:rPr>
            </w:r>
            <w:r w:rsidR="00633278">
              <w:rPr>
                <w:noProof/>
                <w:webHidden/>
              </w:rPr>
              <w:fldChar w:fldCharType="separate"/>
            </w:r>
            <w:r w:rsidR="00633278">
              <w:rPr>
                <w:noProof/>
                <w:webHidden/>
              </w:rPr>
              <w:delText>139</w:delText>
            </w:r>
            <w:r w:rsidR="00633278">
              <w:rPr>
                <w:noProof/>
                <w:webHidden/>
              </w:rPr>
              <w:fldChar w:fldCharType="end"/>
            </w:r>
            <w:r>
              <w:rPr>
                <w:noProof/>
              </w:rPr>
              <w:fldChar w:fldCharType="end"/>
            </w:r>
          </w:del>
        </w:p>
        <w:p w14:paraId="67E9F155" w14:textId="77777777" w:rsidR="00633278" w:rsidRDefault="00397205">
          <w:pPr>
            <w:pStyle w:val="TOC1"/>
            <w:rPr>
              <w:del w:id="365" w:author="Anders Hejlsberg" w:date="2014-11-01T15:43:00Z"/>
              <w:rFonts w:eastAsiaTheme="minorEastAsia"/>
              <w:noProof/>
              <w:sz w:val="22"/>
            </w:rPr>
          </w:pPr>
          <w:del w:id="366" w:author="Anders Hejlsberg" w:date="2014-11-01T15:43:00Z">
            <w:r>
              <w:fldChar w:fldCharType="begin"/>
            </w:r>
            <w:r>
              <w:delInstrText xml:space="preserve"> HYPERLINK \l "_Toc401414169" </w:delInstrText>
            </w:r>
            <w:r>
              <w:fldChar w:fldCharType="separate"/>
            </w:r>
            <w:r w:rsidR="00633278" w:rsidRPr="00346D30">
              <w:rPr>
                <w:rStyle w:val="Hyperlink"/>
                <w:noProof/>
              </w:rPr>
              <w:delText>A</w:delText>
            </w:r>
            <w:r w:rsidR="00633278">
              <w:rPr>
                <w:rFonts w:eastAsiaTheme="minorEastAsia"/>
                <w:noProof/>
                <w:sz w:val="22"/>
              </w:rPr>
              <w:tab/>
            </w:r>
            <w:r w:rsidR="00633278" w:rsidRPr="00346D30">
              <w:rPr>
                <w:rStyle w:val="Hyperlink"/>
                <w:noProof/>
              </w:rPr>
              <w:delText>Grammar</w:delText>
            </w:r>
            <w:r w:rsidR="00633278">
              <w:rPr>
                <w:noProof/>
                <w:webHidden/>
              </w:rPr>
              <w:tab/>
            </w:r>
            <w:r w:rsidR="00633278">
              <w:rPr>
                <w:noProof/>
                <w:webHidden/>
              </w:rPr>
              <w:fldChar w:fldCharType="begin"/>
            </w:r>
            <w:r w:rsidR="00633278">
              <w:rPr>
                <w:noProof/>
                <w:webHidden/>
              </w:rPr>
              <w:delInstrText xml:space="preserve"> PAGEREF _Toc401414169 \h </w:delInstrText>
            </w:r>
            <w:r w:rsidR="00633278">
              <w:rPr>
                <w:noProof/>
                <w:webHidden/>
              </w:rPr>
            </w:r>
            <w:r w:rsidR="00633278">
              <w:rPr>
                <w:noProof/>
                <w:webHidden/>
              </w:rPr>
              <w:fldChar w:fldCharType="separate"/>
            </w:r>
            <w:r w:rsidR="00633278">
              <w:rPr>
                <w:noProof/>
                <w:webHidden/>
              </w:rPr>
              <w:delText>141</w:delText>
            </w:r>
            <w:r w:rsidR="00633278">
              <w:rPr>
                <w:noProof/>
                <w:webHidden/>
              </w:rPr>
              <w:fldChar w:fldCharType="end"/>
            </w:r>
            <w:r>
              <w:rPr>
                <w:noProof/>
              </w:rPr>
              <w:fldChar w:fldCharType="end"/>
            </w:r>
          </w:del>
        </w:p>
        <w:p w14:paraId="14DC473D" w14:textId="77777777" w:rsidR="00633278" w:rsidRDefault="00397205">
          <w:pPr>
            <w:pStyle w:val="TOC2"/>
            <w:tabs>
              <w:tab w:val="left" w:pos="880"/>
              <w:tab w:val="right" w:leader="dot" w:pos="9350"/>
            </w:tabs>
            <w:rPr>
              <w:del w:id="367" w:author="Anders Hejlsberg" w:date="2014-11-01T15:43:00Z"/>
              <w:rFonts w:eastAsiaTheme="minorEastAsia"/>
              <w:noProof/>
              <w:sz w:val="22"/>
            </w:rPr>
          </w:pPr>
          <w:del w:id="368" w:author="Anders Hejlsberg" w:date="2014-11-01T15:43:00Z">
            <w:r>
              <w:fldChar w:fldCharType="begin"/>
            </w:r>
            <w:r>
              <w:delInstrText xml:space="preserve"> HYPERLINK \l "_Toc401414170" </w:delInstrText>
            </w:r>
            <w:r>
              <w:fldChar w:fldCharType="separate"/>
            </w:r>
            <w:r w:rsidR="00633278" w:rsidRPr="00346D30">
              <w:rPr>
                <w:rStyle w:val="Hyperlink"/>
                <w:noProof/>
              </w:rPr>
              <w:delText>A.1</w:delText>
            </w:r>
            <w:r w:rsidR="00633278">
              <w:rPr>
                <w:rFonts w:eastAsiaTheme="minorEastAsia"/>
                <w:noProof/>
                <w:sz w:val="22"/>
              </w:rPr>
              <w:tab/>
            </w:r>
            <w:r w:rsidR="00633278" w:rsidRPr="00346D30">
              <w:rPr>
                <w:rStyle w:val="Hyperlink"/>
                <w:noProof/>
              </w:rPr>
              <w:delText>Types</w:delText>
            </w:r>
            <w:r w:rsidR="00633278">
              <w:rPr>
                <w:noProof/>
                <w:webHidden/>
              </w:rPr>
              <w:tab/>
            </w:r>
            <w:r w:rsidR="00633278">
              <w:rPr>
                <w:noProof/>
                <w:webHidden/>
              </w:rPr>
              <w:fldChar w:fldCharType="begin"/>
            </w:r>
            <w:r w:rsidR="00633278">
              <w:rPr>
                <w:noProof/>
                <w:webHidden/>
              </w:rPr>
              <w:delInstrText xml:space="preserve"> PAGEREF _Toc401414170 \h </w:delInstrText>
            </w:r>
            <w:r w:rsidR="00633278">
              <w:rPr>
                <w:noProof/>
                <w:webHidden/>
              </w:rPr>
            </w:r>
            <w:r w:rsidR="00633278">
              <w:rPr>
                <w:noProof/>
                <w:webHidden/>
              </w:rPr>
              <w:fldChar w:fldCharType="separate"/>
            </w:r>
            <w:r w:rsidR="00633278">
              <w:rPr>
                <w:noProof/>
                <w:webHidden/>
              </w:rPr>
              <w:delText>141</w:delText>
            </w:r>
            <w:r w:rsidR="00633278">
              <w:rPr>
                <w:noProof/>
                <w:webHidden/>
              </w:rPr>
              <w:fldChar w:fldCharType="end"/>
            </w:r>
            <w:r>
              <w:rPr>
                <w:noProof/>
              </w:rPr>
              <w:fldChar w:fldCharType="end"/>
            </w:r>
          </w:del>
        </w:p>
        <w:p w14:paraId="61A5A9AD" w14:textId="77777777" w:rsidR="00633278" w:rsidRDefault="00397205">
          <w:pPr>
            <w:pStyle w:val="TOC2"/>
            <w:tabs>
              <w:tab w:val="left" w:pos="880"/>
              <w:tab w:val="right" w:leader="dot" w:pos="9350"/>
            </w:tabs>
            <w:rPr>
              <w:del w:id="369" w:author="Anders Hejlsberg" w:date="2014-11-01T15:43:00Z"/>
              <w:rFonts w:eastAsiaTheme="minorEastAsia"/>
              <w:noProof/>
              <w:sz w:val="22"/>
            </w:rPr>
          </w:pPr>
          <w:del w:id="370" w:author="Anders Hejlsberg" w:date="2014-11-01T15:43:00Z">
            <w:r>
              <w:fldChar w:fldCharType="begin"/>
            </w:r>
            <w:r>
              <w:delInstrText xml:space="preserve"> HYPERLIN</w:delInstrText>
            </w:r>
            <w:r>
              <w:delInstrText xml:space="preserve">K \l "_Toc401414171" </w:delInstrText>
            </w:r>
            <w:r>
              <w:fldChar w:fldCharType="separate"/>
            </w:r>
            <w:r w:rsidR="00633278" w:rsidRPr="00346D30">
              <w:rPr>
                <w:rStyle w:val="Hyperlink"/>
                <w:noProof/>
              </w:rPr>
              <w:delText>A.2</w:delText>
            </w:r>
            <w:r w:rsidR="00633278">
              <w:rPr>
                <w:rFonts w:eastAsiaTheme="minorEastAsia"/>
                <w:noProof/>
                <w:sz w:val="22"/>
              </w:rPr>
              <w:tab/>
            </w:r>
            <w:r w:rsidR="00633278" w:rsidRPr="00346D30">
              <w:rPr>
                <w:rStyle w:val="Hyperlink"/>
                <w:noProof/>
              </w:rPr>
              <w:delText>Expressions</w:delText>
            </w:r>
            <w:r w:rsidR="00633278">
              <w:rPr>
                <w:noProof/>
                <w:webHidden/>
              </w:rPr>
              <w:tab/>
            </w:r>
            <w:r w:rsidR="00633278">
              <w:rPr>
                <w:noProof/>
                <w:webHidden/>
              </w:rPr>
              <w:fldChar w:fldCharType="begin"/>
            </w:r>
            <w:r w:rsidR="00633278">
              <w:rPr>
                <w:noProof/>
                <w:webHidden/>
              </w:rPr>
              <w:delInstrText xml:space="preserve"> PAGEREF _Toc401414171 \h </w:delInstrText>
            </w:r>
            <w:r w:rsidR="00633278">
              <w:rPr>
                <w:noProof/>
                <w:webHidden/>
              </w:rPr>
            </w:r>
            <w:r w:rsidR="00633278">
              <w:rPr>
                <w:noProof/>
                <w:webHidden/>
              </w:rPr>
              <w:fldChar w:fldCharType="separate"/>
            </w:r>
            <w:r w:rsidR="00633278">
              <w:rPr>
                <w:noProof/>
                <w:webHidden/>
              </w:rPr>
              <w:delText>145</w:delText>
            </w:r>
            <w:r w:rsidR="00633278">
              <w:rPr>
                <w:noProof/>
                <w:webHidden/>
              </w:rPr>
              <w:fldChar w:fldCharType="end"/>
            </w:r>
            <w:r>
              <w:rPr>
                <w:noProof/>
              </w:rPr>
              <w:fldChar w:fldCharType="end"/>
            </w:r>
          </w:del>
        </w:p>
        <w:p w14:paraId="2B6B4CBB" w14:textId="77777777" w:rsidR="00633278" w:rsidRDefault="00397205">
          <w:pPr>
            <w:pStyle w:val="TOC2"/>
            <w:tabs>
              <w:tab w:val="left" w:pos="880"/>
              <w:tab w:val="right" w:leader="dot" w:pos="9350"/>
            </w:tabs>
            <w:rPr>
              <w:del w:id="371" w:author="Anders Hejlsberg" w:date="2014-11-01T15:43:00Z"/>
              <w:rFonts w:eastAsiaTheme="minorEastAsia"/>
              <w:noProof/>
              <w:sz w:val="22"/>
            </w:rPr>
          </w:pPr>
          <w:del w:id="372" w:author="Anders Hejlsberg" w:date="2014-11-01T15:43:00Z">
            <w:r>
              <w:fldChar w:fldCharType="begin"/>
            </w:r>
            <w:r>
              <w:delInstrText xml:space="preserve"> HYPERLINK \l "_Toc401414172" </w:delInstrText>
            </w:r>
            <w:r>
              <w:fldChar w:fldCharType="separate"/>
            </w:r>
            <w:r w:rsidR="00633278" w:rsidRPr="00346D30">
              <w:rPr>
                <w:rStyle w:val="Hyperlink"/>
                <w:noProof/>
              </w:rPr>
              <w:delText>A.3</w:delText>
            </w:r>
            <w:r w:rsidR="00633278">
              <w:rPr>
                <w:rFonts w:eastAsiaTheme="minorEastAsia"/>
                <w:noProof/>
                <w:sz w:val="22"/>
              </w:rPr>
              <w:tab/>
            </w:r>
            <w:r w:rsidR="00633278" w:rsidRPr="00346D30">
              <w:rPr>
                <w:rStyle w:val="Hyperlink"/>
                <w:noProof/>
              </w:rPr>
              <w:delText>Statements</w:delText>
            </w:r>
            <w:r w:rsidR="00633278">
              <w:rPr>
                <w:noProof/>
                <w:webHidden/>
              </w:rPr>
              <w:tab/>
            </w:r>
            <w:r w:rsidR="00633278">
              <w:rPr>
                <w:noProof/>
                <w:webHidden/>
              </w:rPr>
              <w:fldChar w:fldCharType="begin"/>
            </w:r>
            <w:r w:rsidR="00633278">
              <w:rPr>
                <w:noProof/>
                <w:webHidden/>
              </w:rPr>
              <w:delInstrText xml:space="preserve"> PAGEREF _Toc401414172 \h </w:delInstrText>
            </w:r>
            <w:r w:rsidR="00633278">
              <w:rPr>
                <w:noProof/>
                <w:webHidden/>
              </w:rPr>
            </w:r>
            <w:r w:rsidR="00633278">
              <w:rPr>
                <w:noProof/>
                <w:webHidden/>
              </w:rPr>
              <w:fldChar w:fldCharType="separate"/>
            </w:r>
            <w:r w:rsidR="00633278">
              <w:rPr>
                <w:noProof/>
                <w:webHidden/>
              </w:rPr>
              <w:delText>145</w:delText>
            </w:r>
            <w:r w:rsidR="00633278">
              <w:rPr>
                <w:noProof/>
                <w:webHidden/>
              </w:rPr>
              <w:fldChar w:fldCharType="end"/>
            </w:r>
            <w:r>
              <w:rPr>
                <w:noProof/>
              </w:rPr>
              <w:fldChar w:fldCharType="end"/>
            </w:r>
          </w:del>
        </w:p>
        <w:p w14:paraId="4E6B7793" w14:textId="77777777" w:rsidR="00633278" w:rsidRDefault="00397205">
          <w:pPr>
            <w:pStyle w:val="TOC2"/>
            <w:tabs>
              <w:tab w:val="left" w:pos="880"/>
              <w:tab w:val="right" w:leader="dot" w:pos="9350"/>
            </w:tabs>
            <w:rPr>
              <w:del w:id="373" w:author="Anders Hejlsberg" w:date="2014-11-01T15:43:00Z"/>
              <w:rFonts w:eastAsiaTheme="minorEastAsia"/>
              <w:noProof/>
              <w:sz w:val="22"/>
            </w:rPr>
          </w:pPr>
          <w:del w:id="374" w:author="Anders Hejlsberg" w:date="2014-11-01T15:43:00Z">
            <w:r>
              <w:fldChar w:fldCharType="begin"/>
            </w:r>
            <w:r>
              <w:delInstrText xml:space="preserve"> HYPERLINK \l "_Toc401414173" </w:delInstrText>
            </w:r>
            <w:r>
              <w:fldChar w:fldCharType="separate"/>
            </w:r>
            <w:r w:rsidR="00633278" w:rsidRPr="00346D30">
              <w:rPr>
                <w:rStyle w:val="Hyperlink"/>
                <w:noProof/>
              </w:rPr>
              <w:delText>A.4</w:delText>
            </w:r>
            <w:r w:rsidR="00633278">
              <w:rPr>
                <w:rFonts w:eastAsiaTheme="minorEastAsia"/>
                <w:noProof/>
                <w:sz w:val="22"/>
              </w:rPr>
              <w:tab/>
            </w:r>
            <w:r w:rsidR="00633278" w:rsidRPr="00346D30">
              <w:rPr>
                <w:rStyle w:val="Hyperlink"/>
                <w:noProof/>
              </w:rPr>
              <w:delText>Functions</w:delText>
            </w:r>
            <w:r w:rsidR="00633278">
              <w:rPr>
                <w:noProof/>
                <w:webHidden/>
              </w:rPr>
              <w:tab/>
            </w:r>
            <w:r w:rsidR="00633278">
              <w:rPr>
                <w:noProof/>
                <w:webHidden/>
              </w:rPr>
              <w:fldChar w:fldCharType="begin"/>
            </w:r>
            <w:r w:rsidR="00633278">
              <w:rPr>
                <w:noProof/>
                <w:webHidden/>
              </w:rPr>
              <w:delInstrText xml:space="preserve"> PAGEREF _Toc401414173 \h </w:delInstrText>
            </w:r>
            <w:r w:rsidR="00633278">
              <w:rPr>
                <w:noProof/>
                <w:webHidden/>
              </w:rPr>
            </w:r>
            <w:r w:rsidR="00633278">
              <w:rPr>
                <w:noProof/>
                <w:webHidden/>
              </w:rPr>
              <w:fldChar w:fldCharType="separate"/>
            </w:r>
            <w:r w:rsidR="00633278">
              <w:rPr>
                <w:noProof/>
                <w:webHidden/>
              </w:rPr>
              <w:delText>146</w:delText>
            </w:r>
            <w:r w:rsidR="00633278">
              <w:rPr>
                <w:noProof/>
                <w:webHidden/>
              </w:rPr>
              <w:fldChar w:fldCharType="end"/>
            </w:r>
            <w:r>
              <w:rPr>
                <w:noProof/>
              </w:rPr>
              <w:fldChar w:fldCharType="end"/>
            </w:r>
          </w:del>
        </w:p>
        <w:p w14:paraId="0BD733D9" w14:textId="77777777" w:rsidR="00633278" w:rsidRDefault="00397205">
          <w:pPr>
            <w:pStyle w:val="TOC2"/>
            <w:tabs>
              <w:tab w:val="left" w:pos="880"/>
              <w:tab w:val="right" w:leader="dot" w:pos="9350"/>
            </w:tabs>
            <w:rPr>
              <w:del w:id="375" w:author="Anders Hejlsberg" w:date="2014-11-01T15:43:00Z"/>
              <w:rFonts w:eastAsiaTheme="minorEastAsia"/>
              <w:noProof/>
              <w:sz w:val="22"/>
            </w:rPr>
          </w:pPr>
          <w:del w:id="376" w:author="Anders Hejlsberg" w:date="2014-11-01T15:43:00Z">
            <w:r>
              <w:fldChar w:fldCharType="begin"/>
            </w:r>
            <w:r>
              <w:delInstrText xml:space="preserve"> HYPERLINK \l "_Toc401414174" </w:delInstrText>
            </w:r>
            <w:r>
              <w:fldChar w:fldCharType="separate"/>
            </w:r>
            <w:r w:rsidR="00633278" w:rsidRPr="00346D30">
              <w:rPr>
                <w:rStyle w:val="Hyperlink"/>
                <w:noProof/>
              </w:rPr>
              <w:delText>A.5</w:delText>
            </w:r>
            <w:r w:rsidR="00633278">
              <w:rPr>
                <w:rFonts w:eastAsiaTheme="minorEastAsia"/>
                <w:noProof/>
                <w:sz w:val="22"/>
              </w:rPr>
              <w:tab/>
            </w:r>
            <w:r w:rsidR="00633278" w:rsidRPr="00346D30">
              <w:rPr>
                <w:rStyle w:val="Hyperlink"/>
                <w:noProof/>
              </w:rPr>
              <w:delText>Interfaces</w:delText>
            </w:r>
            <w:r w:rsidR="00633278">
              <w:rPr>
                <w:noProof/>
                <w:webHidden/>
              </w:rPr>
              <w:tab/>
            </w:r>
            <w:r w:rsidR="00633278">
              <w:rPr>
                <w:noProof/>
                <w:webHidden/>
              </w:rPr>
              <w:fldChar w:fldCharType="begin"/>
            </w:r>
            <w:r w:rsidR="00633278">
              <w:rPr>
                <w:noProof/>
                <w:webHidden/>
              </w:rPr>
              <w:delInstrText xml:space="preserve"> PAGEREF _Toc401414174 \h </w:delInstrText>
            </w:r>
            <w:r w:rsidR="00633278">
              <w:rPr>
                <w:noProof/>
                <w:webHidden/>
              </w:rPr>
            </w:r>
            <w:r w:rsidR="00633278">
              <w:rPr>
                <w:noProof/>
                <w:webHidden/>
              </w:rPr>
              <w:fldChar w:fldCharType="separate"/>
            </w:r>
            <w:r w:rsidR="00633278">
              <w:rPr>
                <w:noProof/>
                <w:webHidden/>
              </w:rPr>
              <w:delText>146</w:delText>
            </w:r>
            <w:r w:rsidR="00633278">
              <w:rPr>
                <w:noProof/>
                <w:webHidden/>
              </w:rPr>
              <w:fldChar w:fldCharType="end"/>
            </w:r>
            <w:r>
              <w:rPr>
                <w:noProof/>
              </w:rPr>
              <w:fldChar w:fldCharType="end"/>
            </w:r>
          </w:del>
        </w:p>
        <w:p w14:paraId="59ECBF75" w14:textId="77777777" w:rsidR="00633278" w:rsidRDefault="00397205">
          <w:pPr>
            <w:pStyle w:val="TOC2"/>
            <w:tabs>
              <w:tab w:val="left" w:pos="880"/>
              <w:tab w:val="right" w:leader="dot" w:pos="9350"/>
            </w:tabs>
            <w:rPr>
              <w:del w:id="377" w:author="Anders Hejlsberg" w:date="2014-11-01T15:43:00Z"/>
              <w:rFonts w:eastAsiaTheme="minorEastAsia"/>
              <w:noProof/>
              <w:sz w:val="22"/>
            </w:rPr>
          </w:pPr>
          <w:del w:id="378" w:author="Anders Hejlsberg" w:date="2014-11-01T15:43:00Z">
            <w:r>
              <w:fldChar w:fldCharType="begin"/>
            </w:r>
            <w:r>
              <w:delInstrText xml:space="preserve"> HYPERLINK \l "_Toc401414175" </w:delInstrText>
            </w:r>
            <w:r>
              <w:fldChar w:fldCharType="separate"/>
            </w:r>
            <w:r w:rsidR="00633278" w:rsidRPr="00346D30">
              <w:rPr>
                <w:rStyle w:val="Hyperlink"/>
                <w:noProof/>
              </w:rPr>
              <w:delText>A.6</w:delText>
            </w:r>
            <w:r w:rsidR="00633278">
              <w:rPr>
                <w:rFonts w:eastAsiaTheme="minorEastAsia"/>
                <w:noProof/>
                <w:sz w:val="22"/>
              </w:rPr>
              <w:tab/>
            </w:r>
            <w:r w:rsidR="00633278" w:rsidRPr="00346D30">
              <w:rPr>
                <w:rStyle w:val="Hyperlink"/>
                <w:noProof/>
              </w:rPr>
              <w:delText>Classes</w:delText>
            </w:r>
            <w:r w:rsidR="00633278">
              <w:rPr>
                <w:noProof/>
                <w:webHidden/>
              </w:rPr>
              <w:tab/>
            </w:r>
            <w:r w:rsidR="00633278">
              <w:rPr>
                <w:noProof/>
                <w:webHidden/>
              </w:rPr>
              <w:fldChar w:fldCharType="begin"/>
            </w:r>
            <w:r w:rsidR="00633278">
              <w:rPr>
                <w:noProof/>
                <w:webHidden/>
              </w:rPr>
              <w:delInstrText xml:space="preserve"> PAGEREF _Toc401414175 \h </w:delInstrText>
            </w:r>
            <w:r w:rsidR="00633278">
              <w:rPr>
                <w:noProof/>
                <w:webHidden/>
              </w:rPr>
            </w:r>
            <w:r w:rsidR="00633278">
              <w:rPr>
                <w:noProof/>
                <w:webHidden/>
              </w:rPr>
              <w:fldChar w:fldCharType="separate"/>
            </w:r>
            <w:r w:rsidR="00633278">
              <w:rPr>
                <w:noProof/>
                <w:webHidden/>
              </w:rPr>
              <w:delText>146</w:delText>
            </w:r>
            <w:r w:rsidR="00633278">
              <w:rPr>
                <w:noProof/>
                <w:webHidden/>
              </w:rPr>
              <w:fldChar w:fldCharType="end"/>
            </w:r>
            <w:r>
              <w:rPr>
                <w:noProof/>
              </w:rPr>
              <w:fldChar w:fldCharType="end"/>
            </w:r>
          </w:del>
        </w:p>
        <w:p w14:paraId="6A79CB1C" w14:textId="77777777" w:rsidR="00633278" w:rsidRDefault="00397205">
          <w:pPr>
            <w:pStyle w:val="TOC2"/>
            <w:tabs>
              <w:tab w:val="left" w:pos="880"/>
              <w:tab w:val="right" w:leader="dot" w:pos="9350"/>
            </w:tabs>
            <w:rPr>
              <w:del w:id="379" w:author="Anders Hejlsberg" w:date="2014-11-01T15:43:00Z"/>
              <w:rFonts w:eastAsiaTheme="minorEastAsia"/>
              <w:noProof/>
              <w:sz w:val="22"/>
            </w:rPr>
          </w:pPr>
          <w:del w:id="380" w:author="Anders Hejlsberg" w:date="2014-11-01T15:43:00Z">
            <w:r>
              <w:fldChar w:fldCharType="begin"/>
            </w:r>
            <w:r>
              <w:delInstrText xml:space="preserve"> HYPERLINK \l "_Toc401414176" </w:delInstrText>
            </w:r>
            <w:r>
              <w:fldChar w:fldCharType="separate"/>
            </w:r>
            <w:r w:rsidR="00633278" w:rsidRPr="00346D30">
              <w:rPr>
                <w:rStyle w:val="Hyperlink"/>
                <w:noProof/>
              </w:rPr>
              <w:delText>A.7</w:delText>
            </w:r>
            <w:r w:rsidR="00633278">
              <w:rPr>
                <w:rFonts w:eastAsiaTheme="minorEastAsia"/>
                <w:noProof/>
                <w:sz w:val="22"/>
              </w:rPr>
              <w:tab/>
            </w:r>
            <w:r w:rsidR="00633278" w:rsidRPr="00346D30">
              <w:rPr>
                <w:rStyle w:val="Hyperlink"/>
                <w:noProof/>
              </w:rPr>
              <w:delText>Enums</w:delText>
            </w:r>
            <w:r w:rsidR="00633278">
              <w:rPr>
                <w:noProof/>
                <w:webHidden/>
              </w:rPr>
              <w:tab/>
            </w:r>
            <w:r w:rsidR="00633278">
              <w:rPr>
                <w:noProof/>
                <w:webHidden/>
              </w:rPr>
              <w:fldChar w:fldCharType="begin"/>
            </w:r>
            <w:r w:rsidR="00633278">
              <w:rPr>
                <w:noProof/>
                <w:webHidden/>
              </w:rPr>
              <w:delInstrText xml:space="preserve"> PAGEREF _Toc401414176 \h </w:delInstrText>
            </w:r>
            <w:r w:rsidR="00633278">
              <w:rPr>
                <w:noProof/>
                <w:webHidden/>
              </w:rPr>
            </w:r>
            <w:r w:rsidR="00633278">
              <w:rPr>
                <w:noProof/>
                <w:webHidden/>
              </w:rPr>
              <w:fldChar w:fldCharType="separate"/>
            </w:r>
            <w:r w:rsidR="00633278">
              <w:rPr>
                <w:noProof/>
                <w:webHidden/>
              </w:rPr>
              <w:delText>148</w:delText>
            </w:r>
            <w:r w:rsidR="00633278">
              <w:rPr>
                <w:noProof/>
                <w:webHidden/>
              </w:rPr>
              <w:fldChar w:fldCharType="end"/>
            </w:r>
            <w:r>
              <w:rPr>
                <w:noProof/>
              </w:rPr>
              <w:fldChar w:fldCharType="end"/>
            </w:r>
          </w:del>
        </w:p>
        <w:p w14:paraId="5D71E8AE" w14:textId="77777777" w:rsidR="00633278" w:rsidRDefault="00397205">
          <w:pPr>
            <w:pStyle w:val="TOC2"/>
            <w:tabs>
              <w:tab w:val="left" w:pos="880"/>
              <w:tab w:val="right" w:leader="dot" w:pos="9350"/>
            </w:tabs>
            <w:rPr>
              <w:del w:id="381" w:author="Anders Hejlsberg" w:date="2014-11-01T15:43:00Z"/>
              <w:rFonts w:eastAsiaTheme="minorEastAsia"/>
              <w:noProof/>
              <w:sz w:val="22"/>
            </w:rPr>
          </w:pPr>
          <w:del w:id="382" w:author="Anders Hejlsberg" w:date="2014-11-01T15:43:00Z">
            <w:r>
              <w:fldChar w:fldCharType="begin"/>
            </w:r>
            <w:r>
              <w:delInstrText xml:space="preserve"> HYPERLINK \l "_Toc401414177" </w:delInstrText>
            </w:r>
            <w:r>
              <w:fldChar w:fldCharType="separate"/>
            </w:r>
            <w:r w:rsidR="00633278" w:rsidRPr="00346D30">
              <w:rPr>
                <w:rStyle w:val="Hyperlink"/>
                <w:noProof/>
              </w:rPr>
              <w:delText>A.8</w:delText>
            </w:r>
            <w:r w:rsidR="00633278">
              <w:rPr>
                <w:rFonts w:eastAsiaTheme="minorEastAsia"/>
                <w:noProof/>
                <w:sz w:val="22"/>
              </w:rPr>
              <w:tab/>
            </w:r>
            <w:r w:rsidR="00633278" w:rsidRPr="00346D30">
              <w:rPr>
                <w:rStyle w:val="Hyperlink"/>
                <w:noProof/>
              </w:rPr>
              <w:delText>Internal Modules</w:delText>
            </w:r>
            <w:r w:rsidR="00633278">
              <w:rPr>
                <w:noProof/>
                <w:webHidden/>
              </w:rPr>
              <w:tab/>
            </w:r>
            <w:r w:rsidR="00633278">
              <w:rPr>
                <w:noProof/>
                <w:webHidden/>
              </w:rPr>
              <w:fldChar w:fldCharType="begin"/>
            </w:r>
            <w:r w:rsidR="00633278">
              <w:rPr>
                <w:noProof/>
                <w:webHidden/>
              </w:rPr>
              <w:delInstrText xml:space="preserve"> PAGEREF _Toc401414177 \h </w:delInstrText>
            </w:r>
            <w:r w:rsidR="00633278">
              <w:rPr>
                <w:noProof/>
                <w:webHidden/>
              </w:rPr>
            </w:r>
            <w:r w:rsidR="00633278">
              <w:rPr>
                <w:noProof/>
                <w:webHidden/>
              </w:rPr>
              <w:fldChar w:fldCharType="separate"/>
            </w:r>
            <w:r w:rsidR="00633278">
              <w:rPr>
                <w:noProof/>
                <w:webHidden/>
              </w:rPr>
              <w:delText>149</w:delText>
            </w:r>
            <w:r w:rsidR="00633278">
              <w:rPr>
                <w:noProof/>
                <w:webHidden/>
              </w:rPr>
              <w:fldChar w:fldCharType="end"/>
            </w:r>
            <w:r>
              <w:rPr>
                <w:noProof/>
              </w:rPr>
              <w:fldChar w:fldCharType="end"/>
            </w:r>
          </w:del>
        </w:p>
        <w:p w14:paraId="75F8508C" w14:textId="77777777" w:rsidR="00633278" w:rsidRDefault="00397205">
          <w:pPr>
            <w:pStyle w:val="TOC2"/>
            <w:tabs>
              <w:tab w:val="left" w:pos="880"/>
              <w:tab w:val="right" w:leader="dot" w:pos="9350"/>
            </w:tabs>
            <w:rPr>
              <w:del w:id="383" w:author="Anders Hejlsberg" w:date="2014-11-01T15:43:00Z"/>
              <w:rFonts w:eastAsiaTheme="minorEastAsia"/>
              <w:noProof/>
              <w:sz w:val="22"/>
            </w:rPr>
          </w:pPr>
          <w:del w:id="384" w:author="Anders Hejlsberg" w:date="2014-11-01T15:43:00Z">
            <w:r>
              <w:fldChar w:fldCharType="begin"/>
            </w:r>
            <w:r>
              <w:delInstrText xml:space="preserve"> HYPERLINK \l "_Toc401414178" </w:delInstrText>
            </w:r>
            <w:r>
              <w:fldChar w:fldCharType="separate"/>
            </w:r>
            <w:r w:rsidR="00633278" w:rsidRPr="00346D30">
              <w:rPr>
                <w:rStyle w:val="Hyperlink"/>
                <w:noProof/>
              </w:rPr>
              <w:delText>A.9</w:delText>
            </w:r>
            <w:r w:rsidR="00633278">
              <w:rPr>
                <w:rFonts w:eastAsiaTheme="minorEastAsia"/>
                <w:noProof/>
                <w:sz w:val="22"/>
              </w:rPr>
              <w:tab/>
            </w:r>
            <w:r w:rsidR="00633278" w:rsidRPr="00346D30">
              <w:rPr>
                <w:rStyle w:val="Hyperlink"/>
                <w:noProof/>
              </w:rPr>
              <w:delText>Source Files and External Modules</w:delText>
            </w:r>
            <w:r w:rsidR="00633278">
              <w:rPr>
                <w:noProof/>
                <w:webHidden/>
              </w:rPr>
              <w:tab/>
            </w:r>
            <w:r w:rsidR="00633278">
              <w:rPr>
                <w:noProof/>
                <w:webHidden/>
              </w:rPr>
              <w:fldChar w:fldCharType="begin"/>
            </w:r>
            <w:r w:rsidR="00633278">
              <w:rPr>
                <w:noProof/>
                <w:webHidden/>
              </w:rPr>
              <w:delInstrText xml:space="preserve"> PAGEREF _Toc401414178 \h </w:delInstrText>
            </w:r>
            <w:r w:rsidR="00633278">
              <w:rPr>
                <w:noProof/>
                <w:webHidden/>
              </w:rPr>
            </w:r>
            <w:r w:rsidR="00633278">
              <w:rPr>
                <w:noProof/>
                <w:webHidden/>
              </w:rPr>
              <w:fldChar w:fldCharType="separate"/>
            </w:r>
            <w:r w:rsidR="00633278">
              <w:rPr>
                <w:noProof/>
                <w:webHidden/>
              </w:rPr>
              <w:delText>149</w:delText>
            </w:r>
            <w:r w:rsidR="00633278">
              <w:rPr>
                <w:noProof/>
                <w:webHidden/>
              </w:rPr>
              <w:fldChar w:fldCharType="end"/>
            </w:r>
            <w:r>
              <w:rPr>
                <w:noProof/>
              </w:rPr>
              <w:fldChar w:fldCharType="end"/>
            </w:r>
          </w:del>
        </w:p>
        <w:p w14:paraId="5236F5EE" w14:textId="77777777" w:rsidR="00633278" w:rsidRDefault="00397205">
          <w:pPr>
            <w:pStyle w:val="TOC2"/>
            <w:tabs>
              <w:tab w:val="left" w:pos="880"/>
              <w:tab w:val="right" w:leader="dot" w:pos="9350"/>
            </w:tabs>
            <w:rPr>
              <w:del w:id="385" w:author="Anders Hejlsberg" w:date="2014-11-01T15:43:00Z"/>
              <w:rFonts w:eastAsiaTheme="minorEastAsia"/>
              <w:noProof/>
              <w:sz w:val="22"/>
            </w:rPr>
          </w:pPr>
          <w:del w:id="386" w:author="Anders Hejlsberg" w:date="2014-11-01T15:43:00Z">
            <w:r>
              <w:fldChar w:fldCharType="begin"/>
            </w:r>
            <w:r>
              <w:delInstrText xml:space="preserve"> HYPERLINK \l "_Toc40</w:delInstrText>
            </w:r>
            <w:r>
              <w:delInstrText xml:space="preserve">1414179" </w:delInstrText>
            </w:r>
            <w:r>
              <w:fldChar w:fldCharType="separate"/>
            </w:r>
            <w:r w:rsidR="00633278" w:rsidRPr="00346D30">
              <w:rPr>
                <w:rStyle w:val="Hyperlink"/>
                <w:noProof/>
              </w:rPr>
              <w:delText>A.10</w:delText>
            </w:r>
            <w:r w:rsidR="00633278">
              <w:rPr>
                <w:rFonts w:eastAsiaTheme="minorEastAsia"/>
                <w:noProof/>
                <w:sz w:val="22"/>
              </w:rPr>
              <w:tab/>
            </w:r>
            <w:r w:rsidR="00633278" w:rsidRPr="00346D30">
              <w:rPr>
                <w:rStyle w:val="Hyperlink"/>
                <w:noProof/>
              </w:rPr>
              <w:delText>Ambients</w:delText>
            </w:r>
            <w:r w:rsidR="00633278">
              <w:rPr>
                <w:noProof/>
                <w:webHidden/>
              </w:rPr>
              <w:tab/>
            </w:r>
            <w:r w:rsidR="00633278">
              <w:rPr>
                <w:noProof/>
                <w:webHidden/>
              </w:rPr>
              <w:fldChar w:fldCharType="begin"/>
            </w:r>
            <w:r w:rsidR="00633278">
              <w:rPr>
                <w:noProof/>
                <w:webHidden/>
              </w:rPr>
              <w:delInstrText xml:space="preserve"> PAGEREF _Toc401414179 \h </w:delInstrText>
            </w:r>
            <w:r w:rsidR="00633278">
              <w:rPr>
                <w:noProof/>
                <w:webHidden/>
              </w:rPr>
            </w:r>
            <w:r w:rsidR="00633278">
              <w:rPr>
                <w:noProof/>
                <w:webHidden/>
              </w:rPr>
              <w:fldChar w:fldCharType="separate"/>
            </w:r>
            <w:r w:rsidR="00633278">
              <w:rPr>
                <w:noProof/>
                <w:webHidden/>
              </w:rPr>
              <w:delText>150</w:delText>
            </w:r>
            <w:r w:rsidR="00633278">
              <w:rPr>
                <w:noProof/>
                <w:webHidden/>
              </w:rPr>
              <w:fldChar w:fldCharType="end"/>
            </w:r>
            <w:r>
              <w:rPr>
                <w:noProof/>
              </w:rPr>
              <w:fldChar w:fldCharType="end"/>
            </w:r>
          </w:del>
        </w:p>
        <w:p w14:paraId="1D7BE5C7" w14:textId="77777777" w:rsidR="00B510EF" w:rsidRDefault="00397205">
          <w:pPr>
            <w:pStyle w:val="TOC1"/>
            <w:rPr>
              <w:ins w:id="387" w:author="Anders Hejlsberg" w:date="2014-11-01T15:43:00Z"/>
              <w:rFonts w:eastAsiaTheme="minorEastAsia"/>
              <w:noProof/>
              <w:sz w:val="22"/>
            </w:rPr>
          </w:pPr>
          <w:ins w:id="388" w:author="Anders Hejlsberg" w:date="2014-11-01T15:43:00Z">
            <w:r>
              <w:fldChar w:fldCharType="begin"/>
            </w:r>
            <w:r>
              <w:instrText xml:space="preserve"> HYPERLINK \l "_Toc402619800" </w:instrText>
            </w:r>
            <w:r>
              <w:fldChar w:fldCharType="separate"/>
            </w:r>
            <w:r w:rsidR="00B510EF" w:rsidRPr="004847BD">
              <w:rPr>
                <w:rStyle w:val="Hyperlink"/>
                <w:noProof/>
              </w:rPr>
              <w:t>1</w:t>
            </w:r>
            <w:r w:rsidR="00B510EF">
              <w:rPr>
                <w:rFonts w:eastAsiaTheme="minorEastAsia"/>
                <w:noProof/>
                <w:sz w:val="22"/>
              </w:rPr>
              <w:tab/>
            </w:r>
            <w:r w:rsidR="00B510EF" w:rsidRPr="004847BD">
              <w:rPr>
                <w:rStyle w:val="Hyperlink"/>
                <w:noProof/>
              </w:rPr>
              <w:t>Introduction</w:t>
            </w:r>
            <w:r w:rsidR="00B510EF">
              <w:rPr>
                <w:noProof/>
                <w:webHidden/>
              </w:rPr>
              <w:tab/>
            </w:r>
            <w:r w:rsidR="00B510EF">
              <w:rPr>
                <w:noProof/>
                <w:webHidden/>
              </w:rPr>
              <w:fldChar w:fldCharType="begin"/>
            </w:r>
            <w:r w:rsidR="00B510EF">
              <w:rPr>
                <w:noProof/>
                <w:webHidden/>
              </w:rPr>
              <w:instrText xml:space="preserve"> PAGEREF _Toc402619800 \h </w:instrText>
            </w:r>
            <w:r w:rsidR="00B510EF">
              <w:rPr>
                <w:noProof/>
                <w:webHidden/>
              </w:rPr>
            </w:r>
            <w:r w:rsidR="00B510EF">
              <w:rPr>
                <w:noProof/>
                <w:webHidden/>
              </w:rPr>
              <w:fldChar w:fldCharType="separate"/>
            </w:r>
            <w:r w:rsidR="00B510EF">
              <w:rPr>
                <w:noProof/>
                <w:webHidden/>
              </w:rPr>
              <w:t>1</w:t>
            </w:r>
            <w:r w:rsidR="00B510EF">
              <w:rPr>
                <w:noProof/>
                <w:webHidden/>
              </w:rPr>
              <w:fldChar w:fldCharType="end"/>
            </w:r>
            <w:r>
              <w:rPr>
                <w:noProof/>
              </w:rPr>
              <w:fldChar w:fldCharType="end"/>
            </w:r>
          </w:ins>
        </w:p>
        <w:p w14:paraId="352AB57F" w14:textId="77777777" w:rsidR="00B510EF" w:rsidRDefault="00397205">
          <w:pPr>
            <w:pStyle w:val="TOC2"/>
            <w:tabs>
              <w:tab w:val="left" w:pos="880"/>
              <w:tab w:val="right" w:leader="dot" w:pos="9350"/>
            </w:tabs>
            <w:rPr>
              <w:ins w:id="389" w:author="Anders Hejlsberg" w:date="2014-11-01T15:43:00Z"/>
              <w:rFonts w:eastAsiaTheme="minorEastAsia"/>
              <w:noProof/>
              <w:sz w:val="22"/>
            </w:rPr>
          </w:pPr>
          <w:ins w:id="390" w:author="Anders Hejlsberg" w:date="2014-11-01T15:43:00Z">
            <w:r>
              <w:fldChar w:fldCharType="begin"/>
            </w:r>
            <w:r>
              <w:instrText xml:space="preserve"> HYPERLINK \l "_Toc402619801" </w:instrText>
            </w:r>
            <w:r>
              <w:fldChar w:fldCharType="separate"/>
            </w:r>
            <w:r w:rsidR="00B510EF" w:rsidRPr="004847BD">
              <w:rPr>
                <w:rStyle w:val="Hyperlink"/>
                <w:noProof/>
              </w:rPr>
              <w:t>1.1</w:t>
            </w:r>
            <w:r w:rsidR="00B510EF">
              <w:rPr>
                <w:rFonts w:eastAsiaTheme="minorEastAsia"/>
                <w:noProof/>
                <w:sz w:val="22"/>
              </w:rPr>
              <w:tab/>
            </w:r>
            <w:r w:rsidR="00B510EF" w:rsidRPr="004847BD">
              <w:rPr>
                <w:rStyle w:val="Hyperlink"/>
                <w:noProof/>
              </w:rPr>
              <w:t>Ambient Declarations</w:t>
            </w:r>
            <w:r w:rsidR="00B510EF">
              <w:rPr>
                <w:noProof/>
                <w:webHidden/>
              </w:rPr>
              <w:tab/>
            </w:r>
            <w:r w:rsidR="00B510EF">
              <w:rPr>
                <w:noProof/>
                <w:webHidden/>
              </w:rPr>
              <w:fldChar w:fldCharType="begin"/>
            </w:r>
            <w:r w:rsidR="00B510EF">
              <w:rPr>
                <w:noProof/>
                <w:webHidden/>
              </w:rPr>
              <w:instrText xml:space="preserve"> PAGEREF _Toc402619801 \h </w:instrText>
            </w:r>
            <w:r w:rsidR="00B510EF">
              <w:rPr>
                <w:noProof/>
                <w:webHidden/>
              </w:rPr>
            </w:r>
            <w:r w:rsidR="00B510EF">
              <w:rPr>
                <w:noProof/>
                <w:webHidden/>
              </w:rPr>
              <w:fldChar w:fldCharType="separate"/>
            </w:r>
            <w:r w:rsidR="00B510EF">
              <w:rPr>
                <w:noProof/>
                <w:webHidden/>
              </w:rPr>
              <w:t>3</w:t>
            </w:r>
            <w:r w:rsidR="00B510EF">
              <w:rPr>
                <w:noProof/>
                <w:webHidden/>
              </w:rPr>
              <w:fldChar w:fldCharType="end"/>
            </w:r>
            <w:r>
              <w:rPr>
                <w:noProof/>
              </w:rPr>
              <w:fldChar w:fldCharType="end"/>
            </w:r>
          </w:ins>
        </w:p>
        <w:p w14:paraId="42819770" w14:textId="77777777" w:rsidR="00B510EF" w:rsidRDefault="00397205">
          <w:pPr>
            <w:pStyle w:val="TOC2"/>
            <w:tabs>
              <w:tab w:val="left" w:pos="880"/>
              <w:tab w:val="right" w:leader="dot" w:pos="9350"/>
            </w:tabs>
            <w:rPr>
              <w:ins w:id="391" w:author="Anders Hejlsberg" w:date="2014-11-01T15:43:00Z"/>
              <w:rFonts w:eastAsiaTheme="minorEastAsia"/>
              <w:noProof/>
              <w:sz w:val="22"/>
            </w:rPr>
          </w:pPr>
          <w:ins w:id="392" w:author="Anders Hejlsberg" w:date="2014-11-01T15:43:00Z">
            <w:r>
              <w:fldChar w:fldCharType="begin"/>
            </w:r>
            <w:r>
              <w:instrText xml:space="preserve"> HYPERLINK \l "_Toc402619802" </w:instrText>
            </w:r>
            <w:r>
              <w:fldChar w:fldCharType="separate"/>
            </w:r>
            <w:r w:rsidR="00B510EF" w:rsidRPr="004847BD">
              <w:rPr>
                <w:rStyle w:val="Hyperlink"/>
                <w:noProof/>
              </w:rPr>
              <w:t>1.2</w:t>
            </w:r>
            <w:r w:rsidR="00B510EF">
              <w:rPr>
                <w:rFonts w:eastAsiaTheme="minorEastAsia"/>
                <w:noProof/>
                <w:sz w:val="22"/>
              </w:rPr>
              <w:tab/>
            </w:r>
            <w:r w:rsidR="00B510EF" w:rsidRPr="004847BD">
              <w:rPr>
                <w:rStyle w:val="Hyperlink"/>
                <w:noProof/>
              </w:rPr>
              <w:t>Function Types</w:t>
            </w:r>
            <w:r w:rsidR="00B510EF">
              <w:rPr>
                <w:noProof/>
                <w:webHidden/>
              </w:rPr>
              <w:tab/>
            </w:r>
            <w:r w:rsidR="00B510EF">
              <w:rPr>
                <w:noProof/>
                <w:webHidden/>
              </w:rPr>
              <w:fldChar w:fldCharType="begin"/>
            </w:r>
            <w:r w:rsidR="00B510EF">
              <w:rPr>
                <w:noProof/>
                <w:webHidden/>
              </w:rPr>
              <w:instrText xml:space="preserve"> PAGEREF _Toc402619802 \h </w:instrText>
            </w:r>
            <w:r w:rsidR="00B510EF">
              <w:rPr>
                <w:noProof/>
                <w:webHidden/>
              </w:rPr>
            </w:r>
            <w:r w:rsidR="00B510EF">
              <w:rPr>
                <w:noProof/>
                <w:webHidden/>
              </w:rPr>
              <w:fldChar w:fldCharType="separate"/>
            </w:r>
            <w:r w:rsidR="00B510EF">
              <w:rPr>
                <w:noProof/>
                <w:webHidden/>
              </w:rPr>
              <w:t>3</w:t>
            </w:r>
            <w:r w:rsidR="00B510EF">
              <w:rPr>
                <w:noProof/>
                <w:webHidden/>
              </w:rPr>
              <w:fldChar w:fldCharType="end"/>
            </w:r>
            <w:r>
              <w:rPr>
                <w:noProof/>
              </w:rPr>
              <w:fldChar w:fldCharType="end"/>
            </w:r>
          </w:ins>
        </w:p>
        <w:p w14:paraId="009B766A" w14:textId="77777777" w:rsidR="00B510EF" w:rsidRDefault="00397205">
          <w:pPr>
            <w:pStyle w:val="TOC2"/>
            <w:tabs>
              <w:tab w:val="left" w:pos="880"/>
              <w:tab w:val="right" w:leader="dot" w:pos="9350"/>
            </w:tabs>
            <w:rPr>
              <w:ins w:id="393" w:author="Anders Hejlsberg" w:date="2014-11-01T15:43:00Z"/>
              <w:rFonts w:eastAsiaTheme="minorEastAsia"/>
              <w:noProof/>
              <w:sz w:val="22"/>
            </w:rPr>
          </w:pPr>
          <w:ins w:id="394" w:author="Anders Hejlsberg" w:date="2014-11-01T15:43:00Z">
            <w:r>
              <w:fldChar w:fldCharType="begin"/>
            </w:r>
            <w:r>
              <w:instrText xml:space="preserve"> HYPERLINK \l "_Toc402619803" </w:instrText>
            </w:r>
            <w:r>
              <w:fldChar w:fldCharType="separate"/>
            </w:r>
            <w:r w:rsidR="00B510EF" w:rsidRPr="004847BD">
              <w:rPr>
                <w:rStyle w:val="Hyperlink"/>
                <w:noProof/>
              </w:rPr>
              <w:t>1.3</w:t>
            </w:r>
            <w:r w:rsidR="00B510EF">
              <w:rPr>
                <w:rFonts w:eastAsiaTheme="minorEastAsia"/>
                <w:noProof/>
                <w:sz w:val="22"/>
              </w:rPr>
              <w:tab/>
            </w:r>
            <w:r w:rsidR="00B510EF" w:rsidRPr="004847BD">
              <w:rPr>
                <w:rStyle w:val="Hyperlink"/>
                <w:noProof/>
              </w:rPr>
              <w:t>Object Types</w:t>
            </w:r>
            <w:r w:rsidR="00B510EF">
              <w:rPr>
                <w:noProof/>
                <w:webHidden/>
              </w:rPr>
              <w:tab/>
            </w:r>
            <w:r w:rsidR="00B510EF">
              <w:rPr>
                <w:noProof/>
                <w:webHidden/>
              </w:rPr>
              <w:fldChar w:fldCharType="begin"/>
            </w:r>
            <w:r w:rsidR="00B510EF">
              <w:rPr>
                <w:noProof/>
                <w:webHidden/>
              </w:rPr>
              <w:instrText xml:space="preserve"> PAGEREF _Toc402619803 \h </w:instrText>
            </w:r>
            <w:r w:rsidR="00B510EF">
              <w:rPr>
                <w:noProof/>
                <w:webHidden/>
              </w:rPr>
            </w:r>
            <w:r w:rsidR="00B510EF">
              <w:rPr>
                <w:noProof/>
                <w:webHidden/>
              </w:rPr>
              <w:fldChar w:fldCharType="separate"/>
            </w:r>
            <w:r w:rsidR="00B510EF">
              <w:rPr>
                <w:noProof/>
                <w:webHidden/>
              </w:rPr>
              <w:t>4</w:t>
            </w:r>
            <w:r w:rsidR="00B510EF">
              <w:rPr>
                <w:noProof/>
                <w:webHidden/>
              </w:rPr>
              <w:fldChar w:fldCharType="end"/>
            </w:r>
            <w:r>
              <w:rPr>
                <w:noProof/>
              </w:rPr>
              <w:fldChar w:fldCharType="end"/>
            </w:r>
          </w:ins>
        </w:p>
        <w:p w14:paraId="671A6200" w14:textId="77777777" w:rsidR="00B510EF" w:rsidRDefault="00397205">
          <w:pPr>
            <w:pStyle w:val="TOC2"/>
            <w:tabs>
              <w:tab w:val="left" w:pos="880"/>
              <w:tab w:val="right" w:leader="dot" w:pos="9350"/>
            </w:tabs>
            <w:rPr>
              <w:ins w:id="395" w:author="Anders Hejlsberg" w:date="2014-11-01T15:43:00Z"/>
              <w:rFonts w:eastAsiaTheme="minorEastAsia"/>
              <w:noProof/>
              <w:sz w:val="22"/>
            </w:rPr>
          </w:pPr>
          <w:ins w:id="396" w:author="Anders Hejlsberg" w:date="2014-11-01T15:43:00Z">
            <w:r>
              <w:fldChar w:fldCharType="begin"/>
            </w:r>
            <w:r>
              <w:instrText xml:space="preserve"> HYPERLINK \l "_Toc402619804" </w:instrText>
            </w:r>
            <w:r>
              <w:fldChar w:fldCharType="separate"/>
            </w:r>
            <w:r w:rsidR="00B510EF" w:rsidRPr="004847BD">
              <w:rPr>
                <w:rStyle w:val="Hyperlink"/>
                <w:noProof/>
              </w:rPr>
              <w:t>1.4</w:t>
            </w:r>
            <w:r w:rsidR="00B510EF">
              <w:rPr>
                <w:rFonts w:eastAsiaTheme="minorEastAsia"/>
                <w:noProof/>
                <w:sz w:val="22"/>
              </w:rPr>
              <w:tab/>
            </w:r>
            <w:r w:rsidR="00B510EF" w:rsidRPr="004847BD">
              <w:rPr>
                <w:rStyle w:val="Hyperlink"/>
                <w:noProof/>
              </w:rPr>
              <w:t>Structural Subtyping</w:t>
            </w:r>
            <w:r w:rsidR="00B510EF">
              <w:rPr>
                <w:noProof/>
                <w:webHidden/>
              </w:rPr>
              <w:tab/>
            </w:r>
            <w:r w:rsidR="00B510EF">
              <w:rPr>
                <w:noProof/>
                <w:webHidden/>
              </w:rPr>
              <w:fldChar w:fldCharType="begin"/>
            </w:r>
            <w:r w:rsidR="00B510EF">
              <w:rPr>
                <w:noProof/>
                <w:webHidden/>
              </w:rPr>
              <w:instrText xml:space="preserve"> PAGEREF _Toc402619804 \h </w:instrText>
            </w:r>
            <w:r w:rsidR="00B510EF">
              <w:rPr>
                <w:noProof/>
                <w:webHidden/>
              </w:rPr>
            </w:r>
            <w:r w:rsidR="00B510EF">
              <w:rPr>
                <w:noProof/>
                <w:webHidden/>
              </w:rPr>
              <w:fldChar w:fldCharType="separate"/>
            </w:r>
            <w:r w:rsidR="00B510EF">
              <w:rPr>
                <w:noProof/>
                <w:webHidden/>
              </w:rPr>
              <w:t>6</w:t>
            </w:r>
            <w:r w:rsidR="00B510EF">
              <w:rPr>
                <w:noProof/>
                <w:webHidden/>
              </w:rPr>
              <w:fldChar w:fldCharType="end"/>
            </w:r>
            <w:r>
              <w:rPr>
                <w:noProof/>
              </w:rPr>
              <w:fldChar w:fldCharType="end"/>
            </w:r>
          </w:ins>
        </w:p>
        <w:p w14:paraId="7A2E7B41" w14:textId="77777777" w:rsidR="00B510EF" w:rsidRDefault="00397205">
          <w:pPr>
            <w:pStyle w:val="TOC2"/>
            <w:tabs>
              <w:tab w:val="left" w:pos="880"/>
              <w:tab w:val="right" w:leader="dot" w:pos="9350"/>
            </w:tabs>
            <w:rPr>
              <w:ins w:id="397" w:author="Anders Hejlsberg" w:date="2014-11-01T15:43:00Z"/>
              <w:rFonts w:eastAsiaTheme="minorEastAsia"/>
              <w:noProof/>
              <w:sz w:val="22"/>
            </w:rPr>
          </w:pPr>
          <w:ins w:id="398" w:author="Anders Hejlsberg" w:date="2014-11-01T15:43:00Z">
            <w:r>
              <w:fldChar w:fldCharType="begin"/>
            </w:r>
            <w:r>
              <w:instrText xml:space="preserve"> HYPERLINK \l "_Toc402619805" </w:instrText>
            </w:r>
            <w:r>
              <w:fldChar w:fldCharType="separate"/>
            </w:r>
            <w:r w:rsidR="00B510EF" w:rsidRPr="004847BD">
              <w:rPr>
                <w:rStyle w:val="Hyperlink"/>
                <w:noProof/>
              </w:rPr>
              <w:t>1.5</w:t>
            </w:r>
            <w:r w:rsidR="00B510EF">
              <w:rPr>
                <w:rFonts w:eastAsiaTheme="minorEastAsia"/>
                <w:noProof/>
                <w:sz w:val="22"/>
              </w:rPr>
              <w:tab/>
            </w:r>
            <w:r w:rsidR="00B510EF" w:rsidRPr="004847BD">
              <w:rPr>
                <w:rStyle w:val="Hyperlink"/>
                <w:noProof/>
              </w:rPr>
              <w:t>Contextual Typing</w:t>
            </w:r>
            <w:r w:rsidR="00B510EF">
              <w:rPr>
                <w:noProof/>
                <w:webHidden/>
              </w:rPr>
              <w:tab/>
            </w:r>
            <w:r w:rsidR="00B510EF">
              <w:rPr>
                <w:noProof/>
                <w:webHidden/>
              </w:rPr>
              <w:fldChar w:fldCharType="begin"/>
            </w:r>
            <w:r w:rsidR="00B510EF">
              <w:rPr>
                <w:noProof/>
                <w:webHidden/>
              </w:rPr>
              <w:instrText xml:space="preserve"> PAGEREF _Toc402619805 \h </w:instrText>
            </w:r>
            <w:r w:rsidR="00B510EF">
              <w:rPr>
                <w:noProof/>
                <w:webHidden/>
              </w:rPr>
            </w:r>
            <w:r w:rsidR="00B510EF">
              <w:rPr>
                <w:noProof/>
                <w:webHidden/>
              </w:rPr>
              <w:fldChar w:fldCharType="separate"/>
            </w:r>
            <w:r w:rsidR="00B510EF">
              <w:rPr>
                <w:noProof/>
                <w:webHidden/>
              </w:rPr>
              <w:t>7</w:t>
            </w:r>
            <w:r w:rsidR="00B510EF">
              <w:rPr>
                <w:noProof/>
                <w:webHidden/>
              </w:rPr>
              <w:fldChar w:fldCharType="end"/>
            </w:r>
            <w:r>
              <w:rPr>
                <w:noProof/>
              </w:rPr>
              <w:fldChar w:fldCharType="end"/>
            </w:r>
          </w:ins>
        </w:p>
        <w:p w14:paraId="643B6F70" w14:textId="77777777" w:rsidR="00B510EF" w:rsidRDefault="00397205">
          <w:pPr>
            <w:pStyle w:val="TOC2"/>
            <w:tabs>
              <w:tab w:val="left" w:pos="880"/>
              <w:tab w:val="right" w:leader="dot" w:pos="9350"/>
            </w:tabs>
            <w:rPr>
              <w:ins w:id="399" w:author="Anders Hejlsberg" w:date="2014-11-01T15:43:00Z"/>
              <w:rFonts w:eastAsiaTheme="minorEastAsia"/>
              <w:noProof/>
              <w:sz w:val="22"/>
            </w:rPr>
          </w:pPr>
          <w:ins w:id="400" w:author="Anders Hejlsberg" w:date="2014-11-01T15:43:00Z">
            <w:r>
              <w:fldChar w:fldCharType="begin"/>
            </w:r>
            <w:r>
              <w:instrText xml:space="preserve"> HYPERLINK \l "_Toc402619806" </w:instrText>
            </w:r>
            <w:r>
              <w:fldChar w:fldCharType="separate"/>
            </w:r>
            <w:r w:rsidR="00B510EF" w:rsidRPr="004847BD">
              <w:rPr>
                <w:rStyle w:val="Hyperlink"/>
                <w:noProof/>
              </w:rPr>
              <w:t>1.6</w:t>
            </w:r>
            <w:r w:rsidR="00B510EF">
              <w:rPr>
                <w:rFonts w:eastAsiaTheme="minorEastAsia"/>
                <w:noProof/>
                <w:sz w:val="22"/>
              </w:rPr>
              <w:tab/>
            </w:r>
            <w:r w:rsidR="00B510EF" w:rsidRPr="004847BD">
              <w:rPr>
                <w:rStyle w:val="Hyperlink"/>
                <w:noProof/>
              </w:rPr>
              <w:t>Classes</w:t>
            </w:r>
            <w:r w:rsidR="00B510EF">
              <w:rPr>
                <w:noProof/>
                <w:webHidden/>
              </w:rPr>
              <w:tab/>
            </w:r>
            <w:r w:rsidR="00B510EF">
              <w:rPr>
                <w:noProof/>
                <w:webHidden/>
              </w:rPr>
              <w:fldChar w:fldCharType="begin"/>
            </w:r>
            <w:r w:rsidR="00B510EF">
              <w:rPr>
                <w:noProof/>
                <w:webHidden/>
              </w:rPr>
              <w:instrText xml:space="preserve"> PAGEREF _Toc402619806 \h </w:instrText>
            </w:r>
            <w:r w:rsidR="00B510EF">
              <w:rPr>
                <w:noProof/>
                <w:webHidden/>
              </w:rPr>
            </w:r>
            <w:r w:rsidR="00B510EF">
              <w:rPr>
                <w:noProof/>
                <w:webHidden/>
              </w:rPr>
              <w:fldChar w:fldCharType="separate"/>
            </w:r>
            <w:r w:rsidR="00B510EF">
              <w:rPr>
                <w:noProof/>
                <w:webHidden/>
              </w:rPr>
              <w:t>8</w:t>
            </w:r>
            <w:r w:rsidR="00B510EF">
              <w:rPr>
                <w:noProof/>
                <w:webHidden/>
              </w:rPr>
              <w:fldChar w:fldCharType="end"/>
            </w:r>
            <w:r>
              <w:rPr>
                <w:noProof/>
              </w:rPr>
              <w:fldChar w:fldCharType="end"/>
            </w:r>
          </w:ins>
        </w:p>
        <w:p w14:paraId="572EFB12" w14:textId="77777777" w:rsidR="00B510EF" w:rsidRDefault="00397205">
          <w:pPr>
            <w:pStyle w:val="TOC2"/>
            <w:tabs>
              <w:tab w:val="left" w:pos="880"/>
              <w:tab w:val="right" w:leader="dot" w:pos="9350"/>
            </w:tabs>
            <w:rPr>
              <w:ins w:id="401" w:author="Anders Hejlsberg" w:date="2014-11-01T15:43:00Z"/>
              <w:rFonts w:eastAsiaTheme="minorEastAsia"/>
              <w:noProof/>
              <w:sz w:val="22"/>
            </w:rPr>
          </w:pPr>
          <w:ins w:id="402" w:author="Anders Hejlsberg" w:date="2014-11-01T15:43:00Z">
            <w:r>
              <w:lastRenderedPageBreak/>
              <w:fldChar w:fldCharType="begin"/>
            </w:r>
            <w:r>
              <w:instrText xml:space="preserve"> HYPERLINK \l "_Toc402619807" </w:instrText>
            </w:r>
            <w:r>
              <w:fldChar w:fldCharType="separate"/>
            </w:r>
            <w:r w:rsidR="00B510EF" w:rsidRPr="004847BD">
              <w:rPr>
                <w:rStyle w:val="Hyperlink"/>
                <w:noProof/>
              </w:rPr>
              <w:t>1.7</w:t>
            </w:r>
            <w:r w:rsidR="00B510EF">
              <w:rPr>
                <w:rFonts w:eastAsiaTheme="minorEastAsia"/>
                <w:noProof/>
                <w:sz w:val="22"/>
              </w:rPr>
              <w:tab/>
            </w:r>
            <w:r w:rsidR="00B510EF" w:rsidRPr="004847BD">
              <w:rPr>
                <w:rStyle w:val="Hyperlink"/>
                <w:noProof/>
              </w:rPr>
              <w:t>Enum Types</w:t>
            </w:r>
            <w:r w:rsidR="00B510EF">
              <w:rPr>
                <w:noProof/>
                <w:webHidden/>
              </w:rPr>
              <w:tab/>
            </w:r>
            <w:r w:rsidR="00B510EF">
              <w:rPr>
                <w:noProof/>
                <w:webHidden/>
              </w:rPr>
              <w:fldChar w:fldCharType="begin"/>
            </w:r>
            <w:r w:rsidR="00B510EF">
              <w:rPr>
                <w:noProof/>
                <w:webHidden/>
              </w:rPr>
              <w:instrText xml:space="preserve"> PAGEREF _Toc402619807 \h </w:instrText>
            </w:r>
            <w:r w:rsidR="00B510EF">
              <w:rPr>
                <w:noProof/>
                <w:webHidden/>
              </w:rPr>
            </w:r>
            <w:r w:rsidR="00B510EF">
              <w:rPr>
                <w:noProof/>
                <w:webHidden/>
              </w:rPr>
              <w:fldChar w:fldCharType="separate"/>
            </w:r>
            <w:r w:rsidR="00B510EF">
              <w:rPr>
                <w:noProof/>
                <w:webHidden/>
              </w:rPr>
              <w:t>10</w:t>
            </w:r>
            <w:r w:rsidR="00B510EF">
              <w:rPr>
                <w:noProof/>
                <w:webHidden/>
              </w:rPr>
              <w:fldChar w:fldCharType="end"/>
            </w:r>
            <w:r>
              <w:rPr>
                <w:noProof/>
              </w:rPr>
              <w:fldChar w:fldCharType="end"/>
            </w:r>
          </w:ins>
        </w:p>
        <w:p w14:paraId="4062C425" w14:textId="77777777" w:rsidR="00B510EF" w:rsidRDefault="00397205">
          <w:pPr>
            <w:pStyle w:val="TOC2"/>
            <w:tabs>
              <w:tab w:val="left" w:pos="880"/>
              <w:tab w:val="right" w:leader="dot" w:pos="9350"/>
            </w:tabs>
            <w:rPr>
              <w:ins w:id="403" w:author="Anders Hejlsberg" w:date="2014-11-01T15:43:00Z"/>
              <w:rFonts w:eastAsiaTheme="minorEastAsia"/>
              <w:noProof/>
              <w:sz w:val="22"/>
            </w:rPr>
          </w:pPr>
          <w:ins w:id="404" w:author="Anders Hejlsberg" w:date="2014-11-01T15:43:00Z">
            <w:r>
              <w:fldChar w:fldCharType="begin"/>
            </w:r>
            <w:r>
              <w:instrText xml:space="preserve"> HYPERLINK </w:instrText>
            </w:r>
            <w:r>
              <w:instrText xml:space="preserve">\l "_Toc402619808" </w:instrText>
            </w:r>
            <w:r>
              <w:fldChar w:fldCharType="separate"/>
            </w:r>
            <w:r w:rsidR="00B510EF" w:rsidRPr="004847BD">
              <w:rPr>
                <w:rStyle w:val="Hyperlink"/>
                <w:noProof/>
                <w:highlight w:val="white"/>
              </w:rPr>
              <w:t>1.8</w:t>
            </w:r>
            <w:r w:rsidR="00B510EF">
              <w:rPr>
                <w:rFonts w:eastAsiaTheme="minorEastAsia"/>
                <w:noProof/>
                <w:sz w:val="22"/>
              </w:rPr>
              <w:tab/>
            </w:r>
            <w:r w:rsidR="00B510EF" w:rsidRPr="004847BD">
              <w:rPr>
                <w:rStyle w:val="Hyperlink"/>
                <w:noProof/>
                <w:highlight w:val="white"/>
              </w:rPr>
              <w:t>Overloading on String Parameters</w:t>
            </w:r>
            <w:r w:rsidR="00B510EF">
              <w:rPr>
                <w:noProof/>
                <w:webHidden/>
              </w:rPr>
              <w:tab/>
            </w:r>
            <w:r w:rsidR="00B510EF">
              <w:rPr>
                <w:noProof/>
                <w:webHidden/>
              </w:rPr>
              <w:fldChar w:fldCharType="begin"/>
            </w:r>
            <w:r w:rsidR="00B510EF">
              <w:rPr>
                <w:noProof/>
                <w:webHidden/>
              </w:rPr>
              <w:instrText xml:space="preserve"> PAGEREF _Toc402619808 \h </w:instrText>
            </w:r>
            <w:r w:rsidR="00B510EF">
              <w:rPr>
                <w:noProof/>
                <w:webHidden/>
              </w:rPr>
            </w:r>
            <w:r w:rsidR="00B510EF">
              <w:rPr>
                <w:noProof/>
                <w:webHidden/>
              </w:rPr>
              <w:fldChar w:fldCharType="separate"/>
            </w:r>
            <w:r w:rsidR="00B510EF">
              <w:rPr>
                <w:noProof/>
                <w:webHidden/>
              </w:rPr>
              <w:t>11</w:t>
            </w:r>
            <w:r w:rsidR="00B510EF">
              <w:rPr>
                <w:noProof/>
                <w:webHidden/>
              </w:rPr>
              <w:fldChar w:fldCharType="end"/>
            </w:r>
            <w:r>
              <w:rPr>
                <w:noProof/>
              </w:rPr>
              <w:fldChar w:fldCharType="end"/>
            </w:r>
          </w:ins>
        </w:p>
        <w:p w14:paraId="280B9AC8" w14:textId="77777777" w:rsidR="00B510EF" w:rsidRDefault="00397205">
          <w:pPr>
            <w:pStyle w:val="TOC2"/>
            <w:tabs>
              <w:tab w:val="left" w:pos="880"/>
              <w:tab w:val="right" w:leader="dot" w:pos="9350"/>
            </w:tabs>
            <w:rPr>
              <w:ins w:id="405" w:author="Anders Hejlsberg" w:date="2014-11-01T15:43:00Z"/>
              <w:rFonts w:eastAsiaTheme="minorEastAsia"/>
              <w:noProof/>
              <w:sz w:val="22"/>
            </w:rPr>
          </w:pPr>
          <w:ins w:id="406" w:author="Anders Hejlsberg" w:date="2014-11-01T15:43:00Z">
            <w:r>
              <w:fldChar w:fldCharType="begin"/>
            </w:r>
            <w:r>
              <w:instrText xml:space="preserve"> HYPERLINK \l "_Toc402619809" </w:instrText>
            </w:r>
            <w:r>
              <w:fldChar w:fldCharType="separate"/>
            </w:r>
            <w:r w:rsidR="00B510EF" w:rsidRPr="004847BD">
              <w:rPr>
                <w:rStyle w:val="Hyperlink"/>
                <w:noProof/>
                <w:highlight w:val="white"/>
              </w:rPr>
              <w:t>1.9</w:t>
            </w:r>
            <w:r w:rsidR="00B510EF">
              <w:rPr>
                <w:rFonts w:eastAsiaTheme="minorEastAsia"/>
                <w:noProof/>
                <w:sz w:val="22"/>
              </w:rPr>
              <w:tab/>
            </w:r>
            <w:r w:rsidR="00B510EF" w:rsidRPr="004847BD">
              <w:rPr>
                <w:rStyle w:val="Hyperlink"/>
                <w:noProof/>
                <w:highlight w:val="white"/>
              </w:rPr>
              <w:t>Generic Types and Functions</w:t>
            </w:r>
            <w:r w:rsidR="00B510EF">
              <w:rPr>
                <w:noProof/>
                <w:webHidden/>
              </w:rPr>
              <w:tab/>
            </w:r>
            <w:r w:rsidR="00B510EF">
              <w:rPr>
                <w:noProof/>
                <w:webHidden/>
              </w:rPr>
              <w:fldChar w:fldCharType="begin"/>
            </w:r>
            <w:r w:rsidR="00B510EF">
              <w:rPr>
                <w:noProof/>
                <w:webHidden/>
              </w:rPr>
              <w:instrText xml:space="preserve"> PAGEREF _Toc402619809 \h </w:instrText>
            </w:r>
            <w:r w:rsidR="00B510EF">
              <w:rPr>
                <w:noProof/>
                <w:webHidden/>
              </w:rPr>
            </w:r>
            <w:r w:rsidR="00B510EF">
              <w:rPr>
                <w:noProof/>
                <w:webHidden/>
              </w:rPr>
              <w:fldChar w:fldCharType="separate"/>
            </w:r>
            <w:r w:rsidR="00B510EF">
              <w:rPr>
                <w:noProof/>
                <w:webHidden/>
              </w:rPr>
              <w:t>12</w:t>
            </w:r>
            <w:r w:rsidR="00B510EF">
              <w:rPr>
                <w:noProof/>
                <w:webHidden/>
              </w:rPr>
              <w:fldChar w:fldCharType="end"/>
            </w:r>
            <w:r>
              <w:rPr>
                <w:noProof/>
              </w:rPr>
              <w:fldChar w:fldCharType="end"/>
            </w:r>
          </w:ins>
        </w:p>
        <w:p w14:paraId="603DAE3D" w14:textId="77777777" w:rsidR="00B510EF" w:rsidRDefault="00397205">
          <w:pPr>
            <w:pStyle w:val="TOC2"/>
            <w:tabs>
              <w:tab w:val="left" w:pos="880"/>
              <w:tab w:val="right" w:leader="dot" w:pos="9350"/>
            </w:tabs>
            <w:rPr>
              <w:ins w:id="407" w:author="Anders Hejlsberg" w:date="2014-11-01T15:43:00Z"/>
              <w:rFonts w:eastAsiaTheme="minorEastAsia"/>
              <w:noProof/>
              <w:sz w:val="22"/>
            </w:rPr>
          </w:pPr>
          <w:ins w:id="408" w:author="Anders Hejlsberg" w:date="2014-11-01T15:43:00Z">
            <w:r>
              <w:fldChar w:fldCharType="begin"/>
            </w:r>
            <w:r>
              <w:instrText xml:space="preserve"> HYPERLINK \l "_Toc402619810" </w:instrText>
            </w:r>
            <w:r>
              <w:fldChar w:fldCharType="separate"/>
            </w:r>
            <w:r w:rsidR="00B510EF" w:rsidRPr="004847BD">
              <w:rPr>
                <w:rStyle w:val="Hyperlink"/>
                <w:noProof/>
              </w:rPr>
              <w:t>1.10</w:t>
            </w:r>
            <w:r w:rsidR="00B510EF">
              <w:rPr>
                <w:rFonts w:eastAsiaTheme="minorEastAsia"/>
                <w:noProof/>
                <w:sz w:val="22"/>
              </w:rPr>
              <w:tab/>
            </w:r>
            <w:r w:rsidR="00B510EF" w:rsidRPr="004847BD">
              <w:rPr>
                <w:rStyle w:val="Hyperlink"/>
                <w:noProof/>
              </w:rPr>
              <w:t>Modules</w:t>
            </w:r>
            <w:r w:rsidR="00B510EF">
              <w:rPr>
                <w:noProof/>
                <w:webHidden/>
              </w:rPr>
              <w:tab/>
            </w:r>
            <w:r w:rsidR="00B510EF">
              <w:rPr>
                <w:noProof/>
                <w:webHidden/>
              </w:rPr>
              <w:fldChar w:fldCharType="begin"/>
            </w:r>
            <w:r w:rsidR="00B510EF">
              <w:rPr>
                <w:noProof/>
                <w:webHidden/>
              </w:rPr>
              <w:instrText xml:space="preserve"> PAGEREF _Toc402619810 \h </w:instrText>
            </w:r>
            <w:r w:rsidR="00B510EF">
              <w:rPr>
                <w:noProof/>
                <w:webHidden/>
              </w:rPr>
            </w:r>
            <w:r w:rsidR="00B510EF">
              <w:rPr>
                <w:noProof/>
                <w:webHidden/>
              </w:rPr>
              <w:fldChar w:fldCharType="separate"/>
            </w:r>
            <w:r w:rsidR="00B510EF">
              <w:rPr>
                <w:noProof/>
                <w:webHidden/>
              </w:rPr>
              <w:t>13</w:t>
            </w:r>
            <w:r w:rsidR="00B510EF">
              <w:rPr>
                <w:noProof/>
                <w:webHidden/>
              </w:rPr>
              <w:fldChar w:fldCharType="end"/>
            </w:r>
            <w:r>
              <w:rPr>
                <w:noProof/>
              </w:rPr>
              <w:fldChar w:fldCharType="end"/>
            </w:r>
          </w:ins>
        </w:p>
        <w:p w14:paraId="39525438" w14:textId="77777777" w:rsidR="00B510EF" w:rsidRDefault="00397205">
          <w:pPr>
            <w:pStyle w:val="TOC1"/>
            <w:rPr>
              <w:ins w:id="409" w:author="Anders Hejlsberg" w:date="2014-11-01T15:43:00Z"/>
              <w:rFonts w:eastAsiaTheme="minorEastAsia"/>
              <w:noProof/>
              <w:sz w:val="22"/>
            </w:rPr>
          </w:pPr>
          <w:ins w:id="410" w:author="Anders Hejlsberg" w:date="2014-11-01T15:43:00Z">
            <w:r>
              <w:fldChar w:fldCharType="begin"/>
            </w:r>
            <w:r>
              <w:instrText xml:space="preserve"> HYPERLINK \l "_Toc402619811" </w:instrText>
            </w:r>
            <w:r>
              <w:fldChar w:fldCharType="separate"/>
            </w:r>
            <w:r w:rsidR="00B510EF" w:rsidRPr="004847BD">
              <w:rPr>
                <w:rStyle w:val="Hyperlink"/>
                <w:noProof/>
              </w:rPr>
              <w:t>2</w:t>
            </w:r>
            <w:r w:rsidR="00B510EF">
              <w:rPr>
                <w:rFonts w:eastAsiaTheme="minorEastAsia"/>
                <w:noProof/>
                <w:sz w:val="22"/>
              </w:rPr>
              <w:tab/>
            </w:r>
            <w:r w:rsidR="00B510EF" w:rsidRPr="004847BD">
              <w:rPr>
                <w:rStyle w:val="Hyperlink"/>
                <w:noProof/>
              </w:rPr>
              <w:t>Basic Concepts</w:t>
            </w:r>
            <w:r w:rsidR="00B510EF">
              <w:rPr>
                <w:noProof/>
                <w:webHidden/>
              </w:rPr>
              <w:tab/>
            </w:r>
            <w:r w:rsidR="00B510EF">
              <w:rPr>
                <w:noProof/>
                <w:webHidden/>
              </w:rPr>
              <w:fldChar w:fldCharType="begin"/>
            </w:r>
            <w:r w:rsidR="00B510EF">
              <w:rPr>
                <w:noProof/>
                <w:webHidden/>
              </w:rPr>
              <w:instrText xml:space="preserve"> PAGEREF _Toc402619811 \h </w:instrText>
            </w:r>
            <w:r w:rsidR="00B510EF">
              <w:rPr>
                <w:noProof/>
                <w:webHidden/>
              </w:rPr>
            </w:r>
            <w:r w:rsidR="00B510EF">
              <w:rPr>
                <w:noProof/>
                <w:webHidden/>
              </w:rPr>
              <w:fldChar w:fldCharType="separate"/>
            </w:r>
            <w:r w:rsidR="00B510EF">
              <w:rPr>
                <w:noProof/>
                <w:webHidden/>
              </w:rPr>
              <w:t>17</w:t>
            </w:r>
            <w:r w:rsidR="00B510EF">
              <w:rPr>
                <w:noProof/>
                <w:webHidden/>
              </w:rPr>
              <w:fldChar w:fldCharType="end"/>
            </w:r>
            <w:r>
              <w:rPr>
                <w:noProof/>
              </w:rPr>
              <w:fldChar w:fldCharType="end"/>
            </w:r>
          </w:ins>
        </w:p>
        <w:p w14:paraId="2675BE10" w14:textId="77777777" w:rsidR="00B510EF" w:rsidRDefault="00397205">
          <w:pPr>
            <w:pStyle w:val="TOC2"/>
            <w:tabs>
              <w:tab w:val="left" w:pos="880"/>
              <w:tab w:val="right" w:leader="dot" w:pos="9350"/>
            </w:tabs>
            <w:rPr>
              <w:ins w:id="411" w:author="Anders Hejlsberg" w:date="2014-11-01T15:43:00Z"/>
              <w:rFonts w:eastAsiaTheme="minorEastAsia"/>
              <w:noProof/>
              <w:sz w:val="22"/>
            </w:rPr>
          </w:pPr>
          <w:ins w:id="412" w:author="Anders Hejlsberg" w:date="2014-11-01T15:43:00Z">
            <w:r>
              <w:fldChar w:fldCharType="begin"/>
            </w:r>
            <w:r>
              <w:instrText xml:space="preserve"> HYPERLINK \l "_Toc402619812" </w:instrText>
            </w:r>
            <w:r>
              <w:fldChar w:fldCharType="separate"/>
            </w:r>
            <w:r w:rsidR="00B510EF" w:rsidRPr="004847BD">
              <w:rPr>
                <w:rStyle w:val="Hyperlink"/>
                <w:noProof/>
              </w:rPr>
              <w:t>2.1</w:t>
            </w:r>
            <w:r w:rsidR="00B510EF">
              <w:rPr>
                <w:rFonts w:eastAsiaTheme="minorEastAsia"/>
                <w:noProof/>
                <w:sz w:val="22"/>
              </w:rPr>
              <w:tab/>
            </w:r>
            <w:r w:rsidR="00B510EF" w:rsidRPr="004847BD">
              <w:rPr>
                <w:rStyle w:val="Hyperlink"/>
                <w:noProof/>
              </w:rPr>
              <w:t>Grammar Conventions</w:t>
            </w:r>
            <w:r w:rsidR="00B510EF">
              <w:rPr>
                <w:noProof/>
                <w:webHidden/>
              </w:rPr>
              <w:tab/>
            </w:r>
            <w:r w:rsidR="00B510EF">
              <w:rPr>
                <w:noProof/>
                <w:webHidden/>
              </w:rPr>
              <w:fldChar w:fldCharType="begin"/>
            </w:r>
            <w:r w:rsidR="00B510EF">
              <w:rPr>
                <w:noProof/>
                <w:webHidden/>
              </w:rPr>
              <w:instrText xml:space="preserve"> PAGEREF _Toc402619812 \h </w:instrText>
            </w:r>
            <w:r w:rsidR="00B510EF">
              <w:rPr>
                <w:noProof/>
                <w:webHidden/>
              </w:rPr>
            </w:r>
            <w:r w:rsidR="00B510EF">
              <w:rPr>
                <w:noProof/>
                <w:webHidden/>
              </w:rPr>
              <w:fldChar w:fldCharType="separate"/>
            </w:r>
            <w:r w:rsidR="00B510EF">
              <w:rPr>
                <w:noProof/>
                <w:webHidden/>
              </w:rPr>
              <w:t>17</w:t>
            </w:r>
            <w:r w:rsidR="00B510EF">
              <w:rPr>
                <w:noProof/>
                <w:webHidden/>
              </w:rPr>
              <w:fldChar w:fldCharType="end"/>
            </w:r>
            <w:r>
              <w:rPr>
                <w:noProof/>
              </w:rPr>
              <w:fldChar w:fldCharType="end"/>
            </w:r>
          </w:ins>
        </w:p>
        <w:p w14:paraId="0E093DDD" w14:textId="77777777" w:rsidR="00B510EF" w:rsidRDefault="00397205">
          <w:pPr>
            <w:pStyle w:val="TOC2"/>
            <w:tabs>
              <w:tab w:val="left" w:pos="880"/>
              <w:tab w:val="right" w:leader="dot" w:pos="9350"/>
            </w:tabs>
            <w:rPr>
              <w:ins w:id="413" w:author="Anders Hejlsberg" w:date="2014-11-01T15:43:00Z"/>
              <w:rFonts w:eastAsiaTheme="minorEastAsia"/>
              <w:noProof/>
              <w:sz w:val="22"/>
            </w:rPr>
          </w:pPr>
          <w:ins w:id="414" w:author="Anders Hejlsberg" w:date="2014-11-01T15:43:00Z">
            <w:r>
              <w:fldChar w:fldCharType="begin"/>
            </w:r>
            <w:r>
              <w:instrText xml:space="preserve"> HYPERLINK \l "_Toc402619813" </w:instrText>
            </w:r>
            <w:r>
              <w:fldChar w:fldCharType="separate"/>
            </w:r>
            <w:r w:rsidR="00B510EF" w:rsidRPr="004847BD">
              <w:rPr>
                <w:rStyle w:val="Hyperlink"/>
                <w:noProof/>
              </w:rPr>
              <w:t>2.2</w:t>
            </w:r>
            <w:r w:rsidR="00B510EF">
              <w:rPr>
                <w:rFonts w:eastAsiaTheme="minorEastAsia"/>
                <w:noProof/>
                <w:sz w:val="22"/>
              </w:rPr>
              <w:tab/>
            </w:r>
            <w:r w:rsidR="00B510EF" w:rsidRPr="004847BD">
              <w:rPr>
                <w:rStyle w:val="Hyperlink"/>
                <w:noProof/>
              </w:rPr>
              <w:t>Namespaces and Named Types</w:t>
            </w:r>
            <w:r w:rsidR="00B510EF">
              <w:rPr>
                <w:noProof/>
                <w:webHidden/>
              </w:rPr>
              <w:tab/>
            </w:r>
            <w:r w:rsidR="00B510EF">
              <w:rPr>
                <w:noProof/>
                <w:webHidden/>
              </w:rPr>
              <w:fldChar w:fldCharType="begin"/>
            </w:r>
            <w:r w:rsidR="00B510EF">
              <w:rPr>
                <w:noProof/>
                <w:webHidden/>
              </w:rPr>
              <w:instrText xml:space="preserve"> PAGEREF _Toc402619813 \h </w:instrText>
            </w:r>
            <w:r w:rsidR="00B510EF">
              <w:rPr>
                <w:noProof/>
                <w:webHidden/>
              </w:rPr>
            </w:r>
            <w:r w:rsidR="00B510EF">
              <w:rPr>
                <w:noProof/>
                <w:webHidden/>
              </w:rPr>
              <w:fldChar w:fldCharType="separate"/>
            </w:r>
            <w:r w:rsidR="00B510EF">
              <w:rPr>
                <w:noProof/>
                <w:webHidden/>
              </w:rPr>
              <w:t>17</w:t>
            </w:r>
            <w:r w:rsidR="00B510EF">
              <w:rPr>
                <w:noProof/>
                <w:webHidden/>
              </w:rPr>
              <w:fldChar w:fldCharType="end"/>
            </w:r>
            <w:r>
              <w:rPr>
                <w:noProof/>
              </w:rPr>
              <w:fldChar w:fldCharType="end"/>
            </w:r>
          </w:ins>
        </w:p>
        <w:p w14:paraId="1396F6CB" w14:textId="77777777" w:rsidR="00B510EF" w:rsidRDefault="00397205">
          <w:pPr>
            <w:pStyle w:val="TOC2"/>
            <w:tabs>
              <w:tab w:val="left" w:pos="880"/>
              <w:tab w:val="right" w:leader="dot" w:pos="9350"/>
            </w:tabs>
            <w:rPr>
              <w:ins w:id="415" w:author="Anders Hejlsberg" w:date="2014-11-01T15:43:00Z"/>
              <w:rFonts w:eastAsiaTheme="minorEastAsia"/>
              <w:noProof/>
              <w:sz w:val="22"/>
            </w:rPr>
          </w:pPr>
          <w:ins w:id="416" w:author="Anders Hejlsberg" w:date="2014-11-01T15:43:00Z">
            <w:r>
              <w:fldChar w:fldCharType="begin"/>
            </w:r>
            <w:r>
              <w:instrText xml:space="preserve"> HYPERLINK \l "_Toc402619814" </w:instrText>
            </w:r>
            <w:r>
              <w:fldChar w:fldCharType="separate"/>
            </w:r>
            <w:r w:rsidR="00B510EF" w:rsidRPr="004847BD">
              <w:rPr>
                <w:rStyle w:val="Hyperlink"/>
                <w:noProof/>
              </w:rPr>
              <w:t>2.3</w:t>
            </w:r>
            <w:r w:rsidR="00B510EF">
              <w:rPr>
                <w:rFonts w:eastAsiaTheme="minorEastAsia"/>
                <w:noProof/>
                <w:sz w:val="22"/>
              </w:rPr>
              <w:tab/>
            </w:r>
            <w:r w:rsidR="00B510EF" w:rsidRPr="004847BD">
              <w:rPr>
                <w:rStyle w:val="Hyperlink"/>
                <w:noProof/>
              </w:rPr>
              <w:t>Declarations</w:t>
            </w:r>
            <w:r w:rsidR="00B510EF">
              <w:rPr>
                <w:noProof/>
                <w:webHidden/>
              </w:rPr>
              <w:tab/>
            </w:r>
            <w:r w:rsidR="00B510EF">
              <w:rPr>
                <w:noProof/>
                <w:webHidden/>
              </w:rPr>
              <w:fldChar w:fldCharType="begin"/>
            </w:r>
            <w:r w:rsidR="00B510EF">
              <w:rPr>
                <w:noProof/>
                <w:webHidden/>
              </w:rPr>
              <w:instrText xml:space="preserve"> PAGEREF _Toc402619814 \h </w:instrText>
            </w:r>
            <w:r w:rsidR="00B510EF">
              <w:rPr>
                <w:noProof/>
                <w:webHidden/>
              </w:rPr>
            </w:r>
            <w:r w:rsidR="00B510EF">
              <w:rPr>
                <w:noProof/>
                <w:webHidden/>
              </w:rPr>
              <w:fldChar w:fldCharType="separate"/>
            </w:r>
            <w:r w:rsidR="00B510EF">
              <w:rPr>
                <w:noProof/>
                <w:webHidden/>
              </w:rPr>
              <w:t>18</w:t>
            </w:r>
            <w:r w:rsidR="00B510EF">
              <w:rPr>
                <w:noProof/>
                <w:webHidden/>
              </w:rPr>
              <w:fldChar w:fldCharType="end"/>
            </w:r>
            <w:r>
              <w:rPr>
                <w:noProof/>
              </w:rPr>
              <w:fldChar w:fldCharType="end"/>
            </w:r>
          </w:ins>
        </w:p>
        <w:p w14:paraId="2186835E" w14:textId="77777777" w:rsidR="00B510EF" w:rsidRDefault="00397205">
          <w:pPr>
            <w:pStyle w:val="TOC2"/>
            <w:tabs>
              <w:tab w:val="left" w:pos="880"/>
              <w:tab w:val="right" w:leader="dot" w:pos="9350"/>
            </w:tabs>
            <w:rPr>
              <w:ins w:id="417" w:author="Anders Hejlsberg" w:date="2014-11-01T15:43:00Z"/>
              <w:rFonts w:eastAsiaTheme="minorEastAsia"/>
              <w:noProof/>
              <w:sz w:val="22"/>
            </w:rPr>
          </w:pPr>
          <w:ins w:id="418" w:author="Anders Hejlsberg" w:date="2014-11-01T15:43:00Z">
            <w:r>
              <w:fldChar w:fldCharType="begin"/>
            </w:r>
            <w:r>
              <w:instrText xml:space="preserve"> HYPERLINK \l "_Toc402619815" </w:instrText>
            </w:r>
            <w:r>
              <w:fldChar w:fldCharType="separate"/>
            </w:r>
            <w:r w:rsidR="00B510EF" w:rsidRPr="004847BD">
              <w:rPr>
                <w:rStyle w:val="Hyperlink"/>
                <w:noProof/>
              </w:rPr>
              <w:t>2.4</w:t>
            </w:r>
            <w:r w:rsidR="00B510EF">
              <w:rPr>
                <w:rFonts w:eastAsiaTheme="minorEastAsia"/>
                <w:noProof/>
                <w:sz w:val="22"/>
              </w:rPr>
              <w:tab/>
            </w:r>
            <w:r w:rsidR="00B510EF" w:rsidRPr="004847BD">
              <w:rPr>
                <w:rStyle w:val="Hyperlink"/>
                <w:noProof/>
              </w:rPr>
              <w:t>Scopes</w:t>
            </w:r>
            <w:r w:rsidR="00B510EF">
              <w:rPr>
                <w:noProof/>
                <w:webHidden/>
              </w:rPr>
              <w:tab/>
            </w:r>
            <w:r w:rsidR="00B510EF">
              <w:rPr>
                <w:noProof/>
                <w:webHidden/>
              </w:rPr>
              <w:fldChar w:fldCharType="begin"/>
            </w:r>
            <w:r w:rsidR="00B510EF">
              <w:rPr>
                <w:noProof/>
                <w:webHidden/>
              </w:rPr>
              <w:instrText xml:space="preserve"> PAGEREF _Toc402619815 \h </w:instrText>
            </w:r>
            <w:r w:rsidR="00B510EF">
              <w:rPr>
                <w:noProof/>
                <w:webHidden/>
              </w:rPr>
            </w:r>
            <w:r w:rsidR="00B510EF">
              <w:rPr>
                <w:noProof/>
                <w:webHidden/>
              </w:rPr>
              <w:fldChar w:fldCharType="separate"/>
            </w:r>
            <w:r w:rsidR="00B510EF">
              <w:rPr>
                <w:noProof/>
                <w:webHidden/>
              </w:rPr>
              <w:t>20</w:t>
            </w:r>
            <w:r w:rsidR="00B510EF">
              <w:rPr>
                <w:noProof/>
                <w:webHidden/>
              </w:rPr>
              <w:fldChar w:fldCharType="end"/>
            </w:r>
            <w:r>
              <w:rPr>
                <w:noProof/>
              </w:rPr>
              <w:fldChar w:fldCharType="end"/>
            </w:r>
          </w:ins>
        </w:p>
        <w:p w14:paraId="406A7AC6" w14:textId="77777777" w:rsidR="00B510EF" w:rsidRDefault="00397205">
          <w:pPr>
            <w:pStyle w:val="TOC1"/>
            <w:rPr>
              <w:ins w:id="419" w:author="Anders Hejlsberg" w:date="2014-11-01T15:43:00Z"/>
              <w:rFonts w:eastAsiaTheme="minorEastAsia"/>
              <w:noProof/>
              <w:sz w:val="22"/>
            </w:rPr>
          </w:pPr>
          <w:ins w:id="420" w:author="Anders Hejlsberg" w:date="2014-11-01T15:43:00Z">
            <w:r>
              <w:fldChar w:fldCharType="begin"/>
            </w:r>
            <w:r>
              <w:instrText xml:space="preserve"> HYPERLINK \l "_Toc402619816" </w:instrText>
            </w:r>
            <w:r>
              <w:fldChar w:fldCharType="separate"/>
            </w:r>
            <w:r w:rsidR="00B510EF" w:rsidRPr="004847BD">
              <w:rPr>
                <w:rStyle w:val="Hyperlink"/>
                <w:noProof/>
              </w:rPr>
              <w:t>3</w:t>
            </w:r>
            <w:r w:rsidR="00B510EF">
              <w:rPr>
                <w:rFonts w:eastAsiaTheme="minorEastAsia"/>
                <w:noProof/>
                <w:sz w:val="22"/>
              </w:rPr>
              <w:tab/>
            </w:r>
            <w:r w:rsidR="00B510EF" w:rsidRPr="004847BD">
              <w:rPr>
                <w:rStyle w:val="Hyperlink"/>
                <w:noProof/>
              </w:rPr>
              <w:t>Types</w:t>
            </w:r>
            <w:r w:rsidR="00B510EF">
              <w:rPr>
                <w:noProof/>
                <w:webHidden/>
              </w:rPr>
              <w:tab/>
            </w:r>
            <w:r w:rsidR="00B510EF">
              <w:rPr>
                <w:noProof/>
                <w:webHidden/>
              </w:rPr>
              <w:fldChar w:fldCharType="begin"/>
            </w:r>
            <w:r w:rsidR="00B510EF">
              <w:rPr>
                <w:noProof/>
                <w:webHidden/>
              </w:rPr>
              <w:instrText xml:space="preserve"> PAGEREF _Toc402619816 \h </w:instrText>
            </w:r>
            <w:r w:rsidR="00B510EF">
              <w:rPr>
                <w:noProof/>
                <w:webHidden/>
              </w:rPr>
            </w:r>
            <w:r w:rsidR="00B510EF">
              <w:rPr>
                <w:noProof/>
                <w:webHidden/>
              </w:rPr>
              <w:fldChar w:fldCharType="separate"/>
            </w:r>
            <w:r w:rsidR="00B510EF">
              <w:rPr>
                <w:noProof/>
                <w:webHidden/>
              </w:rPr>
              <w:t>23</w:t>
            </w:r>
            <w:r w:rsidR="00B510EF">
              <w:rPr>
                <w:noProof/>
                <w:webHidden/>
              </w:rPr>
              <w:fldChar w:fldCharType="end"/>
            </w:r>
            <w:r>
              <w:rPr>
                <w:noProof/>
              </w:rPr>
              <w:fldChar w:fldCharType="end"/>
            </w:r>
          </w:ins>
        </w:p>
        <w:p w14:paraId="4FF4DEA9" w14:textId="77777777" w:rsidR="00B510EF" w:rsidRDefault="00397205">
          <w:pPr>
            <w:pStyle w:val="TOC2"/>
            <w:tabs>
              <w:tab w:val="left" w:pos="880"/>
              <w:tab w:val="right" w:leader="dot" w:pos="9350"/>
            </w:tabs>
            <w:rPr>
              <w:ins w:id="421" w:author="Anders Hejlsberg" w:date="2014-11-01T15:43:00Z"/>
              <w:rFonts w:eastAsiaTheme="minorEastAsia"/>
              <w:noProof/>
              <w:sz w:val="22"/>
            </w:rPr>
          </w:pPr>
          <w:ins w:id="422" w:author="Anders Hejlsberg" w:date="2014-11-01T15:43:00Z">
            <w:r>
              <w:fldChar w:fldCharType="begin"/>
            </w:r>
            <w:r>
              <w:instrText xml:space="preserve"> HYPERLINK \l "_Toc402619817" </w:instrText>
            </w:r>
            <w:r>
              <w:fldChar w:fldCharType="separate"/>
            </w:r>
            <w:r w:rsidR="00B510EF" w:rsidRPr="004847BD">
              <w:rPr>
                <w:rStyle w:val="Hyperlink"/>
                <w:noProof/>
              </w:rPr>
              <w:t>3.1</w:t>
            </w:r>
            <w:r w:rsidR="00B510EF">
              <w:rPr>
                <w:rFonts w:eastAsiaTheme="minorEastAsia"/>
                <w:noProof/>
                <w:sz w:val="22"/>
              </w:rPr>
              <w:tab/>
            </w:r>
            <w:r w:rsidR="00B510EF" w:rsidRPr="004847BD">
              <w:rPr>
                <w:rStyle w:val="Hyperlink"/>
                <w:noProof/>
              </w:rPr>
              <w:t>The Any Type</w:t>
            </w:r>
            <w:r w:rsidR="00B510EF">
              <w:rPr>
                <w:noProof/>
                <w:webHidden/>
              </w:rPr>
              <w:tab/>
            </w:r>
            <w:r w:rsidR="00B510EF">
              <w:rPr>
                <w:noProof/>
                <w:webHidden/>
              </w:rPr>
              <w:fldChar w:fldCharType="begin"/>
            </w:r>
            <w:r w:rsidR="00B510EF">
              <w:rPr>
                <w:noProof/>
                <w:webHidden/>
              </w:rPr>
              <w:instrText xml:space="preserve"> PAGEREF _Toc402619817 \h </w:instrText>
            </w:r>
            <w:r w:rsidR="00B510EF">
              <w:rPr>
                <w:noProof/>
                <w:webHidden/>
              </w:rPr>
            </w:r>
            <w:r w:rsidR="00B510EF">
              <w:rPr>
                <w:noProof/>
                <w:webHidden/>
              </w:rPr>
              <w:fldChar w:fldCharType="separate"/>
            </w:r>
            <w:r w:rsidR="00B510EF">
              <w:rPr>
                <w:noProof/>
                <w:webHidden/>
              </w:rPr>
              <w:t>24</w:t>
            </w:r>
            <w:r w:rsidR="00B510EF">
              <w:rPr>
                <w:noProof/>
                <w:webHidden/>
              </w:rPr>
              <w:fldChar w:fldCharType="end"/>
            </w:r>
            <w:r>
              <w:rPr>
                <w:noProof/>
              </w:rPr>
              <w:fldChar w:fldCharType="end"/>
            </w:r>
          </w:ins>
        </w:p>
        <w:p w14:paraId="000EE658" w14:textId="77777777" w:rsidR="00B510EF" w:rsidRDefault="00397205">
          <w:pPr>
            <w:pStyle w:val="TOC2"/>
            <w:tabs>
              <w:tab w:val="left" w:pos="880"/>
              <w:tab w:val="right" w:leader="dot" w:pos="9350"/>
            </w:tabs>
            <w:rPr>
              <w:ins w:id="423" w:author="Anders Hejlsberg" w:date="2014-11-01T15:43:00Z"/>
              <w:rFonts w:eastAsiaTheme="minorEastAsia"/>
              <w:noProof/>
              <w:sz w:val="22"/>
            </w:rPr>
          </w:pPr>
          <w:ins w:id="424" w:author="Anders Hejlsberg" w:date="2014-11-01T15:43:00Z">
            <w:r>
              <w:fldChar w:fldCharType="begin"/>
            </w:r>
            <w:r>
              <w:instrText xml:space="preserve"> HYPERLINK \l "_Toc402619818" </w:instrText>
            </w:r>
            <w:r>
              <w:fldChar w:fldCharType="separate"/>
            </w:r>
            <w:r w:rsidR="00B510EF" w:rsidRPr="004847BD">
              <w:rPr>
                <w:rStyle w:val="Hyperlink"/>
                <w:noProof/>
              </w:rPr>
              <w:t>3.2</w:t>
            </w:r>
            <w:r w:rsidR="00B510EF">
              <w:rPr>
                <w:rFonts w:eastAsiaTheme="minorEastAsia"/>
                <w:noProof/>
                <w:sz w:val="22"/>
              </w:rPr>
              <w:tab/>
            </w:r>
            <w:r w:rsidR="00B510EF" w:rsidRPr="004847BD">
              <w:rPr>
                <w:rStyle w:val="Hyperlink"/>
                <w:noProof/>
              </w:rPr>
              <w:t>Primitive Types</w:t>
            </w:r>
            <w:r w:rsidR="00B510EF">
              <w:rPr>
                <w:noProof/>
                <w:webHidden/>
              </w:rPr>
              <w:tab/>
            </w:r>
            <w:r w:rsidR="00B510EF">
              <w:rPr>
                <w:noProof/>
                <w:webHidden/>
              </w:rPr>
              <w:fldChar w:fldCharType="begin"/>
            </w:r>
            <w:r w:rsidR="00B510EF">
              <w:rPr>
                <w:noProof/>
                <w:webHidden/>
              </w:rPr>
              <w:instrText xml:space="preserve"> PAGEREF _Toc402619818 \h </w:instrText>
            </w:r>
            <w:r w:rsidR="00B510EF">
              <w:rPr>
                <w:noProof/>
                <w:webHidden/>
              </w:rPr>
            </w:r>
            <w:r w:rsidR="00B510EF">
              <w:rPr>
                <w:noProof/>
                <w:webHidden/>
              </w:rPr>
              <w:fldChar w:fldCharType="separate"/>
            </w:r>
            <w:r w:rsidR="00B510EF">
              <w:rPr>
                <w:noProof/>
                <w:webHidden/>
              </w:rPr>
              <w:t>24</w:t>
            </w:r>
            <w:r w:rsidR="00B510EF">
              <w:rPr>
                <w:noProof/>
                <w:webHidden/>
              </w:rPr>
              <w:fldChar w:fldCharType="end"/>
            </w:r>
            <w:r>
              <w:rPr>
                <w:noProof/>
              </w:rPr>
              <w:fldChar w:fldCharType="end"/>
            </w:r>
          </w:ins>
        </w:p>
        <w:p w14:paraId="56A7757D" w14:textId="77777777" w:rsidR="00B510EF" w:rsidRDefault="00397205">
          <w:pPr>
            <w:pStyle w:val="TOC3"/>
            <w:rPr>
              <w:ins w:id="425" w:author="Anders Hejlsberg" w:date="2014-11-01T15:43:00Z"/>
              <w:rFonts w:eastAsiaTheme="minorEastAsia"/>
              <w:noProof/>
              <w:sz w:val="22"/>
            </w:rPr>
          </w:pPr>
          <w:ins w:id="426" w:author="Anders Hejlsberg" w:date="2014-11-01T15:43:00Z">
            <w:r>
              <w:fldChar w:fldCharType="begin"/>
            </w:r>
            <w:r>
              <w:instrText xml:space="preserve"> HYPERLINK \l "_Toc402619819" </w:instrText>
            </w:r>
            <w:r>
              <w:fldChar w:fldCharType="separate"/>
            </w:r>
            <w:r w:rsidR="00B510EF" w:rsidRPr="004847BD">
              <w:rPr>
                <w:rStyle w:val="Hyperlink"/>
                <w:noProof/>
              </w:rPr>
              <w:t>3.2.1</w:t>
            </w:r>
            <w:r w:rsidR="00B510EF">
              <w:rPr>
                <w:rFonts w:eastAsiaTheme="minorEastAsia"/>
                <w:noProof/>
                <w:sz w:val="22"/>
              </w:rPr>
              <w:tab/>
            </w:r>
            <w:r w:rsidR="00B510EF" w:rsidRPr="004847BD">
              <w:rPr>
                <w:rStyle w:val="Hyperlink"/>
                <w:noProof/>
              </w:rPr>
              <w:t>The Number Type</w:t>
            </w:r>
            <w:r w:rsidR="00B510EF">
              <w:rPr>
                <w:noProof/>
                <w:webHidden/>
              </w:rPr>
              <w:tab/>
            </w:r>
            <w:r w:rsidR="00B510EF">
              <w:rPr>
                <w:noProof/>
                <w:webHidden/>
              </w:rPr>
              <w:fldChar w:fldCharType="begin"/>
            </w:r>
            <w:r w:rsidR="00B510EF">
              <w:rPr>
                <w:noProof/>
                <w:webHidden/>
              </w:rPr>
              <w:instrText xml:space="preserve"> PAGEREF _Toc402619819 \h </w:instrText>
            </w:r>
            <w:r w:rsidR="00B510EF">
              <w:rPr>
                <w:noProof/>
                <w:webHidden/>
              </w:rPr>
            </w:r>
            <w:r w:rsidR="00B510EF">
              <w:rPr>
                <w:noProof/>
                <w:webHidden/>
              </w:rPr>
              <w:fldChar w:fldCharType="separate"/>
            </w:r>
            <w:r w:rsidR="00B510EF">
              <w:rPr>
                <w:noProof/>
                <w:webHidden/>
              </w:rPr>
              <w:t>24</w:t>
            </w:r>
            <w:r w:rsidR="00B510EF">
              <w:rPr>
                <w:noProof/>
                <w:webHidden/>
              </w:rPr>
              <w:fldChar w:fldCharType="end"/>
            </w:r>
            <w:r>
              <w:rPr>
                <w:noProof/>
              </w:rPr>
              <w:fldChar w:fldCharType="end"/>
            </w:r>
          </w:ins>
        </w:p>
        <w:p w14:paraId="71532D1A" w14:textId="77777777" w:rsidR="00B510EF" w:rsidRDefault="00397205">
          <w:pPr>
            <w:pStyle w:val="TOC3"/>
            <w:rPr>
              <w:ins w:id="427" w:author="Anders Hejlsberg" w:date="2014-11-01T15:43:00Z"/>
              <w:rFonts w:eastAsiaTheme="minorEastAsia"/>
              <w:noProof/>
              <w:sz w:val="22"/>
            </w:rPr>
          </w:pPr>
          <w:ins w:id="428" w:author="Anders Hejlsberg" w:date="2014-11-01T15:43:00Z">
            <w:r>
              <w:fldChar w:fldCharType="begin"/>
            </w:r>
            <w:r>
              <w:instrText xml:space="preserve"> HYPERLINK \l "_Toc402619820" </w:instrText>
            </w:r>
            <w:r>
              <w:fldChar w:fldCharType="separate"/>
            </w:r>
            <w:r w:rsidR="00B510EF" w:rsidRPr="004847BD">
              <w:rPr>
                <w:rStyle w:val="Hyperlink"/>
                <w:noProof/>
              </w:rPr>
              <w:t>3.2.2</w:t>
            </w:r>
            <w:r w:rsidR="00B510EF">
              <w:rPr>
                <w:rFonts w:eastAsiaTheme="minorEastAsia"/>
                <w:noProof/>
                <w:sz w:val="22"/>
              </w:rPr>
              <w:tab/>
            </w:r>
            <w:r w:rsidR="00B510EF" w:rsidRPr="004847BD">
              <w:rPr>
                <w:rStyle w:val="Hyperlink"/>
                <w:noProof/>
              </w:rPr>
              <w:t>The Boolean Type</w:t>
            </w:r>
            <w:r w:rsidR="00B510EF">
              <w:rPr>
                <w:noProof/>
                <w:webHidden/>
              </w:rPr>
              <w:tab/>
            </w:r>
            <w:r w:rsidR="00B510EF">
              <w:rPr>
                <w:noProof/>
                <w:webHidden/>
              </w:rPr>
              <w:fldChar w:fldCharType="begin"/>
            </w:r>
            <w:r w:rsidR="00B510EF">
              <w:rPr>
                <w:noProof/>
                <w:webHidden/>
              </w:rPr>
              <w:instrText xml:space="preserve"> PAGEREF _Toc402619820 \h </w:instrText>
            </w:r>
            <w:r w:rsidR="00B510EF">
              <w:rPr>
                <w:noProof/>
                <w:webHidden/>
              </w:rPr>
            </w:r>
            <w:r w:rsidR="00B510EF">
              <w:rPr>
                <w:noProof/>
                <w:webHidden/>
              </w:rPr>
              <w:fldChar w:fldCharType="separate"/>
            </w:r>
            <w:r w:rsidR="00B510EF">
              <w:rPr>
                <w:noProof/>
                <w:webHidden/>
              </w:rPr>
              <w:t>25</w:t>
            </w:r>
            <w:r w:rsidR="00B510EF">
              <w:rPr>
                <w:noProof/>
                <w:webHidden/>
              </w:rPr>
              <w:fldChar w:fldCharType="end"/>
            </w:r>
            <w:r>
              <w:rPr>
                <w:noProof/>
              </w:rPr>
              <w:fldChar w:fldCharType="end"/>
            </w:r>
          </w:ins>
        </w:p>
        <w:p w14:paraId="1EF62D1E" w14:textId="77777777" w:rsidR="00B510EF" w:rsidRDefault="00397205">
          <w:pPr>
            <w:pStyle w:val="TOC3"/>
            <w:rPr>
              <w:ins w:id="429" w:author="Anders Hejlsberg" w:date="2014-11-01T15:43:00Z"/>
              <w:rFonts w:eastAsiaTheme="minorEastAsia"/>
              <w:noProof/>
              <w:sz w:val="22"/>
            </w:rPr>
          </w:pPr>
          <w:ins w:id="430" w:author="Anders Hejlsberg" w:date="2014-11-01T15:43:00Z">
            <w:r>
              <w:fldChar w:fldCharType="begin"/>
            </w:r>
            <w:r>
              <w:instrText xml:space="preserve"> HYPERLINK \l "_Toc402619821" </w:instrText>
            </w:r>
            <w:r>
              <w:fldChar w:fldCharType="separate"/>
            </w:r>
            <w:r w:rsidR="00B510EF" w:rsidRPr="004847BD">
              <w:rPr>
                <w:rStyle w:val="Hyperlink"/>
                <w:noProof/>
              </w:rPr>
              <w:t>3.2.3</w:t>
            </w:r>
            <w:r w:rsidR="00B510EF">
              <w:rPr>
                <w:rFonts w:eastAsiaTheme="minorEastAsia"/>
                <w:noProof/>
                <w:sz w:val="22"/>
              </w:rPr>
              <w:tab/>
            </w:r>
            <w:r w:rsidR="00B510EF" w:rsidRPr="004847BD">
              <w:rPr>
                <w:rStyle w:val="Hyperlink"/>
                <w:noProof/>
              </w:rPr>
              <w:t>The String Type</w:t>
            </w:r>
            <w:r w:rsidR="00B510EF">
              <w:rPr>
                <w:noProof/>
                <w:webHidden/>
              </w:rPr>
              <w:tab/>
            </w:r>
            <w:r w:rsidR="00B510EF">
              <w:rPr>
                <w:noProof/>
                <w:webHidden/>
              </w:rPr>
              <w:fldChar w:fldCharType="begin"/>
            </w:r>
            <w:r w:rsidR="00B510EF">
              <w:rPr>
                <w:noProof/>
                <w:webHidden/>
              </w:rPr>
              <w:instrText xml:space="preserve"> PAGEREF _Toc402619821 \h </w:instrText>
            </w:r>
            <w:r w:rsidR="00B510EF">
              <w:rPr>
                <w:noProof/>
                <w:webHidden/>
              </w:rPr>
            </w:r>
            <w:r w:rsidR="00B510EF">
              <w:rPr>
                <w:noProof/>
                <w:webHidden/>
              </w:rPr>
              <w:fldChar w:fldCharType="separate"/>
            </w:r>
            <w:r w:rsidR="00B510EF">
              <w:rPr>
                <w:noProof/>
                <w:webHidden/>
              </w:rPr>
              <w:t>25</w:t>
            </w:r>
            <w:r w:rsidR="00B510EF">
              <w:rPr>
                <w:noProof/>
                <w:webHidden/>
              </w:rPr>
              <w:fldChar w:fldCharType="end"/>
            </w:r>
            <w:r>
              <w:rPr>
                <w:noProof/>
              </w:rPr>
              <w:fldChar w:fldCharType="end"/>
            </w:r>
          </w:ins>
        </w:p>
        <w:p w14:paraId="652D9650" w14:textId="77777777" w:rsidR="00B510EF" w:rsidRDefault="00397205">
          <w:pPr>
            <w:pStyle w:val="TOC3"/>
            <w:rPr>
              <w:ins w:id="431" w:author="Anders Hejlsberg" w:date="2014-11-01T15:43:00Z"/>
              <w:rFonts w:eastAsiaTheme="minorEastAsia"/>
              <w:noProof/>
              <w:sz w:val="22"/>
            </w:rPr>
          </w:pPr>
          <w:ins w:id="432" w:author="Anders Hejlsberg" w:date="2014-11-01T15:43:00Z">
            <w:r>
              <w:fldChar w:fldCharType="begin"/>
            </w:r>
            <w:r>
              <w:instrText xml:space="preserve"> HYPERLINK \l "_Toc402619822" </w:instrText>
            </w:r>
            <w:r>
              <w:fldChar w:fldCharType="separate"/>
            </w:r>
            <w:r w:rsidR="00B510EF" w:rsidRPr="004847BD">
              <w:rPr>
                <w:rStyle w:val="Hyperlink"/>
                <w:noProof/>
              </w:rPr>
              <w:t>3.2.4</w:t>
            </w:r>
            <w:r w:rsidR="00B510EF">
              <w:rPr>
                <w:rFonts w:eastAsiaTheme="minorEastAsia"/>
                <w:noProof/>
                <w:sz w:val="22"/>
              </w:rPr>
              <w:tab/>
            </w:r>
            <w:r w:rsidR="00B510EF" w:rsidRPr="004847BD">
              <w:rPr>
                <w:rStyle w:val="Hyperlink"/>
                <w:noProof/>
              </w:rPr>
              <w:t>The Void Type</w:t>
            </w:r>
            <w:r w:rsidR="00B510EF">
              <w:rPr>
                <w:noProof/>
                <w:webHidden/>
              </w:rPr>
              <w:tab/>
            </w:r>
            <w:r w:rsidR="00B510EF">
              <w:rPr>
                <w:noProof/>
                <w:webHidden/>
              </w:rPr>
              <w:fldChar w:fldCharType="begin"/>
            </w:r>
            <w:r w:rsidR="00B510EF">
              <w:rPr>
                <w:noProof/>
                <w:webHidden/>
              </w:rPr>
              <w:instrText xml:space="preserve"> PAGEREF _Toc402619822 \h </w:instrText>
            </w:r>
            <w:r w:rsidR="00B510EF">
              <w:rPr>
                <w:noProof/>
                <w:webHidden/>
              </w:rPr>
            </w:r>
            <w:r w:rsidR="00B510EF">
              <w:rPr>
                <w:noProof/>
                <w:webHidden/>
              </w:rPr>
              <w:fldChar w:fldCharType="separate"/>
            </w:r>
            <w:r w:rsidR="00B510EF">
              <w:rPr>
                <w:noProof/>
                <w:webHidden/>
              </w:rPr>
              <w:t>25</w:t>
            </w:r>
            <w:r w:rsidR="00B510EF">
              <w:rPr>
                <w:noProof/>
                <w:webHidden/>
              </w:rPr>
              <w:fldChar w:fldCharType="end"/>
            </w:r>
            <w:r>
              <w:rPr>
                <w:noProof/>
              </w:rPr>
              <w:fldChar w:fldCharType="end"/>
            </w:r>
          </w:ins>
        </w:p>
        <w:p w14:paraId="20EC60AB" w14:textId="77777777" w:rsidR="00B510EF" w:rsidRDefault="00397205">
          <w:pPr>
            <w:pStyle w:val="TOC3"/>
            <w:rPr>
              <w:ins w:id="433" w:author="Anders Hejlsberg" w:date="2014-11-01T15:43:00Z"/>
              <w:rFonts w:eastAsiaTheme="minorEastAsia"/>
              <w:noProof/>
              <w:sz w:val="22"/>
            </w:rPr>
          </w:pPr>
          <w:ins w:id="434" w:author="Anders Hejlsberg" w:date="2014-11-01T15:43:00Z">
            <w:r>
              <w:fldChar w:fldCharType="begin"/>
            </w:r>
            <w:r>
              <w:instrText xml:space="preserve"> HYPERLINK \l "_Toc402619823" </w:instrText>
            </w:r>
            <w:r>
              <w:fldChar w:fldCharType="separate"/>
            </w:r>
            <w:r w:rsidR="00B510EF" w:rsidRPr="004847BD">
              <w:rPr>
                <w:rStyle w:val="Hyperlink"/>
                <w:noProof/>
              </w:rPr>
              <w:t>3.2.5</w:t>
            </w:r>
            <w:r w:rsidR="00B510EF">
              <w:rPr>
                <w:rFonts w:eastAsiaTheme="minorEastAsia"/>
                <w:noProof/>
                <w:sz w:val="22"/>
              </w:rPr>
              <w:tab/>
            </w:r>
            <w:r w:rsidR="00B510EF" w:rsidRPr="004847BD">
              <w:rPr>
                <w:rStyle w:val="Hyperlink"/>
                <w:noProof/>
              </w:rPr>
              <w:t>The Null Type</w:t>
            </w:r>
            <w:r w:rsidR="00B510EF">
              <w:rPr>
                <w:noProof/>
                <w:webHidden/>
              </w:rPr>
              <w:tab/>
            </w:r>
            <w:r w:rsidR="00B510EF">
              <w:rPr>
                <w:noProof/>
                <w:webHidden/>
              </w:rPr>
              <w:fldChar w:fldCharType="begin"/>
            </w:r>
            <w:r w:rsidR="00B510EF">
              <w:rPr>
                <w:noProof/>
                <w:webHidden/>
              </w:rPr>
              <w:instrText xml:space="preserve"> PAGEREF _Toc402619823 \h </w:instrText>
            </w:r>
            <w:r w:rsidR="00B510EF">
              <w:rPr>
                <w:noProof/>
                <w:webHidden/>
              </w:rPr>
            </w:r>
            <w:r w:rsidR="00B510EF">
              <w:rPr>
                <w:noProof/>
                <w:webHidden/>
              </w:rPr>
              <w:fldChar w:fldCharType="separate"/>
            </w:r>
            <w:r w:rsidR="00B510EF">
              <w:rPr>
                <w:noProof/>
                <w:webHidden/>
              </w:rPr>
              <w:t>26</w:t>
            </w:r>
            <w:r w:rsidR="00B510EF">
              <w:rPr>
                <w:noProof/>
                <w:webHidden/>
              </w:rPr>
              <w:fldChar w:fldCharType="end"/>
            </w:r>
            <w:r>
              <w:rPr>
                <w:noProof/>
              </w:rPr>
              <w:fldChar w:fldCharType="end"/>
            </w:r>
          </w:ins>
        </w:p>
        <w:p w14:paraId="27453F4A" w14:textId="77777777" w:rsidR="00B510EF" w:rsidRDefault="00397205">
          <w:pPr>
            <w:pStyle w:val="TOC3"/>
            <w:rPr>
              <w:ins w:id="435" w:author="Anders Hejlsberg" w:date="2014-11-01T15:43:00Z"/>
              <w:rFonts w:eastAsiaTheme="minorEastAsia"/>
              <w:noProof/>
              <w:sz w:val="22"/>
            </w:rPr>
          </w:pPr>
          <w:ins w:id="436" w:author="Anders Hejlsberg" w:date="2014-11-01T15:43:00Z">
            <w:r>
              <w:fldChar w:fldCharType="begin"/>
            </w:r>
            <w:r>
              <w:instrText xml:space="preserve"> HYPERLINK \l "_Toc402619824" </w:instrText>
            </w:r>
            <w:r>
              <w:fldChar w:fldCharType="separate"/>
            </w:r>
            <w:r w:rsidR="00B510EF" w:rsidRPr="004847BD">
              <w:rPr>
                <w:rStyle w:val="Hyperlink"/>
                <w:noProof/>
              </w:rPr>
              <w:t>3.2.6</w:t>
            </w:r>
            <w:r w:rsidR="00B510EF">
              <w:rPr>
                <w:rFonts w:eastAsiaTheme="minorEastAsia"/>
                <w:noProof/>
                <w:sz w:val="22"/>
              </w:rPr>
              <w:tab/>
            </w:r>
            <w:r w:rsidR="00B510EF" w:rsidRPr="004847BD">
              <w:rPr>
                <w:rStyle w:val="Hyperlink"/>
                <w:noProof/>
              </w:rPr>
              <w:t>The Undefined Type</w:t>
            </w:r>
            <w:r w:rsidR="00B510EF">
              <w:rPr>
                <w:noProof/>
                <w:webHidden/>
              </w:rPr>
              <w:tab/>
            </w:r>
            <w:r w:rsidR="00B510EF">
              <w:rPr>
                <w:noProof/>
                <w:webHidden/>
              </w:rPr>
              <w:fldChar w:fldCharType="begin"/>
            </w:r>
            <w:r w:rsidR="00B510EF">
              <w:rPr>
                <w:noProof/>
                <w:webHidden/>
              </w:rPr>
              <w:instrText xml:space="preserve"> PAGEREF _Toc402619824 \h </w:instrText>
            </w:r>
            <w:r w:rsidR="00B510EF">
              <w:rPr>
                <w:noProof/>
                <w:webHidden/>
              </w:rPr>
            </w:r>
            <w:r w:rsidR="00B510EF">
              <w:rPr>
                <w:noProof/>
                <w:webHidden/>
              </w:rPr>
              <w:fldChar w:fldCharType="separate"/>
            </w:r>
            <w:r w:rsidR="00B510EF">
              <w:rPr>
                <w:noProof/>
                <w:webHidden/>
              </w:rPr>
              <w:t>26</w:t>
            </w:r>
            <w:r w:rsidR="00B510EF">
              <w:rPr>
                <w:noProof/>
                <w:webHidden/>
              </w:rPr>
              <w:fldChar w:fldCharType="end"/>
            </w:r>
            <w:r>
              <w:rPr>
                <w:noProof/>
              </w:rPr>
              <w:fldChar w:fldCharType="end"/>
            </w:r>
          </w:ins>
        </w:p>
        <w:p w14:paraId="2699B215" w14:textId="77777777" w:rsidR="00B510EF" w:rsidRDefault="00397205">
          <w:pPr>
            <w:pStyle w:val="TOC3"/>
            <w:rPr>
              <w:ins w:id="437" w:author="Anders Hejlsberg" w:date="2014-11-01T15:43:00Z"/>
              <w:rFonts w:eastAsiaTheme="minorEastAsia"/>
              <w:noProof/>
              <w:sz w:val="22"/>
            </w:rPr>
          </w:pPr>
          <w:ins w:id="438" w:author="Anders Hejlsberg" w:date="2014-11-01T15:43:00Z">
            <w:r>
              <w:fldChar w:fldCharType="begin"/>
            </w:r>
            <w:r>
              <w:instrText xml:space="preserve"> HYPERLINK \l "_Toc402619825" </w:instrText>
            </w:r>
            <w:r>
              <w:fldChar w:fldCharType="separate"/>
            </w:r>
            <w:r w:rsidR="00B510EF" w:rsidRPr="004847BD">
              <w:rPr>
                <w:rStyle w:val="Hyperlink"/>
                <w:noProof/>
              </w:rPr>
              <w:t>3.2.7</w:t>
            </w:r>
            <w:r w:rsidR="00B510EF">
              <w:rPr>
                <w:rFonts w:eastAsiaTheme="minorEastAsia"/>
                <w:noProof/>
                <w:sz w:val="22"/>
              </w:rPr>
              <w:tab/>
            </w:r>
            <w:r w:rsidR="00B510EF" w:rsidRPr="004847BD">
              <w:rPr>
                <w:rStyle w:val="Hyperlink"/>
                <w:noProof/>
              </w:rPr>
              <w:t>Enum Types</w:t>
            </w:r>
            <w:r w:rsidR="00B510EF">
              <w:rPr>
                <w:noProof/>
                <w:webHidden/>
              </w:rPr>
              <w:tab/>
            </w:r>
            <w:r w:rsidR="00B510EF">
              <w:rPr>
                <w:noProof/>
                <w:webHidden/>
              </w:rPr>
              <w:fldChar w:fldCharType="begin"/>
            </w:r>
            <w:r w:rsidR="00B510EF">
              <w:rPr>
                <w:noProof/>
                <w:webHidden/>
              </w:rPr>
              <w:instrText xml:space="preserve"> PAGEREF _Toc402619825 \h </w:instrText>
            </w:r>
            <w:r w:rsidR="00B510EF">
              <w:rPr>
                <w:noProof/>
                <w:webHidden/>
              </w:rPr>
            </w:r>
            <w:r w:rsidR="00B510EF">
              <w:rPr>
                <w:noProof/>
                <w:webHidden/>
              </w:rPr>
              <w:fldChar w:fldCharType="separate"/>
            </w:r>
            <w:r w:rsidR="00B510EF">
              <w:rPr>
                <w:noProof/>
                <w:webHidden/>
              </w:rPr>
              <w:t>26</w:t>
            </w:r>
            <w:r w:rsidR="00B510EF">
              <w:rPr>
                <w:noProof/>
                <w:webHidden/>
              </w:rPr>
              <w:fldChar w:fldCharType="end"/>
            </w:r>
            <w:r>
              <w:rPr>
                <w:noProof/>
              </w:rPr>
              <w:fldChar w:fldCharType="end"/>
            </w:r>
          </w:ins>
        </w:p>
        <w:p w14:paraId="71518BF2" w14:textId="77777777" w:rsidR="00B510EF" w:rsidRDefault="00397205">
          <w:pPr>
            <w:pStyle w:val="TOC3"/>
            <w:rPr>
              <w:ins w:id="439" w:author="Anders Hejlsberg" w:date="2014-11-01T15:43:00Z"/>
              <w:rFonts w:eastAsiaTheme="minorEastAsia"/>
              <w:noProof/>
              <w:sz w:val="22"/>
            </w:rPr>
          </w:pPr>
          <w:ins w:id="440" w:author="Anders Hejlsberg" w:date="2014-11-01T15:43:00Z">
            <w:r>
              <w:fldChar w:fldCharType="begin"/>
            </w:r>
            <w:r>
              <w:instrText xml:space="preserve"> HYPERLINK \l "_Toc402619826" </w:instrText>
            </w:r>
            <w:r>
              <w:fldChar w:fldCharType="separate"/>
            </w:r>
            <w:r w:rsidR="00B510EF" w:rsidRPr="004847BD">
              <w:rPr>
                <w:rStyle w:val="Hyperlink"/>
                <w:noProof/>
              </w:rPr>
              <w:t>3.2.8</w:t>
            </w:r>
            <w:r w:rsidR="00B510EF">
              <w:rPr>
                <w:rFonts w:eastAsiaTheme="minorEastAsia"/>
                <w:noProof/>
                <w:sz w:val="22"/>
              </w:rPr>
              <w:tab/>
            </w:r>
            <w:r w:rsidR="00B510EF" w:rsidRPr="004847BD">
              <w:rPr>
                <w:rStyle w:val="Hyperlink"/>
                <w:noProof/>
              </w:rPr>
              <w:t>String Literal Types</w:t>
            </w:r>
            <w:r w:rsidR="00B510EF">
              <w:rPr>
                <w:noProof/>
                <w:webHidden/>
              </w:rPr>
              <w:tab/>
            </w:r>
            <w:r w:rsidR="00B510EF">
              <w:rPr>
                <w:noProof/>
                <w:webHidden/>
              </w:rPr>
              <w:fldChar w:fldCharType="begin"/>
            </w:r>
            <w:r w:rsidR="00B510EF">
              <w:rPr>
                <w:noProof/>
                <w:webHidden/>
              </w:rPr>
              <w:instrText xml:space="preserve"> PAGEREF _Toc402619826 \h </w:instrText>
            </w:r>
            <w:r w:rsidR="00B510EF">
              <w:rPr>
                <w:noProof/>
                <w:webHidden/>
              </w:rPr>
            </w:r>
            <w:r w:rsidR="00B510EF">
              <w:rPr>
                <w:noProof/>
                <w:webHidden/>
              </w:rPr>
              <w:fldChar w:fldCharType="separate"/>
            </w:r>
            <w:r w:rsidR="00B510EF">
              <w:rPr>
                <w:noProof/>
                <w:webHidden/>
              </w:rPr>
              <w:t>26</w:t>
            </w:r>
            <w:r w:rsidR="00B510EF">
              <w:rPr>
                <w:noProof/>
                <w:webHidden/>
              </w:rPr>
              <w:fldChar w:fldCharType="end"/>
            </w:r>
            <w:r>
              <w:rPr>
                <w:noProof/>
              </w:rPr>
              <w:fldChar w:fldCharType="end"/>
            </w:r>
          </w:ins>
        </w:p>
        <w:p w14:paraId="6072A538" w14:textId="77777777" w:rsidR="00B510EF" w:rsidRDefault="00397205">
          <w:pPr>
            <w:pStyle w:val="TOC2"/>
            <w:tabs>
              <w:tab w:val="left" w:pos="880"/>
              <w:tab w:val="right" w:leader="dot" w:pos="9350"/>
            </w:tabs>
            <w:rPr>
              <w:ins w:id="441" w:author="Anders Hejlsberg" w:date="2014-11-01T15:43:00Z"/>
              <w:rFonts w:eastAsiaTheme="minorEastAsia"/>
              <w:noProof/>
              <w:sz w:val="22"/>
            </w:rPr>
          </w:pPr>
          <w:ins w:id="442" w:author="Anders Hejlsberg" w:date="2014-11-01T15:43:00Z">
            <w:r>
              <w:fldChar w:fldCharType="begin"/>
            </w:r>
            <w:r>
              <w:instrText xml:space="preserve"> HYPERLINK \l "_Toc402619827" </w:instrText>
            </w:r>
            <w:r>
              <w:fldChar w:fldCharType="separate"/>
            </w:r>
            <w:r w:rsidR="00B510EF" w:rsidRPr="004847BD">
              <w:rPr>
                <w:rStyle w:val="Hyperlink"/>
                <w:noProof/>
              </w:rPr>
              <w:t>3.3</w:t>
            </w:r>
            <w:r w:rsidR="00B510EF">
              <w:rPr>
                <w:rFonts w:eastAsiaTheme="minorEastAsia"/>
                <w:noProof/>
                <w:sz w:val="22"/>
              </w:rPr>
              <w:tab/>
            </w:r>
            <w:r w:rsidR="00B510EF" w:rsidRPr="004847BD">
              <w:rPr>
                <w:rStyle w:val="Hyperlink"/>
                <w:noProof/>
              </w:rPr>
              <w:t>Object Types</w:t>
            </w:r>
            <w:r w:rsidR="00B510EF">
              <w:rPr>
                <w:noProof/>
                <w:webHidden/>
              </w:rPr>
              <w:tab/>
            </w:r>
            <w:r w:rsidR="00B510EF">
              <w:rPr>
                <w:noProof/>
                <w:webHidden/>
              </w:rPr>
              <w:fldChar w:fldCharType="begin"/>
            </w:r>
            <w:r w:rsidR="00B510EF">
              <w:rPr>
                <w:noProof/>
                <w:webHidden/>
              </w:rPr>
              <w:instrText xml:space="preserve"> PAGEREF _Toc402619827 \h </w:instrText>
            </w:r>
            <w:r w:rsidR="00B510EF">
              <w:rPr>
                <w:noProof/>
                <w:webHidden/>
              </w:rPr>
            </w:r>
            <w:r w:rsidR="00B510EF">
              <w:rPr>
                <w:noProof/>
                <w:webHidden/>
              </w:rPr>
              <w:fldChar w:fldCharType="separate"/>
            </w:r>
            <w:r w:rsidR="00B510EF">
              <w:rPr>
                <w:noProof/>
                <w:webHidden/>
              </w:rPr>
              <w:t>27</w:t>
            </w:r>
            <w:r w:rsidR="00B510EF">
              <w:rPr>
                <w:noProof/>
                <w:webHidden/>
              </w:rPr>
              <w:fldChar w:fldCharType="end"/>
            </w:r>
            <w:r>
              <w:rPr>
                <w:noProof/>
              </w:rPr>
              <w:fldChar w:fldCharType="end"/>
            </w:r>
          </w:ins>
        </w:p>
        <w:p w14:paraId="29393B2C" w14:textId="77777777" w:rsidR="00B510EF" w:rsidRDefault="00397205">
          <w:pPr>
            <w:pStyle w:val="TOC3"/>
            <w:rPr>
              <w:ins w:id="443" w:author="Anders Hejlsberg" w:date="2014-11-01T15:43:00Z"/>
              <w:rFonts w:eastAsiaTheme="minorEastAsia"/>
              <w:noProof/>
              <w:sz w:val="22"/>
            </w:rPr>
          </w:pPr>
          <w:ins w:id="444" w:author="Anders Hejlsberg" w:date="2014-11-01T15:43:00Z">
            <w:r>
              <w:fldChar w:fldCharType="begin"/>
            </w:r>
            <w:r>
              <w:instrText xml:space="preserve"> HYPERLINK \l "_Toc402619828" </w:instrText>
            </w:r>
            <w:r>
              <w:fldChar w:fldCharType="separate"/>
            </w:r>
            <w:r w:rsidR="00B510EF" w:rsidRPr="004847BD">
              <w:rPr>
                <w:rStyle w:val="Hyperlink"/>
                <w:noProof/>
              </w:rPr>
              <w:t>3.3.1</w:t>
            </w:r>
            <w:r w:rsidR="00B510EF">
              <w:rPr>
                <w:rFonts w:eastAsiaTheme="minorEastAsia"/>
                <w:noProof/>
                <w:sz w:val="22"/>
              </w:rPr>
              <w:tab/>
            </w:r>
            <w:r w:rsidR="00B510EF" w:rsidRPr="004847BD">
              <w:rPr>
                <w:rStyle w:val="Hyperlink"/>
                <w:noProof/>
              </w:rPr>
              <w:t>Named Type References</w:t>
            </w:r>
            <w:r w:rsidR="00B510EF">
              <w:rPr>
                <w:noProof/>
                <w:webHidden/>
              </w:rPr>
              <w:tab/>
            </w:r>
            <w:r w:rsidR="00B510EF">
              <w:rPr>
                <w:noProof/>
                <w:webHidden/>
              </w:rPr>
              <w:fldChar w:fldCharType="begin"/>
            </w:r>
            <w:r w:rsidR="00B510EF">
              <w:rPr>
                <w:noProof/>
                <w:webHidden/>
              </w:rPr>
              <w:instrText xml:space="preserve"> PAGEREF _Toc402619828 \h </w:instrText>
            </w:r>
            <w:r w:rsidR="00B510EF">
              <w:rPr>
                <w:noProof/>
                <w:webHidden/>
              </w:rPr>
            </w:r>
            <w:r w:rsidR="00B510EF">
              <w:rPr>
                <w:noProof/>
                <w:webHidden/>
              </w:rPr>
              <w:fldChar w:fldCharType="separate"/>
            </w:r>
            <w:r w:rsidR="00B510EF">
              <w:rPr>
                <w:noProof/>
                <w:webHidden/>
              </w:rPr>
              <w:t>27</w:t>
            </w:r>
            <w:r w:rsidR="00B510EF">
              <w:rPr>
                <w:noProof/>
                <w:webHidden/>
              </w:rPr>
              <w:fldChar w:fldCharType="end"/>
            </w:r>
            <w:r>
              <w:rPr>
                <w:noProof/>
              </w:rPr>
              <w:fldChar w:fldCharType="end"/>
            </w:r>
          </w:ins>
        </w:p>
        <w:p w14:paraId="139FDB0F" w14:textId="77777777" w:rsidR="00B510EF" w:rsidRDefault="00397205">
          <w:pPr>
            <w:pStyle w:val="TOC3"/>
            <w:rPr>
              <w:ins w:id="445" w:author="Anders Hejlsberg" w:date="2014-11-01T15:43:00Z"/>
              <w:rFonts w:eastAsiaTheme="minorEastAsia"/>
              <w:noProof/>
              <w:sz w:val="22"/>
            </w:rPr>
          </w:pPr>
          <w:ins w:id="446" w:author="Anders Hejlsberg" w:date="2014-11-01T15:43:00Z">
            <w:r>
              <w:fldChar w:fldCharType="begin"/>
            </w:r>
            <w:r>
              <w:instrText xml:space="preserve"> HYPERLINK \l "_Toc402619829" </w:instrText>
            </w:r>
            <w:r>
              <w:fldChar w:fldCharType="separate"/>
            </w:r>
            <w:r w:rsidR="00B510EF" w:rsidRPr="004847BD">
              <w:rPr>
                <w:rStyle w:val="Hyperlink"/>
                <w:noProof/>
              </w:rPr>
              <w:t>3.3.2</w:t>
            </w:r>
            <w:r w:rsidR="00B510EF">
              <w:rPr>
                <w:rFonts w:eastAsiaTheme="minorEastAsia"/>
                <w:noProof/>
                <w:sz w:val="22"/>
              </w:rPr>
              <w:tab/>
            </w:r>
            <w:r w:rsidR="00B510EF" w:rsidRPr="004847BD">
              <w:rPr>
                <w:rStyle w:val="Hyperlink"/>
                <w:noProof/>
              </w:rPr>
              <w:t>Array Types</w:t>
            </w:r>
            <w:r w:rsidR="00B510EF">
              <w:rPr>
                <w:noProof/>
                <w:webHidden/>
              </w:rPr>
              <w:tab/>
            </w:r>
            <w:r w:rsidR="00B510EF">
              <w:rPr>
                <w:noProof/>
                <w:webHidden/>
              </w:rPr>
              <w:fldChar w:fldCharType="begin"/>
            </w:r>
            <w:r w:rsidR="00B510EF">
              <w:rPr>
                <w:noProof/>
                <w:webHidden/>
              </w:rPr>
              <w:instrText xml:space="preserve"> PAGEREF _Toc402619829 \h </w:instrText>
            </w:r>
            <w:r w:rsidR="00B510EF">
              <w:rPr>
                <w:noProof/>
                <w:webHidden/>
              </w:rPr>
            </w:r>
            <w:r w:rsidR="00B510EF">
              <w:rPr>
                <w:noProof/>
                <w:webHidden/>
              </w:rPr>
              <w:fldChar w:fldCharType="separate"/>
            </w:r>
            <w:r w:rsidR="00B510EF">
              <w:rPr>
                <w:noProof/>
                <w:webHidden/>
              </w:rPr>
              <w:t>27</w:t>
            </w:r>
            <w:r w:rsidR="00B510EF">
              <w:rPr>
                <w:noProof/>
                <w:webHidden/>
              </w:rPr>
              <w:fldChar w:fldCharType="end"/>
            </w:r>
            <w:r>
              <w:rPr>
                <w:noProof/>
              </w:rPr>
              <w:fldChar w:fldCharType="end"/>
            </w:r>
          </w:ins>
        </w:p>
        <w:p w14:paraId="76A37A47" w14:textId="77777777" w:rsidR="00B510EF" w:rsidRDefault="00397205">
          <w:pPr>
            <w:pStyle w:val="TOC3"/>
            <w:rPr>
              <w:ins w:id="447" w:author="Anders Hejlsberg" w:date="2014-11-01T15:43:00Z"/>
              <w:rFonts w:eastAsiaTheme="minorEastAsia"/>
              <w:noProof/>
              <w:sz w:val="22"/>
            </w:rPr>
          </w:pPr>
          <w:ins w:id="448" w:author="Anders Hejlsberg" w:date="2014-11-01T15:43:00Z">
            <w:r>
              <w:fldChar w:fldCharType="begin"/>
            </w:r>
            <w:r>
              <w:instrText xml:space="preserve"> HYPERLINK \l "_Toc402619830" </w:instrText>
            </w:r>
            <w:r>
              <w:fldChar w:fldCharType="separate"/>
            </w:r>
            <w:r w:rsidR="00B510EF" w:rsidRPr="004847BD">
              <w:rPr>
                <w:rStyle w:val="Hyperlink"/>
                <w:noProof/>
              </w:rPr>
              <w:t>3.3.3</w:t>
            </w:r>
            <w:r w:rsidR="00B510EF">
              <w:rPr>
                <w:rFonts w:eastAsiaTheme="minorEastAsia"/>
                <w:noProof/>
                <w:sz w:val="22"/>
              </w:rPr>
              <w:tab/>
            </w:r>
            <w:r w:rsidR="00B510EF" w:rsidRPr="004847BD">
              <w:rPr>
                <w:rStyle w:val="Hyperlink"/>
                <w:noProof/>
              </w:rPr>
              <w:t>Tuple Types</w:t>
            </w:r>
            <w:r w:rsidR="00B510EF">
              <w:rPr>
                <w:noProof/>
                <w:webHidden/>
              </w:rPr>
              <w:tab/>
            </w:r>
            <w:r w:rsidR="00B510EF">
              <w:rPr>
                <w:noProof/>
                <w:webHidden/>
              </w:rPr>
              <w:fldChar w:fldCharType="begin"/>
            </w:r>
            <w:r w:rsidR="00B510EF">
              <w:rPr>
                <w:noProof/>
                <w:webHidden/>
              </w:rPr>
              <w:instrText xml:space="preserve"> PAGEREF _Toc402619830 \h </w:instrText>
            </w:r>
            <w:r w:rsidR="00B510EF">
              <w:rPr>
                <w:noProof/>
                <w:webHidden/>
              </w:rPr>
            </w:r>
            <w:r w:rsidR="00B510EF">
              <w:rPr>
                <w:noProof/>
                <w:webHidden/>
              </w:rPr>
              <w:fldChar w:fldCharType="separate"/>
            </w:r>
            <w:r w:rsidR="00B510EF">
              <w:rPr>
                <w:noProof/>
                <w:webHidden/>
              </w:rPr>
              <w:t>28</w:t>
            </w:r>
            <w:r w:rsidR="00B510EF">
              <w:rPr>
                <w:noProof/>
                <w:webHidden/>
              </w:rPr>
              <w:fldChar w:fldCharType="end"/>
            </w:r>
            <w:r>
              <w:rPr>
                <w:noProof/>
              </w:rPr>
              <w:fldChar w:fldCharType="end"/>
            </w:r>
          </w:ins>
        </w:p>
        <w:p w14:paraId="7896FFF5" w14:textId="77777777" w:rsidR="00B510EF" w:rsidRDefault="00397205">
          <w:pPr>
            <w:pStyle w:val="TOC3"/>
            <w:rPr>
              <w:ins w:id="449" w:author="Anders Hejlsberg" w:date="2014-11-01T15:43:00Z"/>
              <w:rFonts w:eastAsiaTheme="minorEastAsia"/>
              <w:noProof/>
              <w:sz w:val="22"/>
            </w:rPr>
          </w:pPr>
          <w:ins w:id="450" w:author="Anders Hejlsberg" w:date="2014-11-01T15:43:00Z">
            <w:r>
              <w:fldChar w:fldCharType="begin"/>
            </w:r>
            <w:r>
              <w:instrText xml:space="preserve"> HYPERLINK \l "_Toc402619831" </w:instrText>
            </w:r>
            <w:r>
              <w:fldChar w:fldCharType="separate"/>
            </w:r>
            <w:r w:rsidR="00B510EF" w:rsidRPr="004847BD">
              <w:rPr>
                <w:rStyle w:val="Hyperlink"/>
                <w:noProof/>
              </w:rPr>
              <w:t>3.3.4</w:t>
            </w:r>
            <w:r w:rsidR="00B510EF">
              <w:rPr>
                <w:rFonts w:eastAsiaTheme="minorEastAsia"/>
                <w:noProof/>
                <w:sz w:val="22"/>
              </w:rPr>
              <w:tab/>
            </w:r>
            <w:r w:rsidR="00B510EF" w:rsidRPr="004847BD">
              <w:rPr>
                <w:rStyle w:val="Hyperlink"/>
                <w:noProof/>
              </w:rPr>
              <w:t>Function Types</w:t>
            </w:r>
            <w:r w:rsidR="00B510EF">
              <w:rPr>
                <w:noProof/>
                <w:webHidden/>
              </w:rPr>
              <w:tab/>
            </w:r>
            <w:r w:rsidR="00B510EF">
              <w:rPr>
                <w:noProof/>
                <w:webHidden/>
              </w:rPr>
              <w:fldChar w:fldCharType="begin"/>
            </w:r>
            <w:r w:rsidR="00B510EF">
              <w:rPr>
                <w:noProof/>
                <w:webHidden/>
              </w:rPr>
              <w:instrText xml:space="preserve"> PAGEREF _Toc402619831 \h </w:instrText>
            </w:r>
            <w:r w:rsidR="00B510EF">
              <w:rPr>
                <w:noProof/>
                <w:webHidden/>
              </w:rPr>
            </w:r>
            <w:r w:rsidR="00B510EF">
              <w:rPr>
                <w:noProof/>
                <w:webHidden/>
              </w:rPr>
              <w:fldChar w:fldCharType="separate"/>
            </w:r>
            <w:r w:rsidR="00B510EF">
              <w:rPr>
                <w:noProof/>
                <w:webHidden/>
              </w:rPr>
              <w:t>28</w:t>
            </w:r>
            <w:r w:rsidR="00B510EF">
              <w:rPr>
                <w:noProof/>
                <w:webHidden/>
              </w:rPr>
              <w:fldChar w:fldCharType="end"/>
            </w:r>
            <w:r>
              <w:rPr>
                <w:noProof/>
              </w:rPr>
              <w:fldChar w:fldCharType="end"/>
            </w:r>
          </w:ins>
        </w:p>
        <w:p w14:paraId="53E6581B" w14:textId="77777777" w:rsidR="00B510EF" w:rsidRDefault="00397205">
          <w:pPr>
            <w:pStyle w:val="TOC3"/>
            <w:rPr>
              <w:ins w:id="451" w:author="Anders Hejlsberg" w:date="2014-11-01T15:43:00Z"/>
              <w:rFonts w:eastAsiaTheme="minorEastAsia"/>
              <w:noProof/>
              <w:sz w:val="22"/>
            </w:rPr>
          </w:pPr>
          <w:ins w:id="452" w:author="Anders Hejlsberg" w:date="2014-11-01T15:43:00Z">
            <w:r>
              <w:fldChar w:fldCharType="begin"/>
            </w:r>
            <w:r>
              <w:instrText xml:space="preserve"> HYPERLINK \l "_Toc402619832" </w:instrText>
            </w:r>
            <w:r>
              <w:fldChar w:fldCharType="separate"/>
            </w:r>
            <w:r w:rsidR="00B510EF" w:rsidRPr="004847BD">
              <w:rPr>
                <w:rStyle w:val="Hyperlink"/>
                <w:noProof/>
              </w:rPr>
              <w:t>3.3.5</w:t>
            </w:r>
            <w:r w:rsidR="00B510EF">
              <w:rPr>
                <w:rFonts w:eastAsiaTheme="minorEastAsia"/>
                <w:noProof/>
                <w:sz w:val="22"/>
              </w:rPr>
              <w:tab/>
            </w:r>
            <w:r w:rsidR="00B510EF" w:rsidRPr="004847BD">
              <w:rPr>
                <w:rStyle w:val="Hyperlink"/>
                <w:noProof/>
              </w:rPr>
              <w:t>Constructor Types</w:t>
            </w:r>
            <w:r w:rsidR="00B510EF">
              <w:rPr>
                <w:noProof/>
                <w:webHidden/>
              </w:rPr>
              <w:tab/>
            </w:r>
            <w:r w:rsidR="00B510EF">
              <w:rPr>
                <w:noProof/>
                <w:webHidden/>
              </w:rPr>
              <w:fldChar w:fldCharType="begin"/>
            </w:r>
            <w:r w:rsidR="00B510EF">
              <w:rPr>
                <w:noProof/>
                <w:webHidden/>
              </w:rPr>
              <w:instrText xml:space="preserve"> PAGEREF _Toc402619832 \h </w:instrText>
            </w:r>
            <w:r w:rsidR="00B510EF">
              <w:rPr>
                <w:noProof/>
                <w:webHidden/>
              </w:rPr>
            </w:r>
            <w:r w:rsidR="00B510EF">
              <w:rPr>
                <w:noProof/>
                <w:webHidden/>
              </w:rPr>
              <w:fldChar w:fldCharType="separate"/>
            </w:r>
            <w:r w:rsidR="00B510EF">
              <w:rPr>
                <w:noProof/>
                <w:webHidden/>
              </w:rPr>
              <w:t>28</w:t>
            </w:r>
            <w:r w:rsidR="00B510EF">
              <w:rPr>
                <w:noProof/>
                <w:webHidden/>
              </w:rPr>
              <w:fldChar w:fldCharType="end"/>
            </w:r>
            <w:r>
              <w:rPr>
                <w:noProof/>
              </w:rPr>
              <w:fldChar w:fldCharType="end"/>
            </w:r>
          </w:ins>
        </w:p>
        <w:p w14:paraId="46CEF89F" w14:textId="77777777" w:rsidR="00B510EF" w:rsidRDefault="00397205">
          <w:pPr>
            <w:pStyle w:val="TOC3"/>
            <w:rPr>
              <w:ins w:id="453" w:author="Anders Hejlsberg" w:date="2014-11-01T15:43:00Z"/>
              <w:rFonts w:eastAsiaTheme="minorEastAsia"/>
              <w:noProof/>
              <w:sz w:val="22"/>
            </w:rPr>
          </w:pPr>
          <w:ins w:id="454" w:author="Anders Hejlsberg" w:date="2014-11-01T15:43:00Z">
            <w:r>
              <w:fldChar w:fldCharType="begin"/>
            </w:r>
            <w:r>
              <w:instrText xml:space="preserve"> HYPERLINK \l "_Toc402619833" </w:instrText>
            </w:r>
            <w:r>
              <w:fldChar w:fldCharType="separate"/>
            </w:r>
            <w:r w:rsidR="00B510EF" w:rsidRPr="004847BD">
              <w:rPr>
                <w:rStyle w:val="Hyperlink"/>
                <w:noProof/>
              </w:rPr>
              <w:t>3.3.6</w:t>
            </w:r>
            <w:r w:rsidR="00B510EF">
              <w:rPr>
                <w:rFonts w:eastAsiaTheme="minorEastAsia"/>
                <w:noProof/>
                <w:sz w:val="22"/>
              </w:rPr>
              <w:tab/>
            </w:r>
            <w:r w:rsidR="00B510EF" w:rsidRPr="004847BD">
              <w:rPr>
                <w:rStyle w:val="Hyperlink"/>
                <w:noProof/>
              </w:rPr>
              <w:t>Members</w:t>
            </w:r>
            <w:r w:rsidR="00B510EF">
              <w:rPr>
                <w:noProof/>
                <w:webHidden/>
              </w:rPr>
              <w:tab/>
            </w:r>
            <w:r w:rsidR="00B510EF">
              <w:rPr>
                <w:noProof/>
                <w:webHidden/>
              </w:rPr>
              <w:fldChar w:fldCharType="begin"/>
            </w:r>
            <w:r w:rsidR="00B510EF">
              <w:rPr>
                <w:noProof/>
                <w:webHidden/>
              </w:rPr>
              <w:instrText xml:space="preserve"> PAGEREF _Toc402619833 \h </w:instrText>
            </w:r>
            <w:r w:rsidR="00B510EF">
              <w:rPr>
                <w:noProof/>
                <w:webHidden/>
              </w:rPr>
            </w:r>
            <w:r w:rsidR="00B510EF">
              <w:rPr>
                <w:noProof/>
                <w:webHidden/>
              </w:rPr>
              <w:fldChar w:fldCharType="separate"/>
            </w:r>
            <w:r w:rsidR="00B510EF">
              <w:rPr>
                <w:noProof/>
                <w:webHidden/>
              </w:rPr>
              <w:t>28</w:t>
            </w:r>
            <w:r w:rsidR="00B510EF">
              <w:rPr>
                <w:noProof/>
                <w:webHidden/>
              </w:rPr>
              <w:fldChar w:fldCharType="end"/>
            </w:r>
            <w:r>
              <w:rPr>
                <w:noProof/>
              </w:rPr>
              <w:fldChar w:fldCharType="end"/>
            </w:r>
          </w:ins>
        </w:p>
        <w:p w14:paraId="0D24CC6C" w14:textId="77777777" w:rsidR="00B510EF" w:rsidRDefault="00397205">
          <w:pPr>
            <w:pStyle w:val="TOC2"/>
            <w:tabs>
              <w:tab w:val="left" w:pos="880"/>
              <w:tab w:val="right" w:leader="dot" w:pos="9350"/>
            </w:tabs>
            <w:rPr>
              <w:ins w:id="455" w:author="Anders Hejlsberg" w:date="2014-11-01T15:43:00Z"/>
              <w:rFonts w:eastAsiaTheme="minorEastAsia"/>
              <w:noProof/>
              <w:sz w:val="22"/>
            </w:rPr>
          </w:pPr>
          <w:ins w:id="456" w:author="Anders Hejlsberg" w:date="2014-11-01T15:43:00Z">
            <w:r>
              <w:fldChar w:fldCharType="begin"/>
            </w:r>
            <w:r>
              <w:instrText xml:space="preserve"> HYPERLINK \l "_Toc402619834" </w:instrText>
            </w:r>
            <w:r>
              <w:fldChar w:fldCharType="separate"/>
            </w:r>
            <w:r w:rsidR="00B510EF" w:rsidRPr="004847BD">
              <w:rPr>
                <w:rStyle w:val="Hyperlink"/>
                <w:noProof/>
              </w:rPr>
              <w:t>3.4</w:t>
            </w:r>
            <w:r w:rsidR="00B510EF">
              <w:rPr>
                <w:rFonts w:eastAsiaTheme="minorEastAsia"/>
                <w:noProof/>
                <w:sz w:val="22"/>
              </w:rPr>
              <w:tab/>
            </w:r>
            <w:r w:rsidR="00B510EF" w:rsidRPr="004847BD">
              <w:rPr>
                <w:rStyle w:val="Hyperlink"/>
                <w:noProof/>
              </w:rPr>
              <w:t>Union Types</w:t>
            </w:r>
            <w:r w:rsidR="00B510EF">
              <w:rPr>
                <w:noProof/>
                <w:webHidden/>
              </w:rPr>
              <w:tab/>
            </w:r>
            <w:r w:rsidR="00B510EF">
              <w:rPr>
                <w:noProof/>
                <w:webHidden/>
              </w:rPr>
              <w:fldChar w:fldCharType="begin"/>
            </w:r>
            <w:r w:rsidR="00B510EF">
              <w:rPr>
                <w:noProof/>
                <w:webHidden/>
              </w:rPr>
              <w:instrText xml:space="preserve"> PAGEREF _Toc402619834 \h </w:instrText>
            </w:r>
            <w:r w:rsidR="00B510EF">
              <w:rPr>
                <w:noProof/>
                <w:webHidden/>
              </w:rPr>
            </w:r>
            <w:r w:rsidR="00B510EF">
              <w:rPr>
                <w:noProof/>
                <w:webHidden/>
              </w:rPr>
              <w:fldChar w:fldCharType="separate"/>
            </w:r>
            <w:r w:rsidR="00B510EF">
              <w:rPr>
                <w:noProof/>
                <w:webHidden/>
              </w:rPr>
              <w:t>29</w:t>
            </w:r>
            <w:r w:rsidR="00B510EF">
              <w:rPr>
                <w:noProof/>
                <w:webHidden/>
              </w:rPr>
              <w:fldChar w:fldCharType="end"/>
            </w:r>
            <w:r>
              <w:rPr>
                <w:noProof/>
              </w:rPr>
              <w:fldChar w:fldCharType="end"/>
            </w:r>
          </w:ins>
        </w:p>
        <w:p w14:paraId="57C30AD9" w14:textId="77777777" w:rsidR="00B510EF" w:rsidRDefault="00397205">
          <w:pPr>
            <w:pStyle w:val="TOC3"/>
            <w:rPr>
              <w:ins w:id="457" w:author="Anders Hejlsberg" w:date="2014-11-01T15:43:00Z"/>
              <w:rFonts w:eastAsiaTheme="minorEastAsia"/>
              <w:noProof/>
              <w:sz w:val="22"/>
            </w:rPr>
          </w:pPr>
          <w:ins w:id="458" w:author="Anders Hejlsberg" w:date="2014-11-01T15:43:00Z">
            <w:r>
              <w:fldChar w:fldCharType="begin"/>
            </w:r>
            <w:r>
              <w:instrText xml:space="preserve"> HYPERLINK \l "_Toc402619835" </w:instrText>
            </w:r>
            <w:r>
              <w:fldChar w:fldCharType="separate"/>
            </w:r>
            <w:r w:rsidR="00B510EF" w:rsidRPr="004847BD">
              <w:rPr>
                <w:rStyle w:val="Hyperlink"/>
                <w:noProof/>
              </w:rPr>
              <w:t>3.4.1</w:t>
            </w:r>
            <w:r w:rsidR="00B510EF">
              <w:rPr>
                <w:rFonts w:eastAsiaTheme="minorEastAsia"/>
                <w:noProof/>
                <w:sz w:val="22"/>
              </w:rPr>
              <w:tab/>
            </w:r>
            <w:r w:rsidR="00B510EF" w:rsidRPr="004847BD">
              <w:rPr>
                <w:rStyle w:val="Hyperlink"/>
                <w:noProof/>
              </w:rPr>
              <w:t>Contextual Union Types</w:t>
            </w:r>
            <w:r w:rsidR="00B510EF">
              <w:rPr>
                <w:noProof/>
                <w:webHidden/>
              </w:rPr>
              <w:tab/>
            </w:r>
            <w:r w:rsidR="00B510EF">
              <w:rPr>
                <w:noProof/>
                <w:webHidden/>
              </w:rPr>
              <w:fldChar w:fldCharType="begin"/>
            </w:r>
            <w:r w:rsidR="00B510EF">
              <w:rPr>
                <w:noProof/>
                <w:webHidden/>
              </w:rPr>
              <w:instrText xml:space="preserve"> PAGEREF _Toc402619835 \h </w:instrText>
            </w:r>
            <w:r w:rsidR="00B510EF">
              <w:rPr>
                <w:noProof/>
                <w:webHidden/>
              </w:rPr>
            </w:r>
            <w:r w:rsidR="00B510EF">
              <w:rPr>
                <w:noProof/>
                <w:webHidden/>
              </w:rPr>
              <w:fldChar w:fldCharType="separate"/>
            </w:r>
            <w:r w:rsidR="00B510EF">
              <w:rPr>
                <w:noProof/>
                <w:webHidden/>
              </w:rPr>
              <w:t>31</w:t>
            </w:r>
            <w:r w:rsidR="00B510EF">
              <w:rPr>
                <w:noProof/>
                <w:webHidden/>
              </w:rPr>
              <w:fldChar w:fldCharType="end"/>
            </w:r>
            <w:r>
              <w:rPr>
                <w:noProof/>
              </w:rPr>
              <w:fldChar w:fldCharType="end"/>
            </w:r>
          </w:ins>
        </w:p>
        <w:p w14:paraId="708408D6" w14:textId="77777777" w:rsidR="00B510EF" w:rsidRDefault="00397205">
          <w:pPr>
            <w:pStyle w:val="TOC2"/>
            <w:tabs>
              <w:tab w:val="left" w:pos="880"/>
              <w:tab w:val="right" w:leader="dot" w:pos="9350"/>
            </w:tabs>
            <w:rPr>
              <w:ins w:id="459" w:author="Anders Hejlsberg" w:date="2014-11-01T15:43:00Z"/>
              <w:rFonts w:eastAsiaTheme="minorEastAsia"/>
              <w:noProof/>
              <w:sz w:val="22"/>
            </w:rPr>
          </w:pPr>
          <w:ins w:id="460" w:author="Anders Hejlsberg" w:date="2014-11-01T15:43:00Z">
            <w:r>
              <w:fldChar w:fldCharType="begin"/>
            </w:r>
            <w:r>
              <w:instrText xml:space="preserve"> HYPERLINK \l "_Toc402619836" </w:instrText>
            </w:r>
            <w:r>
              <w:fldChar w:fldCharType="separate"/>
            </w:r>
            <w:r w:rsidR="00B510EF" w:rsidRPr="004847BD">
              <w:rPr>
                <w:rStyle w:val="Hyperlink"/>
                <w:noProof/>
              </w:rPr>
              <w:t>3.5</w:t>
            </w:r>
            <w:r w:rsidR="00B510EF">
              <w:rPr>
                <w:rFonts w:eastAsiaTheme="minorEastAsia"/>
                <w:noProof/>
                <w:sz w:val="22"/>
              </w:rPr>
              <w:tab/>
            </w:r>
            <w:r w:rsidR="00B510EF" w:rsidRPr="004847BD">
              <w:rPr>
                <w:rStyle w:val="Hyperlink"/>
                <w:noProof/>
              </w:rPr>
              <w:t>Type Parameters</w:t>
            </w:r>
            <w:r w:rsidR="00B510EF">
              <w:rPr>
                <w:noProof/>
                <w:webHidden/>
              </w:rPr>
              <w:tab/>
            </w:r>
            <w:r w:rsidR="00B510EF">
              <w:rPr>
                <w:noProof/>
                <w:webHidden/>
              </w:rPr>
              <w:fldChar w:fldCharType="begin"/>
            </w:r>
            <w:r w:rsidR="00B510EF">
              <w:rPr>
                <w:noProof/>
                <w:webHidden/>
              </w:rPr>
              <w:instrText xml:space="preserve"> PAGEREF _Toc402619836 \h </w:instrText>
            </w:r>
            <w:r w:rsidR="00B510EF">
              <w:rPr>
                <w:noProof/>
                <w:webHidden/>
              </w:rPr>
            </w:r>
            <w:r w:rsidR="00B510EF">
              <w:rPr>
                <w:noProof/>
                <w:webHidden/>
              </w:rPr>
              <w:fldChar w:fldCharType="separate"/>
            </w:r>
            <w:r w:rsidR="00B510EF">
              <w:rPr>
                <w:noProof/>
                <w:webHidden/>
              </w:rPr>
              <w:t>31</w:t>
            </w:r>
            <w:r w:rsidR="00B510EF">
              <w:rPr>
                <w:noProof/>
                <w:webHidden/>
              </w:rPr>
              <w:fldChar w:fldCharType="end"/>
            </w:r>
            <w:r>
              <w:rPr>
                <w:noProof/>
              </w:rPr>
              <w:fldChar w:fldCharType="end"/>
            </w:r>
          </w:ins>
        </w:p>
        <w:p w14:paraId="1453EA10" w14:textId="77777777" w:rsidR="00B510EF" w:rsidRDefault="00397205">
          <w:pPr>
            <w:pStyle w:val="TOC3"/>
            <w:rPr>
              <w:ins w:id="461" w:author="Anders Hejlsberg" w:date="2014-11-01T15:43:00Z"/>
              <w:rFonts w:eastAsiaTheme="minorEastAsia"/>
              <w:noProof/>
              <w:sz w:val="22"/>
            </w:rPr>
          </w:pPr>
          <w:ins w:id="462" w:author="Anders Hejlsberg" w:date="2014-11-01T15:43:00Z">
            <w:r>
              <w:fldChar w:fldCharType="begin"/>
            </w:r>
            <w:r>
              <w:instrText xml:space="preserve"> HYPERLINK \l "_Toc402619837" </w:instrText>
            </w:r>
            <w:r>
              <w:fldChar w:fldCharType="separate"/>
            </w:r>
            <w:r w:rsidR="00B510EF" w:rsidRPr="004847BD">
              <w:rPr>
                <w:rStyle w:val="Hyperlink"/>
                <w:noProof/>
              </w:rPr>
              <w:t>3.5.1</w:t>
            </w:r>
            <w:r w:rsidR="00B510EF">
              <w:rPr>
                <w:rFonts w:eastAsiaTheme="minorEastAsia"/>
                <w:noProof/>
                <w:sz w:val="22"/>
              </w:rPr>
              <w:tab/>
            </w:r>
            <w:r w:rsidR="00B510EF" w:rsidRPr="004847BD">
              <w:rPr>
                <w:rStyle w:val="Hyperlink"/>
                <w:noProof/>
              </w:rPr>
              <w:t>Type Parameter Lists</w:t>
            </w:r>
            <w:r w:rsidR="00B510EF">
              <w:rPr>
                <w:noProof/>
                <w:webHidden/>
              </w:rPr>
              <w:tab/>
            </w:r>
            <w:r w:rsidR="00B510EF">
              <w:rPr>
                <w:noProof/>
                <w:webHidden/>
              </w:rPr>
              <w:fldChar w:fldCharType="begin"/>
            </w:r>
            <w:r w:rsidR="00B510EF">
              <w:rPr>
                <w:noProof/>
                <w:webHidden/>
              </w:rPr>
              <w:instrText xml:space="preserve"> PAGEREF _Toc402619837 \h </w:instrText>
            </w:r>
            <w:r w:rsidR="00B510EF">
              <w:rPr>
                <w:noProof/>
                <w:webHidden/>
              </w:rPr>
            </w:r>
            <w:r w:rsidR="00B510EF">
              <w:rPr>
                <w:noProof/>
                <w:webHidden/>
              </w:rPr>
              <w:fldChar w:fldCharType="separate"/>
            </w:r>
            <w:r w:rsidR="00B510EF">
              <w:rPr>
                <w:noProof/>
                <w:webHidden/>
              </w:rPr>
              <w:t>32</w:t>
            </w:r>
            <w:r w:rsidR="00B510EF">
              <w:rPr>
                <w:noProof/>
                <w:webHidden/>
              </w:rPr>
              <w:fldChar w:fldCharType="end"/>
            </w:r>
            <w:r>
              <w:rPr>
                <w:noProof/>
              </w:rPr>
              <w:fldChar w:fldCharType="end"/>
            </w:r>
          </w:ins>
        </w:p>
        <w:p w14:paraId="72472613" w14:textId="77777777" w:rsidR="00B510EF" w:rsidRDefault="00397205">
          <w:pPr>
            <w:pStyle w:val="TOC3"/>
            <w:rPr>
              <w:ins w:id="463" w:author="Anders Hejlsberg" w:date="2014-11-01T15:43:00Z"/>
              <w:rFonts w:eastAsiaTheme="minorEastAsia"/>
              <w:noProof/>
              <w:sz w:val="22"/>
            </w:rPr>
          </w:pPr>
          <w:ins w:id="464" w:author="Anders Hejlsberg" w:date="2014-11-01T15:43:00Z">
            <w:r>
              <w:fldChar w:fldCharType="begin"/>
            </w:r>
            <w:r>
              <w:instrText xml:space="preserve"> HYPERLINK \l "_Toc402619838" </w:instrText>
            </w:r>
            <w:r>
              <w:fldChar w:fldCharType="separate"/>
            </w:r>
            <w:r w:rsidR="00B510EF" w:rsidRPr="004847BD">
              <w:rPr>
                <w:rStyle w:val="Hyperlink"/>
                <w:noProof/>
              </w:rPr>
              <w:t>3.5.2</w:t>
            </w:r>
            <w:r w:rsidR="00B510EF">
              <w:rPr>
                <w:rFonts w:eastAsiaTheme="minorEastAsia"/>
                <w:noProof/>
                <w:sz w:val="22"/>
              </w:rPr>
              <w:tab/>
            </w:r>
            <w:r w:rsidR="00B510EF" w:rsidRPr="004847BD">
              <w:rPr>
                <w:rStyle w:val="Hyperlink"/>
                <w:noProof/>
              </w:rPr>
              <w:t>Type Argument Lists</w:t>
            </w:r>
            <w:r w:rsidR="00B510EF">
              <w:rPr>
                <w:noProof/>
                <w:webHidden/>
              </w:rPr>
              <w:tab/>
            </w:r>
            <w:r w:rsidR="00B510EF">
              <w:rPr>
                <w:noProof/>
                <w:webHidden/>
              </w:rPr>
              <w:fldChar w:fldCharType="begin"/>
            </w:r>
            <w:r w:rsidR="00B510EF">
              <w:rPr>
                <w:noProof/>
                <w:webHidden/>
              </w:rPr>
              <w:instrText xml:space="preserve"> PAGEREF _Toc402619838 \h </w:instrText>
            </w:r>
            <w:r w:rsidR="00B510EF">
              <w:rPr>
                <w:noProof/>
                <w:webHidden/>
              </w:rPr>
            </w:r>
            <w:r w:rsidR="00B510EF">
              <w:rPr>
                <w:noProof/>
                <w:webHidden/>
              </w:rPr>
              <w:fldChar w:fldCharType="separate"/>
            </w:r>
            <w:r w:rsidR="00B510EF">
              <w:rPr>
                <w:noProof/>
                <w:webHidden/>
              </w:rPr>
              <w:t>33</w:t>
            </w:r>
            <w:r w:rsidR="00B510EF">
              <w:rPr>
                <w:noProof/>
                <w:webHidden/>
              </w:rPr>
              <w:fldChar w:fldCharType="end"/>
            </w:r>
            <w:r>
              <w:rPr>
                <w:noProof/>
              </w:rPr>
              <w:fldChar w:fldCharType="end"/>
            </w:r>
          </w:ins>
        </w:p>
        <w:p w14:paraId="2E8CA4EF" w14:textId="77777777" w:rsidR="00B510EF" w:rsidRDefault="00397205">
          <w:pPr>
            <w:pStyle w:val="TOC2"/>
            <w:tabs>
              <w:tab w:val="left" w:pos="880"/>
              <w:tab w:val="right" w:leader="dot" w:pos="9350"/>
            </w:tabs>
            <w:rPr>
              <w:ins w:id="465" w:author="Anders Hejlsberg" w:date="2014-11-01T15:43:00Z"/>
              <w:rFonts w:eastAsiaTheme="minorEastAsia"/>
              <w:noProof/>
              <w:sz w:val="22"/>
            </w:rPr>
          </w:pPr>
          <w:ins w:id="466" w:author="Anders Hejlsberg" w:date="2014-11-01T15:43:00Z">
            <w:r>
              <w:fldChar w:fldCharType="begin"/>
            </w:r>
            <w:r>
              <w:instrText xml:space="preserve"> HYPERLINK \l "_Toc402619839" </w:instrText>
            </w:r>
            <w:r>
              <w:fldChar w:fldCharType="separate"/>
            </w:r>
            <w:r w:rsidR="00B510EF" w:rsidRPr="004847BD">
              <w:rPr>
                <w:rStyle w:val="Hyperlink"/>
                <w:noProof/>
              </w:rPr>
              <w:t>3.6</w:t>
            </w:r>
            <w:r w:rsidR="00B510EF">
              <w:rPr>
                <w:rFonts w:eastAsiaTheme="minorEastAsia"/>
                <w:noProof/>
                <w:sz w:val="22"/>
              </w:rPr>
              <w:tab/>
            </w:r>
            <w:r w:rsidR="00B510EF" w:rsidRPr="004847BD">
              <w:rPr>
                <w:rStyle w:val="Hyperlink"/>
                <w:noProof/>
              </w:rPr>
              <w:t>Named Types</w:t>
            </w:r>
            <w:r w:rsidR="00B510EF">
              <w:rPr>
                <w:noProof/>
                <w:webHidden/>
              </w:rPr>
              <w:tab/>
            </w:r>
            <w:r w:rsidR="00B510EF">
              <w:rPr>
                <w:noProof/>
                <w:webHidden/>
              </w:rPr>
              <w:fldChar w:fldCharType="begin"/>
            </w:r>
            <w:r w:rsidR="00B510EF">
              <w:rPr>
                <w:noProof/>
                <w:webHidden/>
              </w:rPr>
              <w:instrText xml:space="preserve"> PAGEREF _Toc402619839 \h </w:instrText>
            </w:r>
            <w:r w:rsidR="00B510EF">
              <w:rPr>
                <w:noProof/>
                <w:webHidden/>
              </w:rPr>
            </w:r>
            <w:r w:rsidR="00B510EF">
              <w:rPr>
                <w:noProof/>
                <w:webHidden/>
              </w:rPr>
              <w:fldChar w:fldCharType="separate"/>
            </w:r>
            <w:r w:rsidR="00B510EF">
              <w:rPr>
                <w:noProof/>
                <w:webHidden/>
              </w:rPr>
              <w:t>33</w:t>
            </w:r>
            <w:r w:rsidR="00B510EF">
              <w:rPr>
                <w:noProof/>
                <w:webHidden/>
              </w:rPr>
              <w:fldChar w:fldCharType="end"/>
            </w:r>
            <w:r>
              <w:rPr>
                <w:noProof/>
              </w:rPr>
              <w:fldChar w:fldCharType="end"/>
            </w:r>
          </w:ins>
        </w:p>
        <w:p w14:paraId="64A02C3B" w14:textId="77777777" w:rsidR="00B510EF" w:rsidRDefault="00397205">
          <w:pPr>
            <w:pStyle w:val="TOC3"/>
            <w:rPr>
              <w:ins w:id="467" w:author="Anders Hejlsberg" w:date="2014-11-01T15:43:00Z"/>
              <w:rFonts w:eastAsiaTheme="minorEastAsia"/>
              <w:noProof/>
              <w:sz w:val="22"/>
            </w:rPr>
          </w:pPr>
          <w:ins w:id="468" w:author="Anders Hejlsberg" w:date="2014-11-01T15:43:00Z">
            <w:r>
              <w:fldChar w:fldCharType="begin"/>
            </w:r>
            <w:r>
              <w:instrText xml:space="preserve"> HYPERLINK \l "_Toc402619840" </w:instrText>
            </w:r>
            <w:r>
              <w:fldChar w:fldCharType="separate"/>
            </w:r>
            <w:r w:rsidR="00B510EF" w:rsidRPr="004847BD">
              <w:rPr>
                <w:rStyle w:val="Hyperlink"/>
                <w:noProof/>
              </w:rPr>
              <w:t>3.6.1</w:t>
            </w:r>
            <w:r w:rsidR="00B510EF">
              <w:rPr>
                <w:rFonts w:eastAsiaTheme="minorEastAsia"/>
                <w:noProof/>
                <w:sz w:val="22"/>
              </w:rPr>
              <w:tab/>
            </w:r>
            <w:r w:rsidR="00B510EF" w:rsidRPr="004847BD">
              <w:rPr>
                <w:rStyle w:val="Hyperlink"/>
                <w:noProof/>
              </w:rPr>
              <w:t>Instance Types</w:t>
            </w:r>
            <w:r w:rsidR="00B510EF">
              <w:rPr>
                <w:noProof/>
                <w:webHidden/>
              </w:rPr>
              <w:tab/>
            </w:r>
            <w:r w:rsidR="00B510EF">
              <w:rPr>
                <w:noProof/>
                <w:webHidden/>
              </w:rPr>
              <w:fldChar w:fldCharType="begin"/>
            </w:r>
            <w:r w:rsidR="00B510EF">
              <w:rPr>
                <w:noProof/>
                <w:webHidden/>
              </w:rPr>
              <w:instrText xml:space="preserve"> PAGEREF _Toc402619840 \h </w:instrText>
            </w:r>
            <w:r w:rsidR="00B510EF">
              <w:rPr>
                <w:noProof/>
                <w:webHidden/>
              </w:rPr>
            </w:r>
            <w:r w:rsidR="00B510EF">
              <w:rPr>
                <w:noProof/>
                <w:webHidden/>
              </w:rPr>
              <w:fldChar w:fldCharType="separate"/>
            </w:r>
            <w:r w:rsidR="00B510EF">
              <w:rPr>
                <w:noProof/>
                <w:webHidden/>
              </w:rPr>
              <w:t>34</w:t>
            </w:r>
            <w:r w:rsidR="00B510EF">
              <w:rPr>
                <w:noProof/>
                <w:webHidden/>
              </w:rPr>
              <w:fldChar w:fldCharType="end"/>
            </w:r>
            <w:r>
              <w:rPr>
                <w:noProof/>
              </w:rPr>
              <w:fldChar w:fldCharType="end"/>
            </w:r>
          </w:ins>
        </w:p>
        <w:p w14:paraId="6FCDB13E" w14:textId="77777777" w:rsidR="00B510EF" w:rsidRDefault="00397205">
          <w:pPr>
            <w:pStyle w:val="TOC2"/>
            <w:tabs>
              <w:tab w:val="left" w:pos="880"/>
              <w:tab w:val="right" w:leader="dot" w:pos="9350"/>
            </w:tabs>
            <w:rPr>
              <w:ins w:id="469" w:author="Anders Hejlsberg" w:date="2014-11-01T15:43:00Z"/>
              <w:rFonts w:eastAsiaTheme="minorEastAsia"/>
              <w:noProof/>
              <w:sz w:val="22"/>
            </w:rPr>
          </w:pPr>
          <w:ins w:id="470" w:author="Anders Hejlsberg" w:date="2014-11-01T15:43:00Z">
            <w:r>
              <w:fldChar w:fldCharType="begin"/>
            </w:r>
            <w:r>
              <w:instrText xml:space="preserve"> HYPERLINK \l "_Toc402619841" </w:instrText>
            </w:r>
            <w:r>
              <w:fldChar w:fldCharType="separate"/>
            </w:r>
            <w:r w:rsidR="00B510EF" w:rsidRPr="004847BD">
              <w:rPr>
                <w:rStyle w:val="Hyperlink"/>
                <w:noProof/>
              </w:rPr>
              <w:t>3.7</w:t>
            </w:r>
            <w:r w:rsidR="00B510EF">
              <w:rPr>
                <w:rFonts w:eastAsiaTheme="minorEastAsia"/>
                <w:noProof/>
                <w:sz w:val="22"/>
              </w:rPr>
              <w:tab/>
            </w:r>
            <w:r w:rsidR="00B510EF" w:rsidRPr="004847BD">
              <w:rPr>
                <w:rStyle w:val="Hyperlink"/>
                <w:noProof/>
              </w:rPr>
              <w:t>Specifying Types</w:t>
            </w:r>
            <w:r w:rsidR="00B510EF">
              <w:rPr>
                <w:noProof/>
                <w:webHidden/>
              </w:rPr>
              <w:tab/>
            </w:r>
            <w:r w:rsidR="00B510EF">
              <w:rPr>
                <w:noProof/>
                <w:webHidden/>
              </w:rPr>
              <w:fldChar w:fldCharType="begin"/>
            </w:r>
            <w:r w:rsidR="00B510EF">
              <w:rPr>
                <w:noProof/>
                <w:webHidden/>
              </w:rPr>
              <w:instrText xml:space="preserve"> PAGEREF _Toc402619841 \h </w:instrText>
            </w:r>
            <w:r w:rsidR="00B510EF">
              <w:rPr>
                <w:noProof/>
                <w:webHidden/>
              </w:rPr>
            </w:r>
            <w:r w:rsidR="00B510EF">
              <w:rPr>
                <w:noProof/>
                <w:webHidden/>
              </w:rPr>
              <w:fldChar w:fldCharType="separate"/>
            </w:r>
            <w:r w:rsidR="00B510EF">
              <w:rPr>
                <w:noProof/>
                <w:webHidden/>
              </w:rPr>
              <w:t>34</w:t>
            </w:r>
            <w:r w:rsidR="00B510EF">
              <w:rPr>
                <w:noProof/>
                <w:webHidden/>
              </w:rPr>
              <w:fldChar w:fldCharType="end"/>
            </w:r>
            <w:r>
              <w:rPr>
                <w:noProof/>
              </w:rPr>
              <w:fldChar w:fldCharType="end"/>
            </w:r>
          </w:ins>
        </w:p>
        <w:p w14:paraId="4115813F" w14:textId="77777777" w:rsidR="00B510EF" w:rsidRDefault="00397205">
          <w:pPr>
            <w:pStyle w:val="TOC3"/>
            <w:rPr>
              <w:ins w:id="471" w:author="Anders Hejlsberg" w:date="2014-11-01T15:43:00Z"/>
              <w:rFonts w:eastAsiaTheme="minorEastAsia"/>
              <w:noProof/>
              <w:sz w:val="22"/>
            </w:rPr>
          </w:pPr>
          <w:ins w:id="472" w:author="Anders Hejlsberg" w:date="2014-11-01T15:43:00Z">
            <w:r>
              <w:fldChar w:fldCharType="begin"/>
            </w:r>
            <w:r>
              <w:instrText xml:space="preserve"> HYPERLINK \l "_Toc402619842" </w:instrText>
            </w:r>
            <w:r>
              <w:fldChar w:fldCharType="separate"/>
            </w:r>
            <w:r w:rsidR="00B510EF" w:rsidRPr="004847BD">
              <w:rPr>
                <w:rStyle w:val="Hyperlink"/>
                <w:noProof/>
              </w:rPr>
              <w:t>3.7.1</w:t>
            </w:r>
            <w:r w:rsidR="00B510EF">
              <w:rPr>
                <w:rFonts w:eastAsiaTheme="minorEastAsia"/>
                <w:noProof/>
                <w:sz w:val="22"/>
              </w:rPr>
              <w:tab/>
            </w:r>
            <w:r w:rsidR="00B510EF" w:rsidRPr="004847BD">
              <w:rPr>
                <w:rStyle w:val="Hyperlink"/>
                <w:noProof/>
              </w:rPr>
              <w:t>Predefined Types</w:t>
            </w:r>
            <w:r w:rsidR="00B510EF">
              <w:rPr>
                <w:noProof/>
                <w:webHidden/>
              </w:rPr>
              <w:tab/>
            </w:r>
            <w:r w:rsidR="00B510EF">
              <w:rPr>
                <w:noProof/>
                <w:webHidden/>
              </w:rPr>
              <w:fldChar w:fldCharType="begin"/>
            </w:r>
            <w:r w:rsidR="00B510EF">
              <w:rPr>
                <w:noProof/>
                <w:webHidden/>
              </w:rPr>
              <w:instrText xml:space="preserve"> PAGEREF _Toc402619842 \h </w:instrText>
            </w:r>
            <w:r w:rsidR="00B510EF">
              <w:rPr>
                <w:noProof/>
                <w:webHidden/>
              </w:rPr>
            </w:r>
            <w:r w:rsidR="00B510EF">
              <w:rPr>
                <w:noProof/>
                <w:webHidden/>
              </w:rPr>
              <w:fldChar w:fldCharType="separate"/>
            </w:r>
            <w:r w:rsidR="00B510EF">
              <w:rPr>
                <w:noProof/>
                <w:webHidden/>
              </w:rPr>
              <w:t>35</w:t>
            </w:r>
            <w:r w:rsidR="00B510EF">
              <w:rPr>
                <w:noProof/>
                <w:webHidden/>
              </w:rPr>
              <w:fldChar w:fldCharType="end"/>
            </w:r>
            <w:r>
              <w:rPr>
                <w:noProof/>
              </w:rPr>
              <w:fldChar w:fldCharType="end"/>
            </w:r>
          </w:ins>
        </w:p>
        <w:p w14:paraId="710C331D" w14:textId="77777777" w:rsidR="00B510EF" w:rsidRDefault="00397205">
          <w:pPr>
            <w:pStyle w:val="TOC3"/>
            <w:rPr>
              <w:ins w:id="473" w:author="Anders Hejlsberg" w:date="2014-11-01T15:43:00Z"/>
              <w:rFonts w:eastAsiaTheme="minorEastAsia"/>
              <w:noProof/>
              <w:sz w:val="22"/>
            </w:rPr>
          </w:pPr>
          <w:ins w:id="474" w:author="Anders Hejlsberg" w:date="2014-11-01T15:43:00Z">
            <w:r>
              <w:fldChar w:fldCharType="begin"/>
            </w:r>
            <w:r>
              <w:instrText xml:space="preserve"> HYPERLINK \l "_Toc402619843" </w:instrText>
            </w:r>
            <w:r>
              <w:fldChar w:fldCharType="separate"/>
            </w:r>
            <w:r w:rsidR="00B510EF" w:rsidRPr="004847BD">
              <w:rPr>
                <w:rStyle w:val="Hyperlink"/>
                <w:noProof/>
              </w:rPr>
              <w:t>3.7.2</w:t>
            </w:r>
            <w:r w:rsidR="00B510EF">
              <w:rPr>
                <w:rFonts w:eastAsiaTheme="minorEastAsia"/>
                <w:noProof/>
                <w:sz w:val="22"/>
              </w:rPr>
              <w:tab/>
            </w:r>
            <w:r w:rsidR="00B510EF" w:rsidRPr="004847BD">
              <w:rPr>
                <w:rStyle w:val="Hyperlink"/>
                <w:noProof/>
              </w:rPr>
              <w:t>Type References</w:t>
            </w:r>
            <w:r w:rsidR="00B510EF">
              <w:rPr>
                <w:noProof/>
                <w:webHidden/>
              </w:rPr>
              <w:tab/>
            </w:r>
            <w:r w:rsidR="00B510EF">
              <w:rPr>
                <w:noProof/>
                <w:webHidden/>
              </w:rPr>
              <w:fldChar w:fldCharType="begin"/>
            </w:r>
            <w:r w:rsidR="00B510EF">
              <w:rPr>
                <w:noProof/>
                <w:webHidden/>
              </w:rPr>
              <w:instrText xml:space="preserve"> PAGEREF _Toc402619843 \h </w:instrText>
            </w:r>
            <w:r w:rsidR="00B510EF">
              <w:rPr>
                <w:noProof/>
                <w:webHidden/>
              </w:rPr>
            </w:r>
            <w:r w:rsidR="00B510EF">
              <w:rPr>
                <w:noProof/>
                <w:webHidden/>
              </w:rPr>
              <w:fldChar w:fldCharType="separate"/>
            </w:r>
            <w:r w:rsidR="00B510EF">
              <w:rPr>
                <w:noProof/>
                <w:webHidden/>
              </w:rPr>
              <w:t>36</w:t>
            </w:r>
            <w:r w:rsidR="00B510EF">
              <w:rPr>
                <w:noProof/>
                <w:webHidden/>
              </w:rPr>
              <w:fldChar w:fldCharType="end"/>
            </w:r>
            <w:r>
              <w:rPr>
                <w:noProof/>
              </w:rPr>
              <w:fldChar w:fldCharType="end"/>
            </w:r>
          </w:ins>
        </w:p>
        <w:p w14:paraId="7C11C895" w14:textId="77777777" w:rsidR="00B510EF" w:rsidRDefault="00397205">
          <w:pPr>
            <w:pStyle w:val="TOC3"/>
            <w:rPr>
              <w:ins w:id="475" w:author="Anders Hejlsberg" w:date="2014-11-01T15:43:00Z"/>
              <w:rFonts w:eastAsiaTheme="minorEastAsia"/>
              <w:noProof/>
              <w:sz w:val="22"/>
            </w:rPr>
          </w:pPr>
          <w:ins w:id="476" w:author="Anders Hejlsberg" w:date="2014-11-01T15:43:00Z">
            <w:r>
              <w:fldChar w:fldCharType="begin"/>
            </w:r>
            <w:r>
              <w:instrText xml:space="preserve"> HYPERLINK \l "_Toc402619844" </w:instrText>
            </w:r>
            <w:r>
              <w:fldChar w:fldCharType="separate"/>
            </w:r>
            <w:r w:rsidR="00B510EF" w:rsidRPr="004847BD">
              <w:rPr>
                <w:rStyle w:val="Hyperlink"/>
                <w:noProof/>
              </w:rPr>
              <w:t>3.7.3</w:t>
            </w:r>
            <w:r w:rsidR="00B510EF">
              <w:rPr>
                <w:rFonts w:eastAsiaTheme="minorEastAsia"/>
                <w:noProof/>
                <w:sz w:val="22"/>
              </w:rPr>
              <w:tab/>
            </w:r>
            <w:r w:rsidR="00B510EF" w:rsidRPr="004847BD">
              <w:rPr>
                <w:rStyle w:val="Hyperlink"/>
                <w:noProof/>
              </w:rPr>
              <w:t>Object Type Literals</w:t>
            </w:r>
            <w:r w:rsidR="00B510EF">
              <w:rPr>
                <w:noProof/>
                <w:webHidden/>
              </w:rPr>
              <w:tab/>
            </w:r>
            <w:r w:rsidR="00B510EF">
              <w:rPr>
                <w:noProof/>
                <w:webHidden/>
              </w:rPr>
              <w:fldChar w:fldCharType="begin"/>
            </w:r>
            <w:r w:rsidR="00B510EF">
              <w:rPr>
                <w:noProof/>
                <w:webHidden/>
              </w:rPr>
              <w:instrText xml:space="preserve"> PAGEREF _Toc402619844 \h </w:instrText>
            </w:r>
            <w:r w:rsidR="00B510EF">
              <w:rPr>
                <w:noProof/>
                <w:webHidden/>
              </w:rPr>
            </w:r>
            <w:r w:rsidR="00B510EF">
              <w:rPr>
                <w:noProof/>
                <w:webHidden/>
              </w:rPr>
              <w:fldChar w:fldCharType="separate"/>
            </w:r>
            <w:r w:rsidR="00B510EF">
              <w:rPr>
                <w:noProof/>
                <w:webHidden/>
              </w:rPr>
              <w:t>37</w:t>
            </w:r>
            <w:r w:rsidR="00B510EF">
              <w:rPr>
                <w:noProof/>
                <w:webHidden/>
              </w:rPr>
              <w:fldChar w:fldCharType="end"/>
            </w:r>
            <w:r>
              <w:rPr>
                <w:noProof/>
              </w:rPr>
              <w:fldChar w:fldCharType="end"/>
            </w:r>
          </w:ins>
        </w:p>
        <w:p w14:paraId="5148EF4B" w14:textId="77777777" w:rsidR="00B510EF" w:rsidRDefault="00397205">
          <w:pPr>
            <w:pStyle w:val="TOC3"/>
            <w:rPr>
              <w:ins w:id="477" w:author="Anders Hejlsberg" w:date="2014-11-01T15:43:00Z"/>
              <w:rFonts w:eastAsiaTheme="minorEastAsia"/>
              <w:noProof/>
              <w:sz w:val="22"/>
            </w:rPr>
          </w:pPr>
          <w:ins w:id="478" w:author="Anders Hejlsberg" w:date="2014-11-01T15:43:00Z">
            <w:r>
              <w:fldChar w:fldCharType="begin"/>
            </w:r>
            <w:r>
              <w:instrText xml:space="preserve"> HYPERLINK \l "_Toc402619845" </w:instrText>
            </w:r>
            <w:r>
              <w:fldChar w:fldCharType="separate"/>
            </w:r>
            <w:r w:rsidR="00B510EF" w:rsidRPr="004847BD">
              <w:rPr>
                <w:rStyle w:val="Hyperlink"/>
                <w:noProof/>
              </w:rPr>
              <w:t>3.7.4</w:t>
            </w:r>
            <w:r w:rsidR="00B510EF">
              <w:rPr>
                <w:rFonts w:eastAsiaTheme="minorEastAsia"/>
                <w:noProof/>
                <w:sz w:val="22"/>
              </w:rPr>
              <w:tab/>
            </w:r>
            <w:r w:rsidR="00B510EF" w:rsidRPr="004847BD">
              <w:rPr>
                <w:rStyle w:val="Hyperlink"/>
                <w:noProof/>
              </w:rPr>
              <w:t>Array Type Literals</w:t>
            </w:r>
            <w:r w:rsidR="00B510EF">
              <w:rPr>
                <w:noProof/>
                <w:webHidden/>
              </w:rPr>
              <w:tab/>
            </w:r>
            <w:r w:rsidR="00B510EF">
              <w:rPr>
                <w:noProof/>
                <w:webHidden/>
              </w:rPr>
              <w:fldChar w:fldCharType="begin"/>
            </w:r>
            <w:r w:rsidR="00B510EF">
              <w:rPr>
                <w:noProof/>
                <w:webHidden/>
              </w:rPr>
              <w:instrText xml:space="preserve"> PAGEREF _Toc402619845 \h </w:instrText>
            </w:r>
            <w:r w:rsidR="00B510EF">
              <w:rPr>
                <w:noProof/>
                <w:webHidden/>
              </w:rPr>
            </w:r>
            <w:r w:rsidR="00B510EF">
              <w:rPr>
                <w:noProof/>
                <w:webHidden/>
              </w:rPr>
              <w:fldChar w:fldCharType="separate"/>
            </w:r>
            <w:r w:rsidR="00B510EF">
              <w:rPr>
                <w:noProof/>
                <w:webHidden/>
              </w:rPr>
              <w:t>38</w:t>
            </w:r>
            <w:r w:rsidR="00B510EF">
              <w:rPr>
                <w:noProof/>
                <w:webHidden/>
              </w:rPr>
              <w:fldChar w:fldCharType="end"/>
            </w:r>
            <w:r>
              <w:rPr>
                <w:noProof/>
              </w:rPr>
              <w:fldChar w:fldCharType="end"/>
            </w:r>
          </w:ins>
        </w:p>
        <w:p w14:paraId="7610F120" w14:textId="77777777" w:rsidR="00B510EF" w:rsidRDefault="00397205">
          <w:pPr>
            <w:pStyle w:val="TOC3"/>
            <w:rPr>
              <w:ins w:id="479" w:author="Anders Hejlsberg" w:date="2014-11-01T15:43:00Z"/>
              <w:rFonts w:eastAsiaTheme="minorEastAsia"/>
              <w:noProof/>
              <w:sz w:val="22"/>
            </w:rPr>
          </w:pPr>
          <w:ins w:id="480" w:author="Anders Hejlsberg" w:date="2014-11-01T15:43:00Z">
            <w:r>
              <w:fldChar w:fldCharType="begin"/>
            </w:r>
            <w:r>
              <w:instrText xml:space="preserve"> HYPERLINK \l "_Toc402619846" </w:instrText>
            </w:r>
            <w:r>
              <w:fldChar w:fldCharType="separate"/>
            </w:r>
            <w:r w:rsidR="00B510EF" w:rsidRPr="004847BD">
              <w:rPr>
                <w:rStyle w:val="Hyperlink"/>
                <w:noProof/>
              </w:rPr>
              <w:t>3.7.5</w:t>
            </w:r>
            <w:r w:rsidR="00B510EF">
              <w:rPr>
                <w:rFonts w:eastAsiaTheme="minorEastAsia"/>
                <w:noProof/>
                <w:sz w:val="22"/>
              </w:rPr>
              <w:tab/>
            </w:r>
            <w:r w:rsidR="00B510EF" w:rsidRPr="004847BD">
              <w:rPr>
                <w:rStyle w:val="Hyperlink"/>
                <w:noProof/>
              </w:rPr>
              <w:t>Tuple Type Literals</w:t>
            </w:r>
            <w:r w:rsidR="00B510EF">
              <w:rPr>
                <w:noProof/>
                <w:webHidden/>
              </w:rPr>
              <w:tab/>
            </w:r>
            <w:r w:rsidR="00B510EF">
              <w:rPr>
                <w:noProof/>
                <w:webHidden/>
              </w:rPr>
              <w:fldChar w:fldCharType="begin"/>
            </w:r>
            <w:r w:rsidR="00B510EF">
              <w:rPr>
                <w:noProof/>
                <w:webHidden/>
              </w:rPr>
              <w:instrText xml:space="preserve"> PAGEREF _Toc402619846 \h </w:instrText>
            </w:r>
            <w:r w:rsidR="00B510EF">
              <w:rPr>
                <w:noProof/>
                <w:webHidden/>
              </w:rPr>
            </w:r>
            <w:r w:rsidR="00B510EF">
              <w:rPr>
                <w:noProof/>
                <w:webHidden/>
              </w:rPr>
              <w:fldChar w:fldCharType="separate"/>
            </w:r>
            <w:r w:rsidR="00B510EF">
              <w:rPr>
                <w:noProof/>
                <w:webHidden/>
              </w:rPr>
              <w:t>38</w:t>
            </w:r>
            <w:r w:rsidR="00B510EF">
              <w:rPr>
                <w:noProof/>
                <w:webHidden/>
              </w:rPr>
              <w:fldChar w:fldCharType="end"/>
            </w:r>
            <w:r>
              <w:rPr>
                <w:noProof/>
              </w:rPr>
              <w:fldChar w:fldCharType="end"/>
            </w:r>
          </w:ins>
        </w:p>
        <w:p w14:paraId="02FF5383" w14:textId="77777777" w:rsidR="00B510EF" w:rsidRDefault="00397205">
          <w:pPr>
            <w:pStyle w:val="TOC3"/>
            <w:rPr>
              <w:ins w:id="481" w:author="Anders Hejlsberg" w:date="2014-11-01T15:43:00Z"/>
              <w:rFonts w:eastAsiaTheme="minorEastAsia"/>
              <w:noProof/>
              <w:sz w:val="22"/>
            </w:rPr>
          </w:pPr>
          <w:ins w:id="482" w:author="Anders Hejlsberg" w:date="2014-11-01T15:43:00Z">
            <w:r>
              <w:fldChar w:fldCharType="begin"/>
            </w:r>
            <w:r>
              <w:instrText xml:space="preserve"> HYPERLINK \l "_Toc402619847" </w:instrText>
            </w:r>
            <w:r>
              <w:fldChar w:fldCharType="separate"/>
            </w:r>
            <w:r w:rsidR="00B510EF" w:rsidRPr="004847BD">
              <w:rPr>
                <w:rStyle w:val="Hyperlink"/>
                <w:noProof/>
              </w:rPr>
              <w:t>3.7.6</w:t>
            </w:r>
            <w:r w:rsidR="00B510EF">
              <w:rPr>
                <w:rFonts w:eastAsiaTheme="minorEastAsia"/>
                <w:noProof/>
                <w:sz w:val="22"/>
              </w:rPr>
              <w:tab/>
            </w:r>
            <w:r w:rsidR="00B510EF" w:rsidRPr="004847BD">
              <w:rPr>
                <w:rStyle w:val="Hyperlink"/>
                <w:noProof/>
              </w:rPr>
              <w:t>Union Type Literals</w:t>
            </w:r>
            <w:r w:rsidR="00B510EF">
              <w:rPr>
                <w:noProof/>
                <w:webHidden/>
              </w:rPr>
              <w:tab/>
            </w:r>
            <w:r w:rsidR="00B510EF">
              <w:rPr>
                <w:noProof/>
                <w:webHidden/>
              </w:rPr>
              <w:fldChar w:fldCharType="begin"/>
            </w:r>
            <w:r w:rsidR="00B510EF">
              <w:rPr>
                <w:noProof/>
                <w:webHidden/>
              </w:rPr>
              <w:instrText xml:space="preserve"> PAGEREF _Toc402619847 \h </w:instrText>
            </w:r>
            <w:r w:rsidR="00B510EF">
              <w:rPr>
                <w:noProof/>
                <w:webHidden/>
              </w:rPr>
            </w:r>
            <w:r w:rsidR="00B510EF">
              <w:rPr>
                <w:noProof/>
                <w:webHidden/>
              </w:rPr>
              <w:fldChar w:fldCharType="separate"/>
            </w:r>
            <w:r w:rsidR="00B510EF">
              <w:rPr>
                <w:noProof/>
                <w:webHidden/>
              </w:rPr>
              <w:t>38</w:t>
            </w:r>
            <w:r w:rsidR="00B510EF">
              <w:rPr>
                <w:noProof/>
                <w:webHidden/>
              </w:rPr>
              <w:fldChar w:fldCharType="end"/>
            </w:r>
            <w:r>
              <w:rPr>
                <w:noProof/>
              </w:rPr>
              <w:fldChar w:fldCharType="end"/>
            </w:r>
          </w:ins>
        </w:p>
        <w:p w14:paraId="183377DF" w14:textId="77777777" w:rsidR="00B510EF" w:rsidRDefault="00397205">
          <w:pPr>
            <w:pStyle w:val="TOC3"/>
            <w:rPr>
              <w:ins w:id="483" w:author="Anders Hejlsberg" w:date="2014-11-01T15:43:00Z"/>
              <w:rFonts w:eastAsiaTheme="minorEastAsia"/>
              <w:noProof/>
              <w:sz w:val="22"/>
            </w:rPr>
          </w:pPr>
          <w:ins w:id="484" w:author="Anders Hejlsberg" w:date="2014-11-01T15:43:00Z">
            <w:r>
              <w:lastRenderedPageBreak/>
              <w:fldChar w:fldCharType="begin"/>
            </w:r>
            <w:r>
              <w:instrText xml:space="preserve"> HYPERLINK \l "_Toc402619848" </w:instrText>
            </w:r>
            <w:r>
              <w:fldChar w:fldCharType="separate"/>
            </w:r>
            <w:r w:rsidR="00B510EF" w:rsidRPr="004847BD">
              <w:rPr>
                <w:rStyle w:val="Hyperlink"/>
                <w:noProof/>
              </w:rPr>
              <w:t>3.7.7</w:t>
            </w:r>
            <w:r w:rsidR="00B510EF">
              <w:rPr>
                <w:rFonts w:eastAsiaTheme="minorEastAsia"/>
                <w:noProof/>
                <w:sz w:val="22"/>
              </w:rPr>
              <w:tab/>
            </w:r>
            <w:r w:rsidR="00B510EF" w:rsidRPr="004847BD">
              <w:rPr>
                <w:rStyle w:val="Hyperlink"/>
                <w:noProof/>
              </w:rPr>
              <w:t>Function Type Literals</w:t>
            </w:r>
            <w:r w:rsidR="00B510EF">
              <w:rPr>
                <w:noProof/>
                <w:webHidden/>
              </w:rPr>
              <w:tab/>
            </w:r>
            <w:r w:rsidR="00B510EF">
              <w:rPr>
                <w:noProof/>
                <w:webHidden/>
              </w:rPr>
              <w:fldChar w:fldCharType="begin"/>
            </w:r>
            <w:r w:rsidR="00B510EF">
              <w:rPr>
                <w:noProof/>
                <w:webHidden/>
              </w:rPr>
              <w:instrText xml:space="preserve"> PAGEREF _Toc402619848 \h </w:instrText>
            </w:r>
            <w:r w:rsidR="00B510EF">
              <w:rPr>
                <w:noProof/>
                <w:webHidden/>
              </w:rPr>
            </w:r>
            <w:r w:rsidR="00B510EF">
              <w:rPr>
                <w:noProof/>
                <w:webHidden/>
              </w:rPr>
              <w:fldChar w:fldCharType="separate"/>
            </w:r>
            <w:r w:rsidR="00B510EF">
              <w:rPr>
                <w:noProof/>
                <w:webHidden/>
              </w:rPr>
              <w:t>39</w:t>
            </w:r>
            <w:r w:rsidR="00B510EF">
              <w:rPr>
                <w:noProof/>
                <w:webHidden/>
              </w:rPr>
              <w:fldChar w:fldCharType="end"/>
            </w:r>
            <w:r>
              <w:rPr>
                <w:noProof/>
              </w:rPr>
              <w:fldChar w:fldCharType="end"/>
            </w:r>
          </w:ins>
        </w:p>
        <w:p w14:paraId="098A7119" w14:textId="77777777" w:rsidR="00B510EF" w:rsidRDefault="00397205">
          <w:pPr>
            <w:pStyle w:val="TOC3"/>
            <w:rPr>
              <w:ins w:id="485" w:author="Anders Hejlsberg" w:date="2014-11-01T15:43:00Z"/>
              <w:rFonts w:eastAsiaTheme="minorEastAsia"/>
              <w:noProof/>
              <w:sz w:val="22"/>
            </w:rPr>
          </w:pPr>
          <w:ins w:id="486" w:author="Anders Hejlsberg" w:date="2014-11-01T15:43:00Z">
            <w:r>
              <w:fldChar w:fldCharType="begin"/>
            </w:r>
            <w:r>
              <w:instrText xml:space="preserve"> HYPERLINK \l "_Toc402619849" </w:instrText>
            </w:r>
            <w:r>
              <w:fldChar w:fldCharType="separate"/>
            </w:r>
            <w:r w:rsidR="00B510EF" w:rsidRPr="004847BD">
              <w:rPr>
                <w:rStyle w:val="Hyperlink"/>
                <w:noProof/>
              </w:rPr>
              <w:t>3.7.8</w:t>
            </w:r>
            <w:r w:rsidR="00B510EF">
              <w:rPr>
                <w:rFonts w:eastAsiaTheme="minorEastAsia"/>
                <w:noProof/>
                <w:sz w:val="22"/>
              </w:rPr>
              <w:tab/>
            </w:r>
            <w:r w:rsidR="00B510EF" w:rsidRPr="004847BD">
              <w:rPr>
                <w:rStyle w:val="Hyperlink"/>
                <w:noProof/>
              </w:rPr>
              <w:t>Constructor Type Literals</w:t>
            </w:r>
            <w:r w:rsidR="00B510EF">
              <w:rPr>
                <w:noProof/>
                <w:webHidden/>
              </w:rPr>
              <w:tab/>
            </w:r>
            <w:r w:rsidR="00B510EF">
              <w:rPr>
                <w:noProof/>
                <w:webHidden/>
              </w:rPr>
              <w:fldChar w:fldCharType="begin"/>
            </w:r>
            <w:r w:rsidR="00B510EF">
              <w:rPr>
                <w:noProof/>
                <w:webHidden/>
              </w:rPr>
              <w:instrText xml:space="preserve"> PAGEREF _Toc402619849 \h </w:instrText>
            </w:r>
            <w:r w:rsidR="00B510EF">
              <w:rPr>
                <w:noProof/>
                <w:webHidden/>
              </w:rPr>
            </w:r>
            <w:r w:rsidR="00B510EF">
              <w:rPr>
                <w:noProof/>
                <w:webHidden/>
              </w:rPr>
              <w:fldChar w:fldCharType="separate"/>
            </w:r>
            <w:r w:rsidR="00B510EF">
              <w:rPr>
                <w:noProof/>
                <w:webHidden/>
              </w:rPr>
              <w:t>39</w:t>
            </w:r>
            <w:r w:rsidR="00B510EF">
              <w:rPr>
                <w:noProof/>
                <w:webHidden/>
              </w:rPr>
              <w:fldChar w:fldCharType="end"/>
            </w:r>
            <w:r>
              <w:rPr>
                <w:noProof/>
              </w:rPr>
              <w:fldChar w:fldCharType="end"/>
            </w:r>
          </w:ins>
        </w:p>
        <w:p w14:paraId="1F21705A" w14:textId="77777777" w:rsidR="00B510EF" w:rsidRDefault="00397205">
          <w:pPr>
            <w:pStyle w:val="TOC3"/>
            <w:rPr>
              <w:ins w:id="487" w:author="Anders Hejlsberg" w:date="2014-11-01T15:43:00Z"/>
              <w:rFonts w:eastAsiaTheme="minorEastAsia"/>
              <w:noProof/>
              <w:sz w:val="22"/>
            </w:rPr>
          </w:pPr>
          <w:ins w:id="488" w:author="Anders Hejlsberg" w:date="2014-11-01T15:43:00Z">
            <w:r>
              <w:fldChar w:fldCharType="begin"/>
            </w:r>
            <w:r>
              <w:instrText xml:space="preserve"> HYPERLINK \l "_Toc40261985</w:instrText>
            </w:r>
            <w:r>
              <w:instrText xml:space="preserve">0" </w:instrText>
            </w:r>
            <w:r>
              <w:fldChar w:fldCharType="separate"/>
            </w:r>
            <w:r w:rsidR="00B510EF" w:rsidRPr="004847BD">
              <w:rPr>
                <w:rStyle w:val="Hyperlink"/>
                <w:noProof/>
              </w:rPr>
              <w:t>3.7.9</w:t>
            </w:r>
            <w:r w:rsidR="00B510EF">
              <w:rPr>
                <w:rFonts w:eastAsiaTheme="minorEastAsia"/>
                <w:noProof/>
                <w:sz w:val="22"/>
              </w:rPr>
              <w:tab/>
            </w:r>
            <w:r w:rsidR="00B510EF" w:rsidRPr="004847BD">
              <w:rPr>
                <w:rStyle w:val="Hyperlink"/>
                <w:noProof/>
              </w:rPr>
              <w:t>Type Queries</w:t>
            </w:r>
            <w:r w:rsidR="00B510EF">
              <w:rPr>
                <w:noProof/>
                <w:webHidden/>
              </w:rPr>
              <w:tab/>
            </w:r>
            <w:r w:rsidR="00B510EF">
              <w:rPr>
                <w:noProof/>
                <w:webHidden/>
              </w:rPr>
              <w:fldChar w:fldCharType="begin"/>
            </w:r>
            <w:r w:rsidR="00B510EF">
              <w:rPr>
                <w:noProof/>
                <w:webHidden/>
              </w:rPr>
              <w:instrText xml:space="preserve"> PAGEREF _Toc402619850 \h </w:instrText>
            </w:r>
            <w:r w:rsidR="00B510EF">
              <w:rPr>
                <w:noProof/>
                <w:webHidden/>
              </w:rPr>
            </w:r>
            <w:r w:rsidR="00B510EF">
              <w:rPr>
                <w:noProof/>
                <w:webHidden/>
              </w:rPr>
              <w:fldChar w:fldCharType="separate"/>
            </w:r>
            <w:r w:rsidR="00B510EF">
              <w:rPr>
                <w:noProof/>
                <w:webHidden/>
              </w:rPr>
              <w:t>40</w:t>
            </w:r>
            <w:r w:rsidR="00B510EF">
              <w:rPr>
                <w:noProof/>
                <w:webHidden/>
              </w:rPr>
              <w:fldChar w:fldCharType="end"/>
            </w:r>
            <w:r>
              <w:rPr>
                <w:noProof/>
              </w:rPr>
              <w:fldChar w:fldCharType="end"/>
            </w:r>
          </w:ins>
        </w:p>
        <w:p w14:paraId="60DFDCDF" w14:textId="77777777" w:rsidR="00B510EF" w:rsidRDefault="00397205">
          <w:pPr>
            <w:pStyle w:val="TOC2"/>
            <w:tabs>
              <w:tab w:val="left" w:pos="880"/>
              <w:tab w:val="right" w:leader="dot" w:pos="9350"/>
            </w:tabs>
            <w:rPr>
              <w:ins w:id="489" w:author="Anders Hejlsberg" w:date="2014-11-01T15:43:00Z"/>
              <w:rFonts w:eastAsiaTheme="minorEastAsia"/>
              <w:noProof/>
              <w:sz w:val="22"/>
            </w:rPr>
          </w:pPr>
          <w:ins w:id="490" w:author="Anders Hejlsberg" w:date="2014-11-01T15:43:00Z">
            <w:r>
              <w:fldChar w:fldCharType="begin"/>
            </w:r>
            <w:r>
              <w:instrText xml:space="preserve"> HYPERLINK \l "_Toc402619851" </w:instrText>
            </w:r>
            <w:r>
              <w:fldChar w:fldCharType="separate"/>
            </w:r>
            <w:r w:rsidR="00B510EF" w:rsidRPr="004847BD">
              <w:rPr>
                <w:rStyle w:val="Hyperlink"/>
                <w:noProof/>
              </w:rPr>
              <w:t>3.8</w:t>
            </w:r>
            <w:r w:rsidR="00B510EF">
              <w:rPr>
                <w:rFonts w:eastAsiaTheme="minorEastAsia"/>
                <w:noProof/>
                <w:sz w:val="22"/>
              </w:rPr>
              <w:tab/>
            </w:r>
            <w:r w:rsidR="00B510EF" w:rsidRPr="004847BD">
              <w:rPr>
                <w:rStyle w:val="Hyperlink"/>
                <w:noProof/>
              </w:rPr>
              <w:t>Specifying Members</w:t>
            </w:r>
            <w:r w:rsidR="00B510EF">
              <w:rPr>
                <w:noProof/>
                <w:webHidden/>
              </w:rPr>
              <w:tab/>
            </w:r>
            <w:r w:rsidR="00B510EF">
              <w:rPr>
                <w:noProof/>
                <w:webHidden/>
              </w:rPr>
              <w:fldChar w:fldCharType="begin"/>
            </w:r>
            <w:r w:rsidR="00B510EF">
              <w:rPr>
                <w:noProof/>
                <w:webHidden/>
              </w:rPr>
              <w:instrText xml:space="preserve"> PAGEREF _Toc402619851 \h </w:instrText>
            </w:r>
            <w:r w:rsidR="00B510EF">
              <w:rPr>
                <w:noProof/>
                <w:webHidden/>
              </w:rPr>
            </w:r>
            <w:r w:rsidR="00B510EF">
              <w:rPr>
                <w:noProof/>
                <w:webHidden/>
              </w:rPr>
              <w:fldChar w:fldCharType="separate"/>
            </w:r>
            <w:r w:rsidR="00B510EF">
              <w:rPr>
                <w:noProof/>
                <w:webHidden/>
              </w:rPr>
              <w:t>40</w:t>
            </w:r>
            <w:r w:rsidR="00B510EF">
              <w:rPr>
                <w:noProof/>
                <w:webHidden/>
              </w:rPr>
              <w:fldChar w:fldCharType="end"/>
            </w:r>
            <w:r>
              <w:rPr>
                <w:noProof/>
              </w:rPr>
              <w:fldChar w:fldCharType="end"/>
            </w:r>
          </w:ins>
        </w:p>
        <w:p w14:paraId="07294F5A" w14:textId="77777777" w:rsidR="00B510EF" w:rsidRDefault="00397205">
          <w:pPr>
            <w:pStyle w:val="TOC3"/>
            <w:rPr>
              <w:ins w:id="491" w:author="Anders Hejlsberg" w:date="2014-11-01T15:43:00Z"/>
              <w:rFonts w:eastAsiaTheme="minorEastAsia"/>
              <w:noProof/>
              <w:sz w:val="22"/>
            </w:rPr>
          </w:pPr>
          <w:ins w:id="492" w:author="Anders Hejlsberg" w:date="2014-11-01T15:43:00Z">
            <w:r>
              <w:fldChar w:fldCharType="begin"/>
            </w:r>
            <w:r>
              <w:instrText xml:space="preserve"> HYPERLINK \l "_Toc402619852" </w:instrText>
            </w:r>
            <w:r>
              <w:fldChar w:fldCharType="separate"/>
            </w:r>
            <w:r w:rsidR="00B510EF" w:rsidRPr="004847BD">
              <w:rPr>
                <w:rStyle w:val="Hyperlink"/>
                <w:noProof/>
              </w:rPr>
              <w:t>3.8.1</w:t>
            </w:r>
            <w:r w:rsidR="00B510EF">
              <w:rPr>
                <w:rFonts w:eastAsiaTheme="minorEastAsia"/>
                <w:noProof/>
                <w:sz w:val="22"/>
              </w:rPr>
              <w:tab/>
            </w:r>
            <w:r w:rsidR="00B510EF" w:rsidRPr="004847BD">
              <w:rPr>
                <w:rStyle w:val="Hyperlink"/>
                <w:noProof/>
              </w:rPr>
              <w:t>Property Signatures</w:t>
            </w:r>
            <w:r w:rsidR="00B510EF">
              <w:rPr>
                <w:noProof/>
                <w:webHidden/>
              </w:rPr>
              <w:tab/>
            </w:r>
            <w:r w:rsidR="00B510EF">
              <w:rPr>
                <w:noProof/>
                <w:webHidden/>
              </w:rPr>
              <w:fldChar w:fldCharType="begin"/>
            </w:r>
            <w:r w:rsidR="00B510EF">
              <w:rPr>
                <w:noProof/>
                <w:webHidden/>
              </w:rPr>
              <w:instrText xml:space="preserve"> PAGEREF _Toc402619852 \h </w:instrText>
            </w:r>
            <w:r w:rsidR="00B510EF">
              <w:rPr>
                <w:noProof/>
                <w:webHidden/>
              </w:rPr>
            </w:r>
            <w:r w:rsidR="00B510EF">
              <w:rPr>
                <w:noProof/>
                <w:webHidden/>
              </w:rPr>
              <w:fldChar w:fldCharType="separate"/>
            </w:r>
            <w:r w:rsidR="00B510EF">
              <w:rPr>
                <w:noProof/>
                <w:webHidden/>
              </w:rPr>
              <w:t>41</w:t>
            </w:r>
            <w:r w:rsidR="00B510EF">
              <w:rPr>
                <w:noProof/>
                <w:webHidden/>
              </w:rPr>
              <w:fldChar w:fldCharType="end"/>
            </w:r>
            <w:r>
              <w:rPr>
                <w:noProof/>
              </w:rPr>
              <w:fldChar w:fldCharType="end"/>
            </w:r>
          </w:ins>
        </w:p>
        <w:p w14:paraId="56D5D83B" w14:textId="77777777" w:rsidR="00B510EF" w:rsidRDefault="00397205">
          <w:pPr>
            <w:pStyle w:val="TOC3"/>
            <w:rPr>
              <w:ins w:id="493" w:author="Anders Hejlsberg" w:date="2014-11-01T15:43:00Z"/>
              <w:rFonts w:eastAsiaTheme="minorEastAsia"/>
              <w:noProof/>
              <w:sz w:val="22"/>
            </w:rPr>
          </w:pPr>
          <w:ins w:id="494" w:author="Anders Hejlsberg" w:date="2014-11-01T15:43:00Z">
            <w:r>
              <w:fldChar w:fldCharType="begin"/>
            </w:r>
            <w:r>
              <w:instrText xml:space="preserve"> HYPERLINK \l "_Toc402619853" </w:instrText>
            </w:r>
            <w:r>
              <w:fldChar w:fldCharType="separate"/>
            </w:r>
            <w:r w:rsidR="00B510EF" w:rsidRPr="004847BD">
              <w:rPr>
                <w:rStyle w:val="Hyperlink"/>
                <w:noProof/>
              </w:rPr>
              <w:t>3.8.2</w:t>
            </w:r>
            <w:r w:rsidR="00B510EF">
              <w:rPr>
                <w:rFonts w:eastAsiaTheme="minorEastAsia"/>
                <w:noProof/>
                <w:sz w:val="22"/>
              </w:rPr>
              <w:tab/>
            </w:r>
            <w:r w:rsidR="00B510EF" w:rsidRPr="004847BD">
              <w:rPr>
                <w:rStyle w:val="Hyperlink"/>
                <w:noProof/>
              </w:rPr>
              <w:t>Call Signatures</w:t>
            </w:r>
            <w:r w:rsidR="00B510EF">
              <w:rPr>
                <w:noProof/>
                <w:webHidden/>
              </w:rPr>
              <w:tab/>
            </w:r>
            <w:r w:rsidR="00B510EF">
              <w:rPr>
                <w:noProof/>
                <w:webHidden/>
              </w:rPr>
              <w:fldChar w:fldCharType="begin"/>
            </w:r>
            <w:r w:rsidR="00B510EF">
              <w:rPr>
                <w:noProof/>
                <w:webHidden/>
              </w:rPr>
              <w:instrText xml:space="preserve"> PAGEREF _Toc402619853 \h </w:instrText>
            </w:r>
            <w:r w:rsidR="00B510EF">
              <w:rPr>
                <w:noProof/>
                <w:webHidden/>
              </w:rPr>
            </w:r>
            <w:r w:rsidR="00B510EF">
              <w:rPr>
                <w:noProof/>
                <w:webHidden/>
              </w:rPr>
              <w:fldChar w:fldCharType="separate"/>
            </w:r>
            <w:r w:rsidR="00B510EF">
              <w:rPr>
                <w:noProof/>
                <w:webHidden/>
              </w:rPr>
              <w:t>41</w:t>
            </w:r>
            <w:r w:rsidR="00B510EF">
              <w:rPr>
                <w:noProof/>
                <w:webHidden/>
              </w:rPr>
              <w:fldChar w:fldCharType="end"/>
            </w:r>
            <w:r>
              <w:rPr>
                <w:noProof/>
              </w:rPr>
              <w:fldChar w:fldCharType="end"/>
            </w:r>
          </w:ins>
        </w:p>
        <w:p w14:paraId="64D53389" w14:textId="77777777" w:rsidR="00B510EF" w:rsidRDefault="00397205">
          <w:pPr>
            <w:pStyle w:val="TOC3"/>
            <w:rPr>
              <w:ins w:id="495" w:author="Anders Hejlsberg" w:date="2014-11-01T15:43:00Z"/>
              <w:rFonts w:eastAsiaTheme="minorEastAsia"/>
              <w:noProof/>
              <w:sz w:val="22"/>
            </w:rPr>
          </w:pPr>
          <w:ins w:id="496" w:author="Anders Hejlsberg" w:date="2014-11-01T15:43:00Z">
            <w:r>
              <w:fldChar w:fldCharType="begin"/>
            </w:r>
            <w:r>
              <w:instrText xml:space="preserve"> HYPERLINK \l "_Toc402619854" </w:instrText>
            </w:r>
            <w:r>
              <w:fldChar w:fldCharType="separate"/>
            </w:r>
            <w:r w:rsidR="00B510EF" w:rsidRPr="004847BD">
              <w:rPr>
                <w:rStyle w:val="Hyperlink"/>
                <w:noProof/>
              </w:rPr>
              <w:t>3.8.3</w:t>
            </w:r>
            <w:r w:rsidR="00B510EF">
              <w:rPr>
                <w:rFonts w:eastAsiaTheme="minorEastAsia"/>
                <w:noProof/>
                <w:sz w:val="22"/>
              </w:rPr>
              <w:tab/>
            </w:r>
            <w:r w:rsidR="00B510EF" w:rsidRPr="004847BD">
              <w:rPr>
                <w:rStyle w:val="Hyperlink"/>
                <w:noProof/>
              </w:rPr>
              <w:t>Construct Signatures</w:t>
            </w:r>
            <w:r w:rsidR="00B510EF">
              <w:rPr>
                <w:noProof/>
                <w:webHidden/>
              </w:rPr>
              <w:tab/>
            </w:r>
            <w:r w:rsidR="00B510EF">
              <w:rPr>
                <w:noProof/>
                <w:webHidden/>
              </w:rPr>
              <w:fldChar w:fldCharType="begin"/>
            </w:r>
            <w:r w:rsidR="00B510EF">
              <w:rPr>
                <w:noProof/>
                <w:webHidden/>
              </w:rPr>
              <w:instrText xml:space="preserve"> PAGEREF _Toc402619854 \h </w:instrText>
            </w:r>
            <w:r w:rsidR="00B510EF">
              <w:rPr>
                <w:noProof/>
                <w:webHidden/>
              </w:rPr>
            </w:r>
            <w:r w:rsidR="00B510EF">
              <w:rPr>
                <w:noProof/>
                <w:webHidden/>
              </w:rPr>
              <w:fldChar w:fldCharType="separate"/>
            </w:r>
            <w:r w:rsidR="00B510EF">
              <w:rPr>
                <w:noProof/>
                <w:webHidden/>
              </w:rPr>
              <w:t>44</w:t>
            </w:r>
            <w:r w:rsidR="00B510EF">
              <w:rPr>
                <w:noProof/>
                <w:webHidden/>
              </w:rPr>
              <w:fldChar w:fldCharType="end"/>
            </w:r>
            <w:r>
              <w:rPr>
                <w:noProof/>
              </w:rPr>
              <w:fldChar w:fldCharType="end"/>
            </w:r>
          </w:ins>
        </w:p>
        <w:p w14:paraId="62270262" w14:textId="77777777" w:rsidR="00B510EF" w:rsidRDefault="00397205">
          <w:pPr>
            <w:pStyle w:val="TOC3"/>
            <w:rPr>
              <w:ins w:id="497" w:author="Anders Hejlsberg" w:date="2014-11-01T15:43:00Z"/>
              <w:rFonts w:eastAsiaTheme="minorEastAsia"/>
              <w:noProof/>
              <w:sz w:val="22"/>
            </w:rPr>
          </w:pPr>
          <w:ins w:id="498" w:author="Anders Hejlsberg" w:date="2014-11-01T15:43:00Z">
            <w:r>
              <w:fldChar w:fldCharType="begin"/>
            </w:r>
            <w:r>
              <w:instrText xml:space="preserve"> HYPERLINK \l "_Toc402619855" </w:instrText>
            </w:r>
            <w:r>
              <w:fldChar w:fldCharType="separate"/>
            </w:r>
            <w:r w:rsidR="00B510EF" w:rsidRPr="004847BD">
              <w:rPr>
                <w:rStyle w:val="Hyperlink"/>
                <w:noProof/>
              </w:rPr>
              <w:t>3.8.4</w:t>
            </w:r>
            <w:r w:rsidR="00B510EF">
              <w:rPr>
                <w:rFonts w:eastAsiaTheme="minorEastAsia"/>
                <w:noProof/>
                <w:sz w:val="22"/>
              </w:rPr>
              <w:tab/>
            </w:r>
            <w:r w:rsidR="00B510EF" w:rsidRPr="004847BD">
              <w:rPr>
                <w:rStyle w:val="Hyperlink"/>
                <w:noProof/>
              </w:rPr>
              <w:t>Index Signatures</w:t>
            </w:r>
            <w:r w:rsidR="00B510EF">
              <w:rPr>
                <w:noProof/>
                <w:webHidden/>
              </w:rPr>
              <w:tab/>
            </w:r>
            <w:r w:rsidR="00B510EF">
              <w:rPr>
                <w:noProof/>
                <w:webHidden/>
              </w:rPr>
              <w:fldChar w:fldCharType="begin"/>
            </w:r>
            <w:r w:rsidR="00B510EF">
              <w:rPr>
                <w:noProof/>
                <w:webHidden/>
              </w:rPr>
              <w:instrText xml:space="preserve"> PAGEREF _Toc402619855 \h </w:instrText>
            </w:r>
            <w:r w:rsidR="00B510EF">
              <w:rPr>
                <w:noProof/>
                <w:webHidden/>
              </w:rPr>
            </w:r>
            <w:r w:rsidR="00B510EF">
              <w:rPr>
                <w:noProof/>
                <w:webHidden/>
              </w:rPr>
              <w:fldChar w:fldCharType="separate"/>
            </w:r>
            <w:r w:rsidR="00B510EF">
              <w:rPr>
                <w:noProof/>
                <w:webHidden/>
              </w:rPr>
              <w:t>45</w:t>
            </w:r>
            <w:r w:rsidR="00B510EF">
              <w:rPr>
                <w:noProof/>
                <w:webHidden/>
              </w:rPr>
              <w:fldChar w:fldCharType="end"/>
            </w:r>
            <w:r>
              <w:rPr>
                <w:noProof/>
              </w:rPr>
              <w:fldChar w:fldCharType="end"/>
            </w:r>
          </w:ins>
        </w:p>
        <w:p w14:paraId="0D934DDC" w14:textId="77777777" w:rsidR="00B510EF" w:rsidRDefault="00397205">
          <w:pPr>
            <w:pStyle w:val="TOC3"/>
            <w:rPr>
              <w:ins w:id="499" w:author="Anders Hejlsberg" w:date="2014-11-01T15:43:00Z"/>
              <w:rFonts w:eastAsiaTheme="minorEastAsia"/>
              <w:noProof/>
              <w:sz w:val="22"/>
            </w:rPr>
          </w:pPr>
          <w:ins w:id="500" w:author="Anders Hejlsberg" w:date="2014-11-01T15:43:00Z">
            <w:r>
              <w:fldChar w:fldCharType="begin"/>
            </w:r>
            <w:r>
              <w:instrText xml:space="preserve"> HYPERLINK \l "_Toc402619856" </w:instrText>
            </w:r>
            <w:r>
              <w:fldChar w:fldCharType="separate"/>
            </w:r>
            <w:r w:rsidR="00B510EF" w:rsidRPr="004847BD">
              <w:rPr>
                <w:rStyle w:val="Hyperlink"/>
                <w:noProof/>
              </w:rPr>
              <w:t>3.8.5</w:t>
            </w:r>
            <w:r w:rsidR="00B510EF">
              <w:rPr>
                <w:rFonts w:eastAsiaTheme="minorEastAsia"/>
                <w:noProof/>
                <w:sz w:val="22"/>
              </w:rPr>
              <w:tab/>
            </w:r>
            <w:r w:rsidR="00B510EF" w:rsidRPr="004847BD">
              <w:rPr>
                <w:rStyle w:val="Hyperlink"/>
                <w:noProof/>
              </w:rPr>
              <w:t>Method Signatures</w:t>
            </w:r>
            <w:r w:rsidR="00B510EF">
              <w:rPr>
                <w:noProof/>
                <w:webHidden/>
              </w:rPr>
              <w:tab/>
            </w:r>
            <w:r w:rsidR="00B510EF">
              <w:rPr>
                <w:noProof/>
                <w:webHidden/>
              </w:rPr>
              <w:fldChar w:fldCharType="begin"/>
            </w:r>
            <w:r w:rsidR="00B510EF">
              <w:rPr>
                <w:noProof/>
                <w:webHidden/>
              </w:rPr>
              <w:instrText xml:space="preserve"> PAGEREF _Toc402619856 \h </w:instrText>
            </w:r>
            <w:r w:rsidR="00B510EF">
              <w:rPr>
                <w:noProof/>
                <w:webHidden/>
              </w:rPr>
            </w:r>
            <w:r w:rsidR="00B510EF">
              <w:rPr>
                <w:noProof/>
                <w:webHidden/>
              </w:rPr>
              <w:fldChar w:fldCharType="separate"/>
            </w:r>
            <w:r w:rsidR="00B510EF">
              <w:rPr>
                <w:noProof/>
                <w:webHidden/>
              </w:rPr>
              <w:t>45</w:t>
            </w:r>
            <w:r w:rsidR="00B510EF">
              <w:rPr>
                <w:noProof/>
                <w:webHidden/>
              </w:rPr>
              <w:fldChar w:fldCharType="end"/>
            </w:r>
            <w:r>
              <w:rPr>
                <w:noProof/>
              </w:rPr>
              <w:fldChar w:fldCharType="end"/>
            </w:r>
          </w:ins>
        </w:p>
        <w:p w14:paraId="671EA5BF" w14:textId="77777777" w:rsidR="00B510EF" w:rsidRDefault="00397205">
          <w:pPr>
            <w:pStyle w:val="TOC2"/>
            <w:tabs>
              <w:tab w:val="left" w:pos="880"/>
              <w:tab w:val="right" w:leader="dot" w:pos="9350"/>
            </w:tabs>
            <w:rPr>
              <w:ins w:id="501" w:author="Anders Hejlsberg" w:date="2014-11-01T15:43:00Z"/>
              <w:rFonts w:eastAsiaTheme="minorEastAsia"/>
              <w:noProof/>
              <w:sz w:val="22"/>
            </w:rPr>
          </w:pPr>
          <w:ins w:id="502" w:author="Anders Hejlsberg" w:date="2014-11-01T15:43:00Z">
            <w:r>
              <w:fldChar w:fldCharType="begin"/>
            </w:r>
            <w:r>
              <w:instrText xml:space="preserve"> HYPERLINK \l "_Toc402619857" </w:instrText>
            </w:r>
            <w:r>
              <w:fldChar w:fldCharType="separate"/>
            </w:r>
            <w:r w:rsidR="00B510EF" w:rsidRPr="004847BD">
              <w:rPr>
                <w:rStyle w:val="Hyperlink"/>
                <w:noProof/>
              </w:rPr>
              <w:t>3.9</w:t>
            </w:r>
            <w:r w:rsidR="00B510EF">
              <w:rPr>
                <w:rFonts w:eastAsiaTheme="minorEastAsia"/>
                <w:noProof/>
                <w:sz w:val="22"/>
              </w:rPr>
              <w:tab/>
            </w:r>
            <w:r w:rsidR="00B510EF" w:rsidRPr="004847BD">
              <w:rPr>
                <w:rStyle w:val="Hyperlink"/>
                <w:noProof/>
              </w:rPr>
              <w:t>Type Aliases</w:t>
            </w:r>
            <w:r w:rsidR="00B510EF">
              <w:rPr>
                <w:noProof/>
                <w:webHidden/>
              </w:rPr>
              <w:tab/>
            </w:r>
            <w:r w:rsidR="00B510EF">
              <w:rPr>
                <w:noProof/>
                <w:webHidden/>
              </w:rPr>
              <w:fldChar w:fldCharType="begin"/>
            </w:r>
            <w:r w:rsidR="00B510EF">
              <w:rPr>
                <w:noProof/>
                <w:webHidden/>
              </w:rPr>
              <w:instrText xml:space="preserve"> PAGEREF _Toc402619857 \h </w:instrText>
            </w:r>
            <w:r w:rsidR="00B510EF">
              <w:rPr>
                <w:noProof/>
                <w:webHidden/>
              </w:rPr>
            </w:r>
            <w:r w:rsidR="00B510EF">
              <w:rPr>
                <w:noProof/>
                <w:webHidden/>
              </w:rPr>
              <w:fldChar w:fldCharType="separate"/>
            </w:r>
            <w:r w:rsidR="00B510EF">
              <w:rPr>
                <w:noProof/>
                <w:webHidden/>
              </w:rPr>
              <w:t>46</w:t>
            </w:r>
            <w:r w:rsidR="00B510EF">
              <w:rPr>
                <w:noProof/>
                <w:webHidden/>
              </w:rPr>
              <w:fldChar w:fldCharType="end"/>
            </w:r>
            <w:r>
              <w:rPr>
                <w:noProof/>
              </w:rPr>
              <w:fldChar w:fldCharType="end"/>
            </w:r>
          </w:ins>
        </w:p>
        <w:p w14:paraId="1DC96C67" w14:textId="77777777" w:rsidR="00B510EF" w:rsidRDefault="00397205">
          <w:pPr>
            <w:pStyle w:val="TOC2"/>
            <w:tabs>
              <w:tab w:val="left" w:pos="880"/>
              <w:tab w:val="right" w:leader="dot" w:pos="9350"/>
            </w:tabs>
            <w:rPr>
              <w:ins w:id="503" w:author="Anders Hejlsberg" w:date="2014-11-01T15:43:00Z"/>
              <w:rFonts w:eastAsiaTheme="minorEastAsia"/>
              <w:noProof/>
              <w:sz w:val="22"/>
            </w:rPr>
          </w:pPr>
          <w:ins w:id="504" w:author="Anders Hejlsberg" w:date="2014-11-01T15:43:00Z">
            <w:r>
              <w:fldChar w:fldCharType="begin"/>
            </w:r>
            <w:r>
              <w:instrText xml:space="preserve"> HYPERLINK \l "_Toc402619858" </w:instrText>
            </w:r>
            <w:r>
              <w:fldChar w:fldCharType="separate"/>
            </w:r>
            <w:r w:rsidR="00B510EF" w:rsidRPr="004847BD">
              <w:rPr>
                <w:rStyle w:val="Hyperlink"/>
                <w:noProof/>
              </w:rPr>
              <w:t>3.10</w:t>
            </w:r>
            <w:r w:rsidR="00B510EF">
              <w:rPr>
                <w:rFonts w:eastAsiaTheme="minorEastAsia"/>
                <w:noProof/>
                <w:sz w:val="22"/>
              </w:rPr>
              <w:tab/>
            </w:r>
            <w:r w:rsidR="00B510EF" w:rsidRPr="004847BD">
              <w:rPr>
                <w:rStyle w:val="Hyperlink"/>
                <w:noProof/>
              </w:rPr>
              <w:t>Type Relationships</w:t>
            </w:r>
            <w:r w:rsidR="00B510EF">
              <w:rPr>
                <w:noProof/>
                <w:webHidden/>
              </w:rPr>
              <w:tab/>
            </w:r>
            <w:r w:rsidR="00B510EF">
              <w:rPr>
                <w:noProof/>
                <w:webHidden/>
              </w:rPr>
              <w:fldChar w:fldCharType="begin"/>
            </w:r>
            <w:r w:rsidR="00B510EF">
              <w:rPr>
                <w:noProof/>
                <w:webHidden/>
              </w:rPr>
              <w:instrText xml:space="preserve"> PAGEREF _Toc402619858 \h </w:instrText>
            </w:r>
            <w:r w:rsidR="00B510EF">
              <w:rPr>
                <w:noProof/>
                <w:webHidden/>
              </w:rPr>
            </w:r>
            <w:r w:rsidR="00B510EF">
              <w:rPr>
                <w:noProof/>
                <w:webHidden/>
              </w:rPr>
              <w:fldChar w:fldCharType="separate"/>
            </w:r>
            <w:r w:rsidR="00B510EF">
              <w:rPr>
                <w:noProof/>
                <w:webHidden/>
              </w:rPr>
              <w:t>48</w:t>
            </w:r>
            <w:r w:rsidR="00B510EF">
              <w:rPr>
                <w:noProof/>
                <w:webHidden/>
              </w:rPr>
              <w:fldChar w:fldCharType="end"/>
            </w:r>
            <w:r>
              <w:rPr>
                <w:noProof/>
              </w:rPr>
              <w:fldChar w:fldCharType="end"/>
            </w:r>
          </w:ins>
        </w:p>
        <w:p w14:paraId="535060FE" w14:textId="77777777" w:rsidR="00B510EF" w:rsidRDefault="00397205">
          <w:pPr>
            <w:pStyle w:val="TOC3"/>
            <w:rPr>
              <w:ins w:id="505" w:author="Anders Hejlsberg" w:date="2014-11-01T15:43:00Z"/>
              <w:rFonts w:eastAsiaTheme="minorEastAsia"/>
              <w:noProof/>
              <w:sz w:val="22"/>
            </w:rPr>
          </w:pPr>
          <w:ins w:id="506" w:author="Anders Hejlsberg" w:date="2014-11-01T15:43:00Z">
            <w:r>
              <w:fldChar w:fldCharType="begin"/>
            </w:r>
            <w:r>
              <w:instrText xml:space="preserve"> HYPERLINK \l "_Toc402619859" </w:instrText>
            </w:r>
            <w:r>
              <w:fldChar w:fldCharType="separate"/>
            </w:r>
            <w:r w:rsidR="00B510EF" w:rsidRPr="004847BD">
              <w:rPr>
                <w:rStyle w:val="Hyperlink"/>
                <w:noProof/>
                <w:highlight w:val="white"/>
              </w:rPr>
              <w:t>3.10.1</w:t>
            </w:r>
            <w:r w:rsidR="00B510EF">
              <w:rPr>
                <w:rFonts w:eastAsiaTheme="minorEastAsia"/>
                <w:noProof/>
                <w:sz w:val="22"/>
              </w:rPr>
              <w:tab/>
            </w:r>
            <w:r w:rsidR="00B510EF" w:rsidRPr="004847BD">
              <w:rPr>
                <w:rStyle w:val="Hyperlink"/>
                <w:noProof/>
                <w:highlight w:val="white"/>
              </w:rPr>
              <w:t>Apparent Members</w:t>
            </w:r>
            <w:r w:rsidR="00B510EF">
              <w:rPr>
                <w:noProof/>
                <w:webHidden/>
              </w:rPr>
              <w:tab/>
            </w:r>
            <w:r w:rsidR="00B510EF">
              <w:rPr>
                <w:noProof/>
                <w:webHidden/>
              </w:rPr>
              <w:fldChar w:fldCharType="begin"/>
            </w:r>
            <w:r w:rsidR="00B510EF">
              <w:rPr>
                <w:noProof/>
                <w:webHidden/>
              </w:rPr>
              <w:instrText xml:space="preserve"> PAGEREF _Toc402619859 \h </w:instrText>
            </w:r>
            <w:r w:rsidR="00B510EF">
              <w:rPr>
                <w:noProof/>
                <w:webHidden/>
              </w:rPr>
            </w:r>
            <w:r w:rsidR="00B510EF">
              <w:rPr>
                <w:noProof/>
                <w:webHidden/>
              </w:rPr>
              <w:fldChar w:fldCharType="separate"/>
            </w:r>
            <w:r w:rsidR="00B510EF">
              <w:rPr>
                <w:noProof/>
                <w:webHidden/>
              </w:rPr>
              <w:t>48</w:t>
            </w:r>
            <w:r w:rsidR="00B510EF">
              <w:rPr>
                <w:noProof/>
                <w:webHidden/>
              </w:rPr>
              <w:fldChar w:fldCharType="end"/>
            </w:r>
            <w:r>
              <w:rPr>
                <w:noProof/>
              </w:rPr>
              <w:fldChar w:fldCharType="end"/>
            </w:r>
          </w:ins>
        </w:p>
        <w:p w14:paraId="4DA5C53E" w14:textId="77777777" w:rsidR="00B510EF" w:rsidRDefault="00397205">
          <w:pPr>
            <w:pStyle w:val="TOC3"/>
            <w:rPr>
              <w:ins w:id="507" w:author="Anders Hejlsberg" w:date="2014-11-01T15:43:00Z"/>
              <w:rFonts w:eastAsiaTheme="minorEastAsia"/>
              <w:noProof/>
              <w:sz w:val="22"/>
            </w:rPr>
          </w:pPr>
          <w:ins w:id="508" w:author="Anders Hejlsberg" w:date="2014-11-01T15:43:00Z">
            <w:r>
              <w:fldChar w:fldCharType="begin"/>
            </w:r>
            <w:r>
              <w:instrText xml:space="preserve"> HYPERLINK \l "_Toc402619860" </w:instrText>
            </w:r>
            <w:r>
              <w:fldChar w:fldCharType="separate"/>
            </w:r>
            <w:r w:rsidR="00B510EF" w:rsidRPr="004847BD">
              <w:rPr>
                <w:rStyle w:val="Hyperlink"/>
                <w:noProof/>
              </w:rPr>
              <w:t>3.10.2</w:t>
            </w:r>
            <w:r w:rsidR="00B510EF">
              <w:rPr>
                <w:rFonts w:eastAsiaTheme="minorEastAsia"/>
                <w:noProof/>
                <w:sz w:val="22"/>
              </w:rPr>
              <w:tab/>
            </w:r>
            <w:r w:rsidR="00B510EF" w:rsidRPr="004847BD">
              <w:rPr>
                <w:rStyle w:val="Hyperlink"/>
                <w:noProof/>
              </w:rPr>
              <w:t>Type and Member Identity</w:t>
            </w:r>
            <w:r w:rsidR="00B510EF">
              <w:rPr>
                <w:noProof/>
                <w:webHidden/>
              </w:rPr>
              <w:tab/>
            </w:r>
            <w:r w:rsidR="00B510EF">
              <w:rPr>
                <w:noProof/>
                <w:webHidden/>
              </w:rPr>
              <w:fldChar w:fldCharType="begin"/>
            </w:r>
            <w:r w:rsidR="00B510EF">
              <w:rPr>
                <w:noProof/>
                <w:webHidden/>
              </w:rPr>
              <w:instrText xml:space="preserve"> PAGEREF _Toc402619860 \h </w:instrText>
            </w:r>
            <w:r w:rsidR="00B510EF">
              <w:rPr>
                <w:noProof/>
                <w:webHidden/>
              </w:rPr>
            </w:r>
            <w:r w:rsidR="00B510EF">
              <w:rPr>
                <w:noProof/>
                <w:webHidden/>
              </w:rPr>
              <w:fldChar w:fldCharType="separate"/>
            </w:r>
            <w:r w:rsidR="00B510EF">
              <w:rPr>
                <w:noProof/>
                <w:webHidden/>
              </w:rPr>
              <w:t>49</w:t>
            </w:r>
            <w:r w:rsidR="00B510EF">
              <w:rPr>
                <w:noProof/>
                <w:webHidden/>
              </w:rPr>
              <w:fldChar w:fldCharType="end"/>
            </w:r>
            <w:r>
              <w:rPr>
                <w:noProof/>
              </w:rPr>
              <w:fldChar w:fldCharType="end"/>
            </w:r>
          </w:ins>
        </w:p>
        <w:p w14:paraId="6B8CB49C" w14:textId="77777777" w:rsidR="00B510EF" w:rsidRDefault="00397205">
          <w:pPr>
            <w:pStyle w:val="TOC3"/>
            <w:rPr>
              <w:ins w:id="509" w:author="Anders Hejlsberg" w:date="2014-11-01T15:43:00Z"/>
              <w:rFonts w:eastAsiaTheme="minorEastAsia"/>
              <w:noProof/>
              <w:sz w:val="22"/>
            </w:rPr>
          </w:pPr>
          <w:ins w:id="510" w:author="Anders Hejlsberg" w:date="2014-11-01T15:43:00Z">
            <w:r>
              <w:fldChar w:fldCharType="begin"/>
            </w:r>
            <w:r>
              <w:instrText xml:space="preserve"> HYPERLINK \l "_Toc402619861" </w:instrText>
            </w:r>
            <w:r>
              <w:fldChar w:fldCharType="separate"/>
            </w:r>
            <w:r w:rsidR="00B510EF" w:rsidRPr="004847BD">
              <w:rPr>
                <w:rStyle w:val="Hyperlink"/>
                <w:noProof/>
              </w:rPr>
              <w:t>3.10.3</w:t>
            </w:r>
            <w:r w:rsidR="00B510EF">
              <w:rPr>
                <w:rFonts w:eastAsiaTheme="minorEastAsia"/>
                <w:noProof/>
                <w:sz w:val="22"/>
              </w:rPr>
              <w:tab/>
            </w:r>
            <w:r w:rsidR="00B510EF" w:rsidRPr="004847BD">
              <w:rPr>
                <w:rStyle w:val="Hyperlink"/>
                <w:noProof/>
              </w:rPr>
              <w:t>Subtypes and Supertypes</w:t>
            </w:r>
            <w:r w:rsidR="00B510EF">
              <w:rPr>
                <w:noProof/>
                <w:webHidden/>
              </w:rPr>
              <w:tab/>
            </w:r>
            <w:r w:rsidR="00B510EF">
              <w:rPr>
                <w:noProof/>
                <w:webHidden/>
              </w:rPr>
              <w:fldChar w:fldCharType="begin"/>
            </w:r>
            <w:r w:rsidR="00B510EF">
              <w:rPr>
                <w:noProof/>
                <w:webHidden/>
              </w:rPr>
              <w:instrText xml:space="preserve"> PAGEREF _Toc402619861 \h </w:instrText>
            </w:r>
            <w:r w:rsidR="00B510EF">
              <w:rPr>
                <w:noProof/>
                <w:webHidden/>
              </w:rPr>
            </w:r>
            <w:r w:rsidR="00B510EF">
              <w:rPr>
                <w:noProof/>
                <w:webHidden/>
              </w:rPr>
              <w:fldChar w:fldCharType="separate"/>
            </w:r>
            <w:r w:rsidR="00B510EF">
              <w:rPr>
                <w:noProof/>
                <w:webHidden/>
              </w:rPr>
              <w:t>50</w:t>
            </w:r>
            <w:r w:rsidR="00B510EF">
              <w:rPr>
                <w:noProof/>
                <w:webHidden/>
              </w:rPr>
              <w:fldChar w:fldCharType="end"/>
            </w:r>
            <w:r>
              <w:rPr>
                <w:noProof/>
              </w:rPr>
              <w:fldChar w:fldCharType="end"/>
            </w:r>
          </w:ins>
        </w:p>
        <w:p w14:paraId="0FF9C3C1" w14:textId="77777777" w:rsidR="00B510EF" w:rsidRDefault="00397205">
          <w:pPr>
            <w:pStyle w:val="TOC3"/>
            <w:rPr>
              <w:ins w:id="511" w:author="Anders Hejlsberg" w:date="2014-11-01T15:43:00Z"/>
              <w:rFonts w:eastAsiaTheme="minorEastAsia"/>
              <w:noProof/>
              <w:sz w:val="22"/>
            </w:rPr>
          </w:pPr>
          <w:ins w:id="512" w:author="Anders Hejlsberg" w:date="2014-11-01T15:43:00Z">
            <w:r>
              <w:fldChar w:fldCharType="begin"/>
            </w:r>
            <w:r>
              <w:instrText xml:space="preserve"> HYPERLINK \l "_Toc402619862"</w:instrText>
            </w:r>
            <w:r>
              <w:instrText xml:space="preserve"> </w:instrText>
            </w:r>
            <w:r>
              <w:fldChar w:fldCharType="separate"/>
            </w:r>
            <w:r w:rsidR="00B510EF" w:rsidRPr="004847BD">
              <w:rPr>
                <w:rStyle w:val="Hyperlink"/>
                <w:noProof/>
              </w:rPr>
              <w:t>3.10.4</w:t>
            </w:r>
            <w:r w:rsidR="00B510EF">
              <w:rPr>
                <w:rFonts w:eastAsiaTheme="minorEastAsia"/>
                <w:noProof/>
                <w:sz w:val="22"/>
              </w:rPr>
              <w:tab/>
            </w:r>
            <w:r w:rsidR="00B510EF" w:rsidRPr="004847BD">
              <w:rPr>
                <w:rStyle w:val="Hyperlink"/>
                <w:noProof/>
              </w:rPr>
              <w:t>Assignment Compatibility</w:t>
            </w:r>
            <w:r w:rsidR="00B510EF">
              <w:rPr>
                <w:noProof/>
                <w:webHidden/>
              </w:rPr>
              <w:tab/>
            </w:r>
            <w:r w:rsidR="00B510EF">
              <w:rPr>
                <w:noProof/>
                <w:webHidden/>
              </w:rPr>
              <w:fldChar w:fldCharType="begin"/>
            </w:r>
            <w:r w:rsidR="00B510EF">
              <w:rPr>
                <w:noProof/>
                <w:webHidden/>
              </w:rPr>
              <w:instrText xml:space="preserve"> PAGEREF _Toc402619862 \h </w:instrText>
            </w:r>
            <w:r w:rsidR="00B510EF">
              <w:rPr>
                <w:noProof/>
                <w:webHidden/>
              </w:rPr>
            </w:r>
            <w:r w:rsidR="00B510EF">
              <w:rPr>
                <w:noProof/>
                <w:webHidden/>
              </w:rPr>
              <w:fldChar w:fldCharType="separate"/>
            </w:r>
            <w:r w:rsidR="00B510EF">
              <w:rPr>
                <w:noProof/>
                <w:webHidden/>
              </w:rPr>
              <w:t>51</w:t>
            </w:r>
            <w:r w:rsidR="00B510EF">
              <w:rPr>
                <w:noProof/>
                <w:webHidden/>
              </w:rPr>
              <w:fldChar w:fldCharType="end"/>
            </w:r>
            <w:r>
              <w:rPr>
                <w:noProof/>
              </w:rPr>
              <w:fldChar w:fldCharType="end"/>
            </w:r>
          </w:ins>
        </w:p>
        <w:p w14:paraId="7BD778FC" w14:textId="77777777" w:rsidR="00B510EF" w:rsidRDefault="00397205">
          <w:pPr>
            <w:pStyle w:val="TOC3"/>
            <w:rPr>
              <w:ins w:id="513" w:author="Anders Hejlsberg" w:date="2014-11-01T15:43:00Z"/>
              <w:rFonts w:eastAsiaTheme="minorEastAsia"/>
              <w:noProof/>
              <w:sz w:val="22"/>
            </w:rPr>
          </w:pPr>
          <w:ins w:id="514" w:author="Anders Hejlsberg" w:date="2014-11-01T15:43:00Z">
            <w:r>
              <w:fldChar w:fldCharType="begin"/>
            </w:r>
            <w:r>
              <w:instrText xml:space="preserve"> HYPERLINK \l "_Toc402619863" </w:instrText>
            </w:r>
            <w:r>
              <w:fldChar w:fldCharType="separate"/>
            </w:r>
            <w:r w:rsidR="00B510EF" w:rsidRPr="004847BD">
              <w:rPr>
                <w:rStyle w:val="Hyperlink"/>
                <w:noProof/>
              </w:rPr>
              <w:t>3.10.5</w:t>
            </w:r>
            <w:r w:rsidR="00B510EF">
              <w:rPr>
                <w:rFonts w:eastAsiaTheme="minorEastAsia"/>
                <w:noProof/>
                <w:sz w:val="22"/>
              </w:rPr>
              <w:tab/>
            </w:r>
            <w:r w:rsidR="00B510EF" w:rsidRPr="004847BD">
              <w:rPr>
                <w:rStyle w:val="Hyperlink"/>
                <w:noProof/>
              </w:rPr>
              <w:t>Contextual Signature Instantiation</w:t>
            </w:r>
            <w:r w:rsidR="00B510EF">
              <w:rPr>
                <w:noProof/>
                <w:webHidden/>
              </w:rPr>
              <w:tab/>
            </w:r>
            <w:r w:rsidR="00B510EF">
              <w:rPr>
                <w:noProof/>
                <w:webHidden/>
              </w:rPr>
              <w:fldChar w:fldCharType="begin"/>
            </w:r>
            <w:r w:rsidR="00B510EF">
              <w:rPr>
                <w:noProof/>
                <w:webHidden/>
              </w:rPr>
              <w:instrText xml:space="preserve"> PAGEREF _Toc402619863 \h </w:instrText>
            </w:r>
            <w:r w:rsidR="00B510EF">
              <w:rPr>
                <w:noProof/>
                <w:webHidden/>
              </w:rPr>
            </w:r>
            <w:r w:rsidR="00B510EF">
              <w:rPr>
                <w:noProof/>
                <w:webHidden/>
              </w:rPr>
              <w:fldChar w:fldCharType="separate"/>
            </w:r>
            <w:r w:rsidR="00B510EF">
              <w:rPr>
                <w:noProof/>
                <w:webHidden/>
              </w:rPr>
              <w:t>53</w:t>
            </w:r>
            <w:r w:rsidR="00B510EF">
              <w:rPr>
                <w:noProof/>
                <w:webHidden/>
              </w:rPr>
              <w:fldChar w:fldCharType="end"/>
            </w:r>
            <w:r>
              <w:rPr>
                <w:noProof/>
              </w:rPr>
              <w:fldChar w:fldCharType="end"/>
            </w:r>
          </w:ins>
        </w:p>
        <w:p w14:paraId="14494C64" w14:textId="77777777" w:rsidR="00B510EF" w:rsidRDefault="00397205">
          <w:pPr>
            <w:pStyle w:val="TOC3"/>
            <w:rPr>
              <w:ins w:id="515" w:author="Anders Hejlsberg" w:date="2014-11-01T15:43:00Z"/>
              <w:rFonts w:eastAsiaTheme="minorEastAsia"/>
              <w:noProof/>
              <w:sz w:val="22"/>
            </w:rPr>
          </w:pPr>
          <w:ins w:id="516" w:author="Anders Hejlsberg" w:date="2014-11-01T15:43:00Z">
            <w:r>
              <w:fldChar w:fldCharType="begin"/>
            </w:r>
            <w:r>
              <w:instrText xml:space="preserve"> HYPERLINK \l "_Toc402619864" </w:instrText>
            </w:r>
            <w:r>
              <w:fldChar w:fldCharType="separate"/>
            </w:r>
            <w:r w:rsidR="00B510EF" w:rsidRPr="004847BD">
              <w:rPr>
                <w:rStyle w:val="Hyperlink"/>
                <w:noProof/>
              </w:rPr>
              <w:t>3.10.6</w:t>
            </w:r>
            <w:r w:rsidR="00B510EF">
              <w:rPr>
                <w:rFonts w:eastAsiaTheme="minorEastAsia"/>
                <w:noProof/>
                <w:sz w:val="22"/>
              </w:rPr>
              <w:tab/>
            </w:r>
            <w:r w:rsidR="00B510EF" w:rsidRPr="004847BD">
              <w:rPr>
                <w:rStyle w:val="Hyperlink"/>
                <w:noProof/>
              </w:rPr>
              <w:t>Type Inference</w:t>
            </w:r>
            <w:r w:rsidR="00B510EF">
              <w:rPr>
                <w:noProof/>
                <w:webHidden/>
              </w:rPr>
              <w:tab/>
            </w:r>
            <w:r w:rsidR="00B510EF">
              <w:rPr>
                <w:noProof/>
                <w:webHidden/>
              </w:rPr>
              <w:fldChar w:fldCharType="begin"/>
            </w:r>
            <w:r w:rsidR="00B510EF">
              <w:rPr>
                <w:noProof/>
                <w:webHidden/>
              </w:rPr>
              <w:instrText xml:space="preserve"> PAGEREF _Toc402619864 \h </w:instrText>
            </w:r>
            <w:r w:rsidR="00B510EF">
              <w:rPr>
                <w:noProof/>
                <w:webHidden/>
              </w:rPr>
            </w:r>
            <w:r w:rsidR="00B510EF">
              <w:rPr>
                <w:noProof/>
                <w:webHidden/>
              </w:rPr>
              <w:fldChar w:fldCharType="separate"/>
            </w:r>
            <w:r w:rsidR="00B510EF">
              <w:rPr>
                <w:noProof/>
                <w:webHidden/>
              </w:rPr>
              <w:t>53</w:t>
            </w:r>
            <w:r w:rsidR="00B510EF">
              <w:rPr>
                <w:noProof/>
                <w:webHidden/>
              </w:rPr>
              <w:fldChar w:fldCharType="end"/>
            </w:r>
            <w:r>
              <w:rPr>
                <w:noProof/>
              </w:rPr>
              <w:fldChar w:fldCharType="end"/>
            </w:r>
          </w:ins>
        </w:p>
        <w:p w14:paraId="5B0460EF" w14:textId="77777777" w:rsidR="00B510EF" w:rsidRDefault="00397205">
          <w:pPr>
            <w:pStyle w:val="TOC3"/>
            <w:rPr>
              <w:ins w:id="517" w:author="Anders Hejlsberg" w:date="2014-11-01T15:43:00Z"/>
              <w:rFonts w:eastAsiaTheme="minorEastAsia"/>
              <w:noProof/>
              <w:sz w:val="22"/>
            </w:rPr>
          </w:pPr>
          <w:ins w:id="518" w:author="Anders Hejlsberg" w:date="2014-11-01T15:43:00Z">
            <w:r>
              <w:fldChar w:fldCharType="begin"/>
            </w:r>
            <w:r>
              <w:instrText xml:space="preserve"> HYPERLINK \l "_Toc402619865" </w:instrText>
            </w:r>
            <w:r>
              <w:fldChar w:fldCharType="separate"/>
            </w:r>
            <w:r w:rsidR="00B510EF" w:rsidRPr="004847BD">
              <w:rPr>
                <w:rStyle w:val="Hyperlink"/>
                <w:noProof/>
              </w:rPr>
              <w:t>3.10.7</w:t>
            </w:r>
            <w:r w:rsidR="00B510EF">
              <w:rPr>
                <w:rFonts w:eastAsiaTheme="minorEastAsia"/>
                <w:noProof/>
                <w:sz w:val="22"/>
              </w:rPr>
              <w:tab/>
            </w:r>
            <w:r w:rsidR="00B510EF" w:rsidRPr="004847BD">
              <w:rPr>
                <w:rStyle w:val="Hyperlink"/>
                <w:noProof/>
              </w:rPr>
              <w:t>Recursive Types</w:t>
            </w:r>
            <w:r w:rsidR="00B510EF">
              <w:rPr>
                <w:noProof/>
                <w:webHidden/>
              </w:rPr>
              <w:tab/>
            </w:r>
            <w:r w:rsidR="00B510EF">
              <w:rPr>
                <w:noProof/>
                <w:webHidden/>
              </w:rPr>
              <w:fldChar w:fldCharType="begin"/>
            </w:r>
            <w:r w:rsidR="00B510EF">
              <w:rPr>
                <w:noProof/>
                <w:webHidden/>
              </w:rPr>
              <w:instrText xml:space="preserve"> PAGEREF _Toc402619865 \h </w:instrText>
            </w:r>
            <w:r w:rsidR="00B510EF">
              <w:rPr>
                <w:noProof/>
                <w:webHidden/>
              </w:rPr>
            </w:r>
            <w:r w:rsidR="00B510EF">
              <w:rPr>
                <w:noProof/>
                <w:webHidden/>
              </w:rPr>
              <w:fldChar w:fldCharType="separate"/>
            </w:r>
            <w:r w:rsidR="00B510EF">
              <w:rPr>
                <w:noProof/>
                <w:webHidden/>
              </w:rPr>
              <w:t>54</w:t>
            </w:r>
            <w:r w:rsidR="00B510EF">
              <w:rPr>
                <w:noProof/>
                <w:webHidden/>
              </w:rPr>
              <w:fldChar w:fldCharType="end"/>
            </w:r>
            <w:r>
              <w:rPr>
                <w:noProof/>
              </w:rPr>
              <w:fldChar w:fldCharType="end"/>
            </w:r>
          </w:ins>
        </w:p>
        <w:p w14:paraId="52078B09" w14:textId="77777777" w:rsidR="00B510EF" w:rsidRDefault="00397205">
          <w:pPr>
            <w:pStyle w:val="TOC2"/>
            <w:tabs>
              <w:tab w:val="left" w:pos="880"/>
              <w:tab w:val="right" w:leader="dot" w:pos="9350"/>
            </w:tabs>
            <w:rPr>
              <w:ins w:id="519" w:author="Anders Hejlsberg" w:date="2014-11-01T15:43:00Z"/>
              <w:rFonts w:eastAsiaTheme="minorEastAsia"/>
              <w:noProof/>
              <w:sz w:val="22"/>
            </w:rPr>
          </w:pPr>
          <w:ins w:id="520" w:author="Anders Hejlsberg" w:date="2014-11-01T15:43:00Z">
            <w:r>
              <w:fldChar w:fldCharType="begin"/>
            </w:r>
            <w:r>
              <w:instrText xml:space="preserve"> HYPERLINK \l "_Toc402619866" </w:instrText>
            </w:r>
            <w:r>
              <w:fldChar w:fldCharType="separate"/>
            </w:r>
            <w:r w:rsidR="00B510EF" w:rsidRPr="004847BD">
              <w:rPr>
                <w:rStyle w:val="Hyperlink"/>
                <w:noProof/>
              </w:rPr>
              <w:t>3.11</w:t>
            </w:r>
            <w:r w:rsidR="00B510EF">
              <w:rPr>
                <w:rFonts w:eastAsiaTheme="minorEastAsia"/>
                <w:noProof/>
                <w:sz w:val="22"/>
              </w:rPr>
              <w:tab/>
            </w:r>
            <w:r w:rsidR="00B510EF" w:rsidRPr="004847BD">
              <w:rPr>
                <w:rStyle w:val="Hyperlink"/>
                <w:noProof/>
              </w:rPr>
              <w:t>Widened Types</w:t>
            </w:r>
            <w:r w:rsidR="00B510EF">
              <w:rPr>
                <w:noProof/>
                <w:webHidden/>
              </w:rPr>
              <w:tab/>
            </w:r>
            <w:r w:rsidR="00B510EF">
              <w:rPr>
                <w:noProof/>
                <w:webHidden/>
              </w:rPr>
              <w:fldChar w:fldCharType="begin"/>
            </w:r>
            <w:r w:rsidR="00B510EF">
              <w:rPr>
                <w:noProof/>
                <w:webHidden/>
              </w:rPr>
              <w:instrText xml:space="preserve"> PAGEREF _Toc402619866 \h </w:instrText>
            </w:r>
            <w:r w:rsidR="00B510EF">
              <w:rPr>
                <w:noProof/>
                <w:webHidden/>
              </w:rPr>
            </w:r>
            <w:r w:rsidR="00B510EF">
              <w:rPr>
                <w:noProof/>
                <w:webHidden/>
              </w:rPr>
              <w:fldChar w:fldCharType="separate"/>
            </w:r>
            <w:r w:rsidR="00B510EF">
              <w:rPr>
                <w:noProof/>
                <w:webHidden/>
              </w:rPr>
              <w:t>55</w:t>
            </w:r>
            <w:r w:rsidR="00B510EF">
              <w:rPr>
                <w:noProof/>
                <w:webHidden/>
              </w:rPr>
              <w:fldChar w:fldCharType="end"/>
            </w:r>
            <w:r>
              <w:rPr>
                <w:noProof/>
              </w:rPr>
              <w:fldChar w:fldCharType="end"/>
            </w:r>
          </w:ins>
        </w:p>
        <w:p w14:paraId="066DCCC9" w14:textId="77777777" w:rsidR="00B510EF" w:rsidRDefault="00397205">
          <w:pPr>
            <w:pStyle w:val="TOC1"/>
            <w:rPr>
              <w:ins w:id="521" w:author="Anders Hejlsberg" w:date="2014-11-01T15:43:00Z"/>
              <w:rFonts w:eastAsiaTheme="minorEastAsia"/>
              <w:noProof/>
              <w:sz w:val="22"/>
            </w:rPr>
          </w:pPr>
          <w:ins w:id="522" w:author="Anders Hejlsberg" w:date="2014-11-01T15:43:00Z">
            <w:r>
              <w:fldChar w:fldCharType="begin"/>
            </w:r>
            <w:r>
              <w:instrText xml:space="preserve"> HYPERLIN</w:instrText>
            </w:r>
            <w:r>
              <w:instrText xml:space="preserve">K \l "_Toc402619867" </w:instrText>
            </w:r>
            <w:r>
              <w:fldChar w:fldCharType="separate"/>
            </w:r>
            <w:r w:rsidR="00B510EF" w:rsidRPr="004847BD">
              <w:rPr>
                <w:rStyle w:val="Hyperlink"/>
                <w:noProof/>
              </w:rPr>
              <w:t>4</w:t>
            </w:r>
            <w:r w:rsidR="00B510EF">
              <w:rPr>
                <w:rFonts w:eastAsiaTheme="minorEastAsia"/>
                <w:noProof/>
                <w:sz w:val="22"/>
              </w:rPr>
              <w:tab/>
            </w:r>
            <w:r w:rsidR="00B510EF" w:rsidRPr="004847BD">
              <w:rPr>
                <w:rStyle w:val="Hyperlink"/>
                <w:noProof/>
              </w:rPr>
              <w:t>Expressions</w:t>
            </w:r>
            <w:r w:rsidR="00B510EF">
              <w:rPr>
                <w:noProof/>
                <w:webHidden/>
              </w:rPr>
              <w:tab/>
            </w:r>
            <w:r w:rsidR="00B510EF">
              <w:rPr>
                <w:noProof/>
                <w:webHidden/>
              </w:rPr>
              <w:fldChar w:fldCharType="begin"/>
            </w:r>
            <w:r w:rsidR="00B510EF">
              <w:rPr>
                <w:noProof/>
                <w:webHidden/>
              </w:rPr>
              <w:instrText xml:space="preserve"> PAGEREF _Toc402619867 \h </w:instrText>
            </w:r>
            <w:r w:rsidR="00B510EF">
              <w:rPr>
                <w:noProof/>
                <w:webHidden/>
              </w:rPr>
            </w:r>
            <w:r w:rsidR="00B510EF">
              <w:rPr>
                <w:noProof/>
                <w:webHidden/>
              </w:rPr>
              <w:fldChar w:fldCharType="separate"/>
            </w:r>
            <w:r w:rsidR="00B510EF">
              <w:rPr>
                <w:noProof/>
                <w:webHidden/>
              </w:rPr>
              <w:t>57</w:t>
            </w:r>
            <w:r w:rsidR="00B510EF">
              <w:rPr>
                <w:noProof/>
                <w:webHidden/>
              </w:rPr>
              <w:fldChar w:fldCharType="end"/>
            </w:r>
            <w:r>
              <w:rPr>
                <w:noProof/>
              </w:rPr>
              <w:fldChar w:fldCharType="end"/>
            </w:r>
          </w:ins>
        </w:p>
        <w:p w14:paraId="3D55FFCE" w14:textId="77777777" w:rsidR="00B510EF" w:rsidRDefault="00397205">
          <w:pPr>
            <w:pStyle w:val="TOC2"/>
            <w:tabs>
              <w:tab w:val="left" w:pos="880"/>
              <w:tab w:val="right" w:leader="dot" w:pos="9350"/>
            </w:tabs>
            <w:rPr>
              <w:ins w:id="523" w:author="Anders Hejlsberg" w:date="2014-11-01T15:43:00Z"/>
              <w:rFonts w:eastAsiaTheme="minorEastAsia"/>
              <w:noProof/>
              <w:sz w:val="22"/>
            </w:rPr>
          </w:pPr>
          <w:ins w:id="524" w:author="Anders Hejlsberg" w:date="2014-11-01T15:43:00Z">
            <w:r>
              <w:fldChar w:fldCharType="begin"/>
            </w:r>
            <w:r>
              <w:instrText xml:space="preserve"> HYPERLINK \l "_Toc402619868" </w:instrText>
            </w:r>
            <w:r>
              <w:fldChar w:fldCharType="separate"/>
            </w:r>
            <w:r w:rsidR="00B510EF" w:rsidRPr="004847BD">
              <w:rPr>
                <w:rStyle w:val="Hyperlink"/>
                <w:noProof/>
              </w:rPr>
              <w:t>4.1</w:t>
            </w:r>
            <w:r w:rsidR="00B510EF">
              <w:rPr>
                <w:rFonts w:eastAsiaTheme="minorEastAsia"/>
                <w:noProof/>
                <w:sz w:val="22"/>
              </w:rPr>
              <w:tab/>
            </w:r>
            <w:r w:rsidR="00B510EF" w:rsidRPr="004847BD">
              <w:rPr>
                <w:rStyle w:val="Hyperlink"/>
                <w:noProof/>
              </w:rPr>
              <w:t>Values and References</w:t>
            </w:r>
            <w:r w:rsidR="00B510EF">
              <w:rPr>
                <w:noProof/>
                <w:webHidden/>
              </w:rPr>
              <w:tab/>
            </w:r>
            <w:r w:rsidR="00B510EF">
              <w:rPr>
                <w:noProof/>
                <w:webHidden/>
              </w:rPr>
              <w:fldChar w:fldCharType="begin"/>
            </w:r>
            <w:r w:rsidR="00B510EF">
              <w:rPr>
                <w:noProof/>
                <w:webHidden/>
              </w:rPr>
              <w:instrText xml:space="preserve"> PAGEREF _Toc402619868 \h </w:instrText>
            </w:r>
            <w:r w:rsidR="00B510EF">
              <w:rPr>
                <w:noProof/>
                <w:webHidden/>
              </w:rPr>
            </w:r>
            <w:r w:rsidR="00B510EF">
              <w:rPr>
                <w:noProof/>
                <w:webHidden/>
              </w:rPr>
              <w:fldChar w:fldCharType="separate"/>
            </w:r>
            <w:r w:rsidR="00B510EF">
              <w:rPr>
                <w:noProof/>
                <w:webHidden/>
              </w:rPr>
              <w:t>57</w:t>
            </w:r>
            <w:r w:rsidR="00B510EF">
              <w:rPr>
                <w:noProof/>
                <w:webHidden/>
              </w:rPr>
              <w:fldChar w:fldCharType="end"/>
            </w:r>
            <w:r>
              <w:rPr>
                <w:noProof/>
              </w:rPr>
              <w:fldChar w:fldCharType="end"/>
            </w:r>
          </w:ins>
        </w:p>
        <w:p w14:paraId="274351F0" w14:textId="77777777" w:rsidR="00B510EF" w:rsidRDefault="00397205">
          <w:pPr>
            <w:pStyle w:val="TOC2"/>
            <w:tabs>
              <w:tab w:val="left" w:pos="880"/>
              <w:tab w:val="right" w:leader="dot" w:pos="9350"/>
            </w:tabs>
            <w:rPr>
              <w:ins w:id="525" w:author="Anders Hejlsberg" w:date="2014-11-01T15:43:00Z"/>
              <w:rFonts w:eastAsiaTheme="minorEastAsia"/>
              <w:noProof/>
              <w:sz w:val="22"/>
            </w:rPr>
          </w:pPr>
          <w:ins w:id="526" w:author="Anders Hejlsberg" w:date="2014-11-01T15:43:00Z">
            <w:r>
              <w:fldChar w:fldCharType="begin"/>
            </w:r>
            <w:r>
              <w:instrText xml:space="preserve"> HYPERLINK \l "_Toc402619869" </w:instrText>
            </w:r>
            <w:r>
              <w:fldChar w:fldCharType="separate"/>
            </w:r>
            <w:r w:rsidR="00B510EF" w:rsidRPr="004847BD">
              <w:rPr>
                <w:rStyle w:val="Hyperlink"/>
                <w:noProof/>
              </w:rPr>
              <w:t>4.2</w:t>
            </w:r>
            <w:r w:rsidR="00B510EF">
              <w:rPr>
                <w:rFonts w:eastAsiaTheme="minorEastAsia"/>
                <w:noProof/>
                <w:sz w:val="22"/>
              </w:rPr>
              <w:tab/>
            </w:r>
            <w:r w:rsidR="00B510EF" w:rsidRPr="004847BD">
              <w:rPr>
                <w:rStyle w:val="Hyperlink"/>
                <w:noProof/>
              </w:rPr>
              <w:t>The this Keyword</w:t>
            </w:r>
            <w:r w:rsidR="00B510EF">
              <w:rPr>
                <w:noProof/>
                <w:webHidden/>
              </w:rPr>
              <w:tab/>
            </w:r>
            <w:r w:rsidR="00B510EF">
              <w:rPr>
                <w:noProof/>
                <w:webHidden/>
              </w:rPr>
              <w:fldChar w:fldCharType="begin"/>
            </w:r>
            <w:r w:rsidR="00B510EF">
              <w:rPr>
                <w:noProof/>
                <w:webHidden/>
              </w:rPr>
              <w:instrText xml:space="preserve"> PAGEREF _Toc402619869 \h </w:instrText>
            </w:r>
            <w:r w:rsidR="00B510EF">
              <w:rPr>
                <w:noProof/>
                <w:webHidden/>
              </w:rPr>
            </w:r>
            <w:r w:rsidR="00B510EF">
              <w:rPr>
                <w:noProof/>
                <w:webHidden/>
              </w:rPr>
              <w:fldChar w:fldCharType="separate"/>
            </w:r>
            <w:r w:rsidR="00B510EF">
              <w:rPr>
                <w:noProof/>
                <w:webHidden/>
              </w:rPr>
              <w:t>57</w:t>
            </w:r>
            <w:r w:rsidR="00B510EF">
              <w:rPr>
                <w:noProof/>
                <w:webHidden/>
              </w:rPr>
              <w:fldChar w:fldCharType="end"/>
            </w:r>
            <w:r>
              <w:rPr>
                <w:noProof/>
              </w:rPr>
              <w:fldChar w:fldCharType="end"/>
            </w:r>
          </w:ins>
        </w:p>
        <w:p w14:paraId="5CAB1E55" w14:textId="77777777" w:rsidR="00B510EF" w:rsidRDefault="00397205">
          <w:pPr>
            <w:pStyle w:val="TOC2"/>
            <w:tabs>
              <w:tab w:val="left" w:pos="880"/>
              <w:tab w:val="right" w:leader="dot" w:pos="9350"/>
            </w:tabs>
            <w:rPr>
              <w:ins w:id="527" w:author="Anders Hejlsberg" w:date="2014-11-01T15:43:00Z"/>
              <w:rFonts w:eastAsiaTheme="minorEastAsia"/>
              <w:noProof/>
              <w:sz w:val="22"/>
            </w:rPr>
          </w:pPr>
          <w:ins w:id="528" w:author="Anders Hejlsberg" w:date="2014-11-01T15:43:00Z">
            <w:r>
              <w:fldChar w:fldCharType="begin"/>
            </w:r>
            <w:r>
              <w:instrText xml:space="preserve"> HYPERLINK \l "_Toc402619870" </w:instrText>
            </w:r>
            <w:r>
              <w:fldChar w:fldCharType="separate"/>
            </w:r>
            <w:r w:rsidR="00B510EF" w:rsidRPr="004847BD">
              <w:rPr>
                <w:rStyle w:val="Hyperlink"/>
                <w:noProof/>
              </w:rPr>
              <w:t>4.3</w:t>
            </w:r>
            <w:r w:rsidR="00B510EF">
              <w:rPr>
                <w:rFonts w:eastAsiaTheme="minorEastAsia"/>
                <w:noProof/>
                <w:sz w:val="22"/>
              </w:rPr>
              <w:tab/>
            </w:r>
            <w:r w:rsidR="00B510EF" w:rsidRPr="004847BD">
              <w:rPr>
                <w:rStyle w:val="Hyperlink"/>
                <w:noProof/>
              </w:rPr>
              <w:t>Identifiers</w:t>
            </w:r>
            <w:r w:rsidR="00B510EF">
              <w:rPr>
                <w:noProof/>
                <w:webHidden/>
              </w:rPr>
              <w:tab/>
            </w:r>
            <w:r w:rsidR="00B510EF">
              <w:rPr>
                <w:noProof/>
                <w:webHidden/>
              </w:rPr>
              <w:fldChar w:fldCharType="begin"/>
            </w:r>
            <w:r w:rsidR="00B510EF">
              <w:rPr>
                <w:noProof/>
                <w:webHidden/>
              </w:rPr>
              <w:instrText xml:space="preserve"> PAGEREF _Toc402619870 \h </w:instrText>
            </w:r>
            <w:r w:rsidR="00B510EF">
              <w:rPr>
                <w:noProof/>
                <w:webHidden/>
              </w:rPr>
            </w:r>
            <w:r w:rsidR="00B510EF">
              <w:rPr>
                <w:noProof/>
                <w:webHidden/>
              </w:rPr>
              <w:fldChar w:fldCharType="separate"/>
            </w:r>
            <w:r w:rsidR="00B510EF">
              <w:rPr>
                <w:noProof/>
                <w:webHidden/>
              </w:rPr>
              <w:t>58</w:t>
            </w:r>
            <w:r w:rsidR="00B510EF">
              <w:rPr>
                <w:noProof/>
                <w:webHidden/>
              </w:rPr>
              <w:fldChar w:fldCharType="end"/>
            </w:r>
            <w:r>
              <w:rPr>
                <w:noProof/>
              </w:rPr>
              <w:fldChar w:fldCharType="end"/>
            </w:r>
          </w:ins>
        </w:p>
        <w:p w14:paraId="2BB77AEC" w14:textId="77777777" w:rsidR="00B510EF" w:rsidRDefault="00397205">
          <w:pPr>
            <w:pStyle w:val="TOC2"/>
            <w:tabs>
              <w:tab w:val="left" w:pos="880"/>
              <w:tab w:val="right" w:leader="dot" w:pos="9350"/>
            </w:tabs>
            <w:rPr>
              <w:ins w:id="529" w:author="Anders Hejlsberg" w:date="2014-11-01T15:43:00Z"/>
              <w:rFonts w:eastAsiaTheme="minorEastAsia"/>
              <w:noProof/>
              <w:sz w:val="22"/>
            </w:rPr>
          </w:pPr>
          <w:ins w:id="530" w:author="Anders Hejlsberg" w:date="2014-11-01T15:43:00Z">
            <w:r>
              <w:fldChar w:fldCharType="begin"/>
            </w:r>
            <w:r>
              <w:instrText xml:space="preserve"> HYPERLINK \l "_Toc402619871" </w:instrText>
            </w:r>
            <w:r>
              <w:fldChar w:fldCharType="separate"/>
            </w:r>
            <w:r w:rsidR="00B510EF" w:rsidRPr="004847BD">
              <w:rPr>
                <w:rStyle w:val="Hyperlink"/>
                <w:noProof/>
              </w:rPr>
              <w:t>4.4</w:t>
            </w:r>
            <w:r w:rsidR="00B510EF">
              <w:rPr>
                <w:rFonts w:eastAsiaTheme="minorEastAsia"/>
                <w:noProof/>
                <w:sz w:val="22"/>
              </w:rPr>
              <w:tab/>
            </w:r>
            <w:r w:rsidR="00B510EF" w:rsidRPr="004847BD">
              <w:rPr>
                <w:rStyle w:val="Hyperlink"/>
                <w:noProof/>
              </w:rPr>
              <w:t>Literals</w:t>
            </w:r>
            <w:r w:rsidR="00B510EF">
              <w:rPr>
                <w:noProof/>
                <w:webHidden/>
              </w:rPr>
              <w:tab/>
            </w:r>
            <w:r w:rsidR="00B510EF">
              <w:rPr>
                <w:noProof/>
                <w:webHidden/>
              </w:rPr>
              <w:fldChar w:fldCharType="begin"/>
            </w:r>
            <w:r w:rsidR="00B510EF">
              <w:rPr>
                <w:noProof/>
                <w:webHidden/>
              </w:rPr>
              <w:instrText xml:space="preserve"> PAGEREF _Toc402619871 \h </w:instrText>
            </w:r>
            <w:r w:rsidR="00B510EF">
              <w:rPr>
                <w:noProof/>
                <w:webHidden/>
              </w:rPr>
            </w:r>
            <w:r w:rsidR="00B510EF">
              <w:rPr>
                <w:noProof/>
                <w:webHidden/>
              </w:rPr>
              <w:fldChar w:fldCharType="separate"/>
            </w:r>
            <w:r w:rsidR="00B510EF">
              <w:rPr>
                <w:noProof/>
                <w:webHidden/>
              </w:rPr>
              <w:t>58</w:t>
            </w:r>
            <w:r w:rsidR="00B510EF">
              <w:rPr>
                <w:noProof/>
                <w:webHidden/>
              </w:rPr>
              <w:fldChar w:fldCharType="end"/>
            </w:r>
            <w:r>
              <w:rPr>
                <w:noProof/>
              </w:rPr>
              <w:fldChar w:fldCharType="end"/>
            </w:r>
          </w:ins>
        </w:p>
        <w:p w14:paraId="38F3739F" w14:textId="77777777" w:rsidR="00B510EF" w:rsidRDefault="00397205">
          <w:pPr>
            <w:pStyle w:val="TOC2"/>
            <w:tabs>
              <w:tab w:val="left" w:pos="880"/>
              <w:tab w:val="right" w:leader="dot" w:pos="9350"/>
            </w:tabs>
            <w:rPr>
              <w:ins w:id="531" w:author="Anders Hejlsberg" w:date="2014-11-01T15:43:00Z"/>
              <w:rFonts w:eastAsiaTheme="minorEastAsia"/>
              <w:noProof/>
              <w:sz w:val="22"/>
            </w:rPr>
          </w:pPr>
          <w:ins w:id="532" w:author="Anders Hejlsberg" w:date="2014-11-01T15:43:00Z">
            <w:r>
              <w:fldChar w:fldCharType="begin"/>
            </w:r>
            <w:r>
              <w:instrText xml:space="preserve"> HYPERLINK \l "_Toc402619872" </w:instrText>
            </w:r>
            <w:r>
              <w:fldChar w:fldCharType="separate"/>
            </w:r>
            <w:r w:rsidR="00B510EF" w:rsidRPr="004847BD">
              <w:rPr>
                <w:rStyle w:val="Hyperlink"/>
                <w:noProof/>
              </w:rPr>
              <w:t>4.5</w:t>
            </w:r>
            <w:r w:rsidR="00B510EF">
              <w:rPr>
                <w:rFonts w:eastAsiaTheme="minorEastAsia"/>
                <w:noProof/>
                <w:sz w:val="22"/>
              </w:rPr>
              <w:tab/>
            </w:r>
            <w:r w:rsidR="00B510EF" w:rsidRPr="004847BD">
              <w:rPr>
                <w:rStyle w:val="Hyperlink"/>
                <w:noProof/>
              </w:rPr>
              <w:t>Object Literals</w:t>
            </w:r>
            <w:r w:rsidR="00B510EF">
              <w:rPr>
                <w:noProof/>
                <w:webHidden/>
              </w:rPr>
              <w:tab/>
            </w:r>
            <w:r w:rsidR="00B510EF">
              <w:rPr>
                <w:noProof/>
                <w:webHidden/>
              </w:rPr>
              <w:fldChar w:fldCharType="begin"/>
            </w:r>
            <w:r w:rsidR="00B510EF">
              <w:rPr>
                <w:noProof/>
                <w:webHidden/>
              </w:rPr>
              <w:instrText xml:space="preserve"> PAGEREF _Toc402619872 \h </w:instrText>
            </w:r>
            <w:r w:rsidR="00B510EF">
              <w:rPr>
                <w:noProof/>
                <w:webHidden/>
              </w:rPr>
            </w:r>
            <w:r w:rsidR="00B510EF">
              <w:rPr>
                <w:noProof/>
                <w:webHidden/>
              </w:rPr>
              <w:fldChar w:fldCharType="separate"/>
            </w:r>
            <w:r w:rsidR="00B510EF">
              <w:rPr>
                <w:noProof/>
                <w:webHidden/>
              </w:rPr>
              <w:t>58</w:t>
            </w:r>
            <w:r w:rsidR="00B510EF">
              <w:rPr>
                <w:noProof/>
                <w:webHidden/>
              </w:rPr>
              <w:fldChar w:fldCharType="end"/>
            </w:r>
            <w:r>
              <w:rPr>
                <w:noProof/>
              </w:rPr>
              <w:fldChar w:fldCharType="end"/>
            </w:r>
          </w:ins>
        </w:p>
        <w:p w14:paraId="6EA763F7" w14:textId="77777777" w:rsidR="00B510EF" w:rsidRDefault="00397205">
          <w:pPr>
            <w:pStyle w:val="TOC2"/>
            <w:tabs>
              <w:tab w:val="left" w:pos="880"/>
              <w:tab w:val="right" w:leader="dot" w:pos="9350"/>
            </w:tabs>
            <w:rPr>
              <w:ins w:id="533" w:author="Anders Hejlsberg" w:date="2014-11-01T15:43:00Z"/>
              <w:rFonts w:eastAsiaTheme="minorEastAsia"/>
              <w:noProof/>
              <w:sz w:val="22"/>
            </w:rPr>
          </w:pPr>
          <w:ins w:id="534" w:author="Anders Hejlsberg" w:date="2014-11-01T15:43:00Z">
            <w:r>
              <w:fldChar w:fldCharType="begin"/>
            </w:r>
            <w:r>
              <w:instrText xml:space="preserve"> HYPERL</w:instrText>
            </w:r>
            <w:r>
              <w:instrText xml:space="preserve">INK \l "_Toc402619873" </w:instrText>
            </w:r>
            <w:r>
              <w:fldChar w:fldCharType="separate"/>
            </w:r>
            <w:r w:rsidR="00B510EF" w:rsidRPr="004847BD">
              <w:rPr>
                <w:rStyle w:val="Hyperlink"/>
                <w:noProof/>
              </w:rPr>
              <w:t>4.6</w:t>
            </w:r>
            <w:r w:rsidR="00B510EF">
              <w:rPr>
                <w:rFonts w:eastAsiaTheme="minorEastAsia"/>
                <w:noProof/>
                <w:sz w:val="22"/>
              </w:rPr>
              <w:tab/>
            </w:r>
            <w:r w:rsidR="00B510EF" w:rsidRPr="004847BD">
              <w:rPr>
                <w:rStyle w:val="Hyperlink"/>
                <w:noProof/>
              </w:rPr>
              <w:t>Array Literals</w:t>
            </w:r>
            <w:r w:rsidR="00B510EF">
              <w:rPr>
                <w:noProof/>
                <w:webHidden/>
              </w:rPr>
              <w:tab/>
            </w:r>
            <w:r w:rsidR="00B510EF">
              <w:rPr>
                <w:noProof/>
                <w:webHidden/>
              </w:rPr>
              <w:fldChar w:fldCharType="begin"/>
            </w:r>
            <w:r w:rsidR="00B510EF">
              <w:rPr>
                <w:noProof/>
                <w:webHidden/>
              </w:rPr>
              <w:instrText xml:space="preserve"> PAGEREF _Toc402619873 \h </w:instrText>
            </w:r>
            <w:r w:rsidR="00B510EF">
              <w:rPr>
                <w:noProof/>
                <w:webHidden/>
              </w:rPr>
            </w:r>
            <w:r w:rsidR="00B510EF">
              <w:rPr>
                <w:noProof/>
                <w:webHidden/>
              </w:rPr>
              <w:fldChar w:fldCharType="separate"/>
            </w:r>
            <w:r w:rsidR="00B510EF">
              <w:rPr>
                <w:noProof/>
                <w:webHidden/>
              </w:rPr>
              <w:t>60</w:t>
            </w:r>
            <w:r w:rsidR="00B510EF">
              <w:rPr>
                <w:noProof/>
                <w:webHidden/>
              </w:rPr>
              <w:fldChar w:fldCharType="end"/>
            </w:r>
            <w:r>
              <w:rPr>
                <w:noProof/>
              </w:rPr>
              <w:fldChar w:fldCharType="end"/>
            </w:r>
          </w:ins>
        </w:p>
        <w:p w14:paraId="26B2E654" w14:textId="77777777" w:rsidR="00B510EF" w:rsidRDefault="00397205">
          <w:pPr>
            <w:pStyle w:val="TOC2"/>
            <w:tabs>
              <w:tab w:val="left" w:pos="880"/>
              <w:tab w:val="right" w:leader="dot" w:pos="9350"/>
            </w:tabs>
            <w:rPr>
              <w:ins w:id="535" w:author="Anders Hejlsberg" w:date="2014-11-01T15:43:00Z"/>
              <w:rFonts w:eastAsiaTheme="minorEastAsia"/>
              <w:noProof/>
              <w:sz w:val="22"/>
            </w:rPr>
          </w:pPr>
          <w:ins w:id="536" w:author="Anders Hejlsberg" w:date="2014-11-01T15:43:00Z">
            <w:r>
              <w:fldChar w:fldCharType="begin"/>
            </w:r>
            <w:r>
              <w:instrText xml:space="preserve"> HYPERLINK \l "_Toc402619874" </w:instrText>
            </w:r>
            <w:r>
              <w:fldChar w:fldCharType="separate"/>
            </w:r>
            <w:r w:rsidR="00B510EF" w:rsidRPr="004847BD">
              <w:rPr>
                <w:rStyle w:val="Hyperlink"/>
                <w:noProof/>
              </w:rPr>
              <w:t>4.7</w:t>
            </w:r>
            <w:r w:rsidR="00B510EF">
              <w:rPr>
                <w:rFonts w:eastAsiaTheme="minorEastAsia"/>
                <w:noProof/>
                <w:sz w:val="22"/>
              </w:rPr>
              <w:tab/>
            </w:r>
            <w:r w:rsidR="00B510EF" w:rsidRPr="004847BD">
              <w:rPr>
                <w:rStyle w:val="Hyperlink"/>
                <w:noProof/>
              </w:rPr>
              <w:t>Parentheses</w:t>
            </w:r>
            <w:r w:rsidR="00B510EF">
              <w:rPr>
                <w:noProof/>
                <w:webHidden/>
              </w:rPr>
              <w:tab/>
            </w:r>
            <w:r w:rsidR="00B510EF">
              <w:rPr>
                <w:noProof/>
                <w:webHidden/>
              </w:rPr>
              <w:fldChar w:fldCharType="begin"/>
            </w:r>
            <w:r w:rsidR="00B510EF">
              <w:rPr>
                <w:noProof/>
                <w:webHidden/>
              </w:rPr>
              <w:instrText xml:space="preserve"> PAGEREF _Toc402619874 \h </w:instrText>
            </w:r>
            <w:r w:rsidR="00B510EF">
              <w:rPr>
                <w:noProof/>
                <w:webHidden/>
              </w:rPr>
            </w:r>
            <w:r w:rsidR="00B510EF">
              <w:rPr>
                <w:noProof/>
                <w:webHidden/>
              </w:rPr>
              <w:fldChar w:fldCharType="separate"/>
            </w:r>
            <w:r w:rsidR="00B510EF">
              <w:rPr>
                <w:noProof/>
                <w:webHidden/>
              </w:rPr>
              <w:t>60</w:t>
            </w:r>
            <w:r w:rsidR="00B510EF">
              <w:rPr>
                <w:noProof/>
                <w:webHidden/>
              </w:rPr>
              <w:fldChar w:fldCharType="end"/>
            </w:r>
            <w:r>
              <w:rPr>
                <w:noProof/>
              </w:rPr>
              <w:fldChar w:fldCharType="end"/>
            </w:r>
          </w:ins>
        </w:p>
        <w:p w14:paraId="383AF810" w14:textId="77777777" w:rsidR="00B510EF" w:rsidRDefault="00397205">
          <w:pPr>
            <w:pStyle w:val="TOC2"/>
            <w:tabs>
              <w:tab w:val="left" w:pos="880"/>
              <w:tab w:val="right" w:leader="dot" w:pos="9350"/>
            </w:tabs>
            <w:rPr>
              <w:ins w:id="537" w:author="Anders Hejlsberg" w:date="2014-11-01T15:43:00Z"/>
              <w:rFonts w:eastAsiaTheme="minorEastAsia"/>
              <w:noProof/>
              <w:sz w:val="22"/>
            </w:rPr>
          </w:pPr>
          <w:ins w:id="538" w:author="Anders Hejlsberg" w:date="2014-11-01T15:43:00Z">
            <w:r>
              <w:fldChar w:fldCharType="begin"/>
            </w:r>
            <w:r>
              <w:instrText xml:space="preserve"> HYPERLINK \l "_Toc402619875" </w:instrText>
            </w:r>
            <w:r>
              <w:fldChar w:fldCharType="separate"/>
            </w:r>
            <w:r w:rsidR="00B510EF" w:rsidRPr="004847BD">
              <w:rPr>
                <w:rStyle w:val="Hyperlink"/>
                <w:noProof/>
              </w:rPr>
              <w:t>4.8</w:t>
            </w:r>
            <w:r w:rsidR="00B510EF">
              <w:rPr>
                <w:rFonts w:eastAsiaTheme="minorEastAsia"/>
                <w:noProof/>
                <w:sz w:val="22"/>
              </w:rPr>
              <w:tab/>
            </w:r>
            <w:r w:rsidR="00B510EF" w:rsidRPr="004847BD">
              <w:rPr>
                <w:rStyle w:val="Hyperlink"/>
                <w:noProof/>
              </w:rPr>
              <w:t>The super Keyword</w:t>
            </w:r>
            <w:r w:rsidR="00B510EF">
              <w:rPr>
                <w:noProof/>
                <w:webHidden/>
              </w:rPr>
              <w:tab/>
            </w:r>
            <w:r w:rsidR="00B510EF">
              <w:rPr>
                <w:noProof/>
                <w:webHidden/>
              </w:rPr>
              <w:fldChar w:fldCharType="begin"/>
            </w:r>
            <w:r w:rsidR="00B510EF">
              <w:rPr>
                <w:noProof/>
                <w:webHidden/>
              </w:rPr>
              <w:instrText xml:space="preserve"> PAGEREF _Toc402619875 \h </w:instrText>
            </w:r>
            <w:r w:rsidR="00B510EF">
              <w:rPr>
                <w:noProof/>
                <w:webHidden/>
              </w:rPr>
            </w:r>
            <w:r w:rsidR="00B510EF">
              <w:rPr>
                <w:noProof/>
                <w:webHidden/>
              </w:rPr>
              <w:fldChar w:fldCharType="separate"/>
            </w:r>
            <w:r w:rsidR="00B510EF">
              <w:rPr>
                <w:noProof/>
                <w:webHidden/>
              </w:rPr>
              <w:t>61</w:t>
            </w:r>
            <w:r w:rsidR="00B510EF">
              <w:rPr>
                <w:noProof/>
                <w:webHidden/>
              </w:rPr>
              <w:fldChar w:fldCharType="end"/>
            </w:r>
            <w:r>
              <w:rPr>
                <w:noProof/>
              </w:rPr>
              <w:fldChar w:fldCharType="end"/>
            </w:r>
          </w:ins>
        </w:p>
        <w:p w14:paraId="494B4598" w14:textId="77777777" w:rsidR="00B510EF" w:rsidRDefault="00397205">
          <w:pPr>
            <w:pStyle w:val="TOC3"/>
            <w:rPr>
              <w:ins w:id="539" w:author="Anders Hejlsberg" w:date="2014-11-01T15:43:00Z"/>
              <w:rFonts w:eastAsiaTheme="minorEastAsia"/>
              <w:noProof/>
              <w:sz w:val="22"/>
            </w:rPr>
          </w:pPr>
          <w:ins w:id="540" w:author="Anders Hejlsberg" w:date="2014-11-01T15:43:00Z">
            <w:r>
              <w:fldChar w:fldCharType="begin"/>
            </w:r>
            <w:r>
              <w:instrText xml:space="preserve"> HYPERLINK \l "_Toc402619876" </w:instrText>
            </w:r>
            <w:r>
              <w:fldChar w:fldCharType="separate"/>
            </w:r>
            <w:r w:rsidR="00B510EF" w:rsidRPr="004847BD">
              <w:rPr>
                <w:rStyle w:val="Hyperlink"/>
                <w:noProof/>
              </w:rPr>
              <w:t>4.8.1</w:t>
            </w:r>
            <w:r w:rsidR="00B510EF">
              <w:rPr>
                <w:rFonts w:eastAsiaTheme="minorEastAsia"/>
                <w:noProof/>
                <w:sz w:val="22"/>
              </w:rPr>
              <w:tab/>
            </w:r>
            <w:r w:rsidR="00B510EF" w:rsidRPr="004847BD">
              <w:rPr>
                <w:rStyle w:val="Hyperlink"/>
                <w:noProof/>
              </w:rPr>
              <w:t>Super Calls</w:t>
            </w:r>
            <w:r w:rsidR="00B510EF">
              <w:rPr>
                <w:noProof/>
                <w:webHidden/>
              </w:rPr>
              <w:tab/>
            </w:r>
            <w:r w:rsidR="00B510EF">
              <w:rPr>
                <w:noProof/>
                <w:webHidden/>
              </w:rPr>
              <w:fldChar w:fldCharType="begin"/>
            </w:r>
            <w:r w:rsidR="00B510EF">
              <w:rPr>
                <w:noProof/>
                <w:webHidden/>
              </w:rPr>
              <w:instrText xml:space="preserve"> PAGEREF _Toc402619876 \h </w:instrText>
            </w:r>
            <w:r w:rsidR="00B510EF">
              <w:rPr>
                <w:noProof/>
                <w:webHidden/>
              </w:rPr>
            </w:r>
            <w:r w:rsidR="00B510EF">
              <w:rPr>
                <w:noProof/>
                <w:webHidden/>
              </w:rPr>
              <w:fldChar w:fldCharType="separate"/>
            </w:r>
            <w:r w:rsidR="00B510EF">
              <w:rPr>
                <w:noProof/>
                <w:webHidden/>
              </w:rPr>
              <w:t>61</w:t>
            </w:r>
            <w:r w:rsidR="00B510EF">
              <w:rPr>
                <w:noProof/>
                <w:webHidden/>
              </w:rPr>
              <w:fldChar w:fldCharType="end"/>
            </w:r>
            <w:r>
              <w:rPr>
                <w:noProof/>
              </w:rPr>
              <w:fldChar w:fldCharType="end"/>
            </w:r>
          </w:ins>
        </w:p>
        <w:p w14:paraId="67B9B281" w14:textId="77777777" w:rsidR="00B510EF" w:rsidRDefault="00397205">
          <w:pPr>
            <w:pStyle w:val="TOC3"/>
            <w:rPr>
              <w:ins w:id="541" w:author="Anders Hejlsberg" w:date="2014-11-01T15:43:00Z"/>
              <w:rFonts w:eastAsiaTheme="minorEastAsia"/>
              <w:noProof/>
              <w:sz w:val="22"/>
            </w:rPr>
          </w:pPr>
          <w:ins w:id="542" w:author="Anders Hejlsberg" w:date="2014-11-01T15:43:00Z">
            <w:r>
              <w:fldChar w:fldCharType="begin"/>
            </w:r>
            <w:r>
              <w:instrText xml:space="preserve"> HYPERLINK \l "_Toc402619877" </w:instrText>
            </w:r>
            <w:r>
              <w:fldChar w:fldCharType="separate"/>
            </w:r>
            <w:r w:rsidR="00B510EF" w:rsidRPr="004847BD">
              <w:rPr>
                <w:rStyle w:val="Hyperlink"/>
                <w:noProof/>
              </w:rPr>
              <w:t>4.8.2</w:t>
            </w:r>
            <w:r w:rsidR="00B510EF">
              <w:rPr>
                <w:rFonts w:eastAsiaTheme="minorEastAsia"/>
                <w:noProof/>
                <w:sz w:val="22"/>
              </w:rPr>
              <w:tab/>
            </w:r>
            <w:r w:rsidR="00B510EF" w:rsidRPr="004847BD">
              <w:rPr>
                <w:rStyle w:val="Hyperlink"/>
                <w:noProof/>
              </w:rPr>
              <w:t>Super Property Access</w:t>
            </w:r>
            <w:r w:rsidR="00B510EF">
              <w:rPr>
                <w:noProof/>
                <w:webHidden/>
              </w:rPr>
              <w:tab/>
            </w:r>
            <w:r w:rsidR="00B510EF">
              <w:rPr>
                <w:noProof/>
                <w:webHidden/>
              </w:rPr>
              <w:fldChar w:fldCharType="begin"/>
            </w:r>
            <w:r w:rsidR="00B510EF">
              <w:rPr>
                <w:noProof/>
                <w:webHidden/>
              </w:rPr>
              <w:instrText xml:space="preserve"> PAGEREF _Toc402619877 \h </w:instrText>
            </w:r>
            <w:r w:rsidR="00B510EF">
              <w:rPr>
                <w:noProof/>
                <w:webHidden/>
              </w:rPr>
            </w:r>
            <w:r w:rsidR="00B510EF">
              <w:rPr>
                <w:noProof/>
                <w:webHidden/>
              </w:rPr>
              <w:fldChar w:fldCharType="separate"/>
            </w:r>
            <w:r w:rsidR="00B510EF">
              <w:rPr>
                <w:noProof/>
                <w:webHidden/>
              </w:rPr>
              <w:t>61</w:t>
            </w:r>
            <w:r w:rsidR="00B510EF">
              <w:rPr>
                <w:noProof/>
                <w:webHidden/>
              </w:rPr>
              <w:fldChar w:fldCharType="end"/>
            </w:r>
            <w:r>
              <w:rPr>
                <w:noProof/>
              </w:rPr>
              <w:fldChar w:fldCharType="end"/>
            </w:r>
          </w:ins>
        </w:p>
        <w:p w14:paraId="5A01FA58" w14:textId="77777777" w:rsidR="00B510EF" w:rsidRDefault="00397205">
          <w:pPr>
            <w:pStyle w:val="TOC2"/>
            <w:tabs>
              <w:tab w:val="left" w:pos="880"/>
              <w:tab w:val="right" w:leader="dot" w:pos="9350"/>
            </w:tabs>
            <w:rPr>
              <w:ins w:id="543" w:author="Anders Hejlsberg" w:date="2014-11-01T15:43:00Z"/>
              <w:rFonts w:eastAsiaTheme="minorEastAsia"/>
              <w:noProof/>
              <w:sz w:val="22"/>
            </w:rPr>
          </w:pPr>
          <w:ins w:id="544" w:author="Anders Hejlsberg" w:date="2014-11-01T15:43:00Z">
            <w:r>
              <w:fldChar w:fldCharType="begin"/>
            </w:r>
            <w:r>
              <w:instrText xml:space="preserve"> HYPERLINK \l "_Toc402619878" </w:instrText>
            </w:r>
            <w:r>
              <w:fldChar w:fldCharType="separate"/>
            </w:r>
            <w:r w:rsidR="00B510EF" w:rsidRPr="004847BD">
              <w:rPr>
                <w:rStyle w:val="Hyperlink"/>
                <w:noProof/>
              </w:rPr>
              <w:t>4.9</w:t>
            </w:r>
            <w:r w:rsidR="00B510EF">
              <w:rPr>
                <w:rFonts w:eastAsiaTheme="minorEastAsia"/>
                <w:noProof/>
                <w:sz w:val="22"/>
              </w:rPr>
              <w:tab/>
            </w:r>
            <w:r w:rsidR="00B510EF" w:rsidRPr="004847BD">
              <w:rPr>
                <w:rStyle w:val="Hyperlink"/>
                <w:noProof/>
              </w:rPr>
              <w:t>Function Expressions</w:t>
            </w:r>
            <w:r w:rsidR="00B510EF">
              <w:rPr>
                <w:noProof/>
                <w:webHidden/>
              </w:rPr>
              <w:tab/>
            </w:r>
            <w:r w:rsidR="00B510EF">
              <w:rPr>
                <w:noProof/>
                <w:webHidden/>
              </w:rPr>
              <w:fldChar w:fldCharType="begin"/>
            </w:r>
            <w:r w:rsidR="00B510EF">
              <w:rPr>
                <w:noProof/>
                <w:webHidden/>
              </w:rPr>
              <w:instrText xml:space="preserve"> PAGEREF _Toc402619878 \h </w:instrText>
            </w:r>
            <w:r w:rsidR="00B510EF">
              <w:rPr>
                <w:noProof/>
                <w:webHidden/>
              </w:rPr>
            </w:r>
            <w:r w:rsidR="00B510EF">
              <w:rPr>
                <w:noProof/>
                <w:webHidden/>
              </w:rPr>
              <w:fldChar w:fldCharType="separate"/>
            </w:r>
            <w:r w:rsidR="00B510EF">
              <w:rPr>
                <w:noProof/>
                <w:webHidden/>
              </w:rPr>
              <w:t>62</w:t>
            </w:r>
            <w:r w:rsidR="00B510EF">
              <w:rPr>
                <w:noProof/>
                <w:webHidden/>
              </w:rPr>
              <w:fldChar w:fldCharType="end"/>
            </w:r>
            <w:r>
              <w:rPr>
                <w:noProof/>
              </w:rPr>
              <w:fldChar w:fldCharType="end"/>
            </w:r>
          </w:ins>
        </w:p>
        <w:p w14:paraId="18EDE8FF" w14:textId="77777777" w:rsidR="00B510EF" w:rsidRDefault="00397205">
          <w:pPr>
            <w:pStyle w:val="TOC3"/>
            <w:rPr>
              <w:ins w:id="545" w:author="Anders Hejlsberg" w:date="2014-11-01T15:43:00Z"/>
              <w:rFonts w:eastAsiaTheme="minorEastAsia"/>
              <w:noProof/>
              <w:sz w:val="22"/>
            </w:rPr>
          </w:pPr>
          <w:ins w:id="546" w:author="Anders Hejlsberg" w:date="2014-11-01T15:43:00Z">
            <w:r>
              <w:fldChar w:fldCharType="begin"/>
            </w:r>
            <w:r>
              <w:instrText xml:space="preserve"> HYPERLINK \l "_Toc402619879" </w:instrText>
            </w:r>
            <w:r>
              <w:fldChar w:fldCharType="separate"/>
            </w:r>
            <w:r w:rsidR="00B510EF" w:rsidRPr="004847BD">
              <w:rPr>
                <w:rStyle w:val="Hyperlink"/>
                <w:noProof/>
              </w:rPr>
              <w:t>4.9.1</w:t>
            </w:r>
            <w:r w:rsidR="00B510EF">
              <w:rPr>
                <w:rFonts w:eastAsiaTheme="minorEastAsia"/>
                <w:noProof/>
                <w:sz w:val="22"/>
              </w:rPr>
              <w:tab/>
            </w:r>
            <w:r w:rsidR="00B510EF" w:rsidRPr="004847BD">
              <w:rPr>
                <w:rStyle w:val="Hyperlink"/>
                <w:noProof/>
              </w:rPr>
              <w:t>Standard Function Expressions</w:t>
            </w:r>
            <w:r w:rsidR="00B510EF">
              <w:rPr>
                <w:noProof/>
                <w:webHidden/>
              </w:rPr>
              <w:tab/>
            </w:r>
            <w:r w:rsidR="00B510EF">
              <w:rPr>
                <w:noProof/>
                <w:webHidden/>
              </w:rPr>
              <w:fldChar w:fldCharType="begin"/>
            </w:r>
            <w:r w:rsidR="00B510EF">
              <w:rPr>
                <w:noProof/>
                <w:webHidden/>
              </w:rPr>
              <w:instrText xml:space="preserve"> PAGEREF _Toc402619879 \h </w:instrText>
            </w:r>
            <w:r w:rsidR="00B510EF">
              <w:rPr>
                <w:noProof/>
                <w:webHidden/>
              </w:rPr>
            </w:r>
            <w:r w:rsidR="00B510EF">
              <w:rPr>
                <w:noProof/>
                <w:webHidden/>
              </w:rPr>
              <w:fldChar w:fldCharType="separate"/>
            </w:r>
            <w:r w:rsidR="00B510EF">
              <w:rPr>
                <w:noProof/>
                <w:webHidden/>
              </w:rPr>
              <w:t>62</w:t>
            </w:r>
            <w:r w:rsidR="00B510EF">
              <w:rPr>
                <w:noProof/>
                <w:webHidden/>
              </w:rPr>
              <w:fldChar w:fldCharType="end"/>
            </w:r>
            <w:r>
              <w:rPr>
                <w:noProof/>
              </w:rPr>
              <w:fldChar w:fldCharType="end"/>
            </w:r>
          </w:ins>
        </w:p>
        <w:p w14:paraId="7A104F1B" w14:textId="77777777" w:rsidR="00B510EF" w:rsidRDefault="00397205">
          <w:pPr>
            <w:pStyle w:val="TOC3"/>
            <w:rPr>
              <w:ins w:id="547" w:author="Anders Hejlsberg" w:date="2014-11-01T15:43:00Z"/>
              <w:rFonts w:eastAsiaTheme="minorEastAsia"/>
              <w:noProof/>
              <w:sz w:val="22"/>
            </w:rPr>
          </w:pPr>
          <w:ins w:id="548" w:author="Anders Hejlsberg" w:date="2014-11-01T15:43:00Z">
            <w:r>
              <w:fldChar w:fldCharType="begin"/>
            </w:r>
            <w:r>
              <w:instrText xml:space="preserve"> HYPERLINK \l "_Toc4026</w:instrText>
            </w:r>
            <w:r>
              <w:instrText xml:space="preserve">19880" </w:instrText>
            </w:r>
            <w:r>
              <w:fldChar w:fldCharType="separate"/>
            </w:r>
            <w:r w:rsidR="00B510EF" w:rsidRPr="004847BD">
              <w:rPr>
                <w:rStyle w:val="Hyperlink"/>
                <w:noProof/>
              </w:rPr>
              <w:t>4.9.2</w:t>
            </w:r>
            <w:r w:rsidR="00B510EF">
              <w:rPr>
                <w:rFonts w:eastAsiaTheme="minorEastAsia"/>
                <w:noProof/>
                <w:sz w:val="22"/>
              </w:rPr>
              <w:tab/>
            </w:r>
            <w:r w:rsidR="00B510EF" w:rsidRPr="004847BD">
              <w:rPr>
                <w:rStyle w:val="Hyperlink"/>
                <w:noProof/>
              </w:rPr>
              <w:t>Arrow Function Expressions</w:t>
            </w:r>
            <w:r w:rsidR="00B510EF">
              <w:rPr>
                <w:noProof/>
                <w:webHidden/>
              </w:rPr>
              <w:tab/>
            </w:r>
            <w:r w:rsidR="00B510EF">
              <w:rPr>
                <w:noProof/>
                <w:webHidden/>
              </w:rPr>
              <w:fldChar w:fldCharType="begin"/>
            </w:r>
            <w:r w:rsidR="00B510EF">
              <w:rPr>
                <w:noProof/>
                <w:webHidden/>
              </w:rPr>
              <w:instrText xml:space="preserve"> PAGEREF _Toc402619880 \h </w:instrText>
            </w:r>
            <w:r w:rsidR="00B510EF">
              <w:rPr>
                <w:noProof/>
                <w:webHidden/>
              </w:rPr>
            </w:r>
            <w:r w:rsidR="00B510EF">
              <w:rPr>
                <w:noProof/>
                <w:webHidden/>
              </w:rPr>
              <w:fldChar w:fldCharType="separate"/>
            </w:r>
            <w:r w:rsidR="00B510EF">
              <w:rPr>
                <w:noProof/>
                <w:webHidden/>
              </w:rPr>
              <w:t>62</w:t>
            </w:r>
            <w:r w:rsidR="00B510EF">
              <w:rPr>
                <w:noProof/>
                <w:webHidden/>
              </w:rPr>
              <w:fldChar w:fldCharType="end"/>
            </w:r>
            <w:r>
              <w:rPr>
                <w:noProof/>
              </w:rPr>
              <w:fldChar w:fldCharType="end"/>
            </w:r>
          </w:ins>
        </w:p>
        <w:p w14:paraId="5EB7C228" w14:textId="77777777" w:rsidR="00B510EF" w:rsidRDefault="00397205">
          <w:pPr>
            <w:pStyle w:val="TOC3"/>
            <w:rPr>
              <w:ins w:id="549" w:author="Anders Hejlsberg" w:date="2014-11-01T15:43:00Z"/>
              <w:rFonts w:eastAsiaTheme="minorEastAsia"/>
              <w:noProof/>
              <w:sz w:val="22"/>
            </w:rPr>
          </w:pPr>
          <w:ins w:id="550" w:author="Anders Hejlsberg" w:date="2014-11-01T15:43:00Z">
            <w:r>
              <w:fldChar w:fldCharType="begin"/>
            </w:r>
            <w:r>
              <w:instrText xml:space="preserve"> HYPERLINK \l "_Toc402619881" </w:instrText>
            </w:r>
            <w:r>
              <w:fldChar w:fldCharType="separate"/>
            </w:r>
            <w:r w:rsidR="00B510EF" w:rsidRPr="004847BD">
              <w:rPr>
                <w:rStyle w:val="Hyperlink"/>
                <w:noProof/>
              </w:rPr>
              <w:t>4.9.3</w:t>
            </w:r>
            <w:r w:rsidR="00B510EF">
              <w:rPr>
                <w:rFonts w:eastAsiaTheme="minorEastAsia"/>
                <w:noProof/>
                <w:sz w:val="22"/>
              </w:rPr>
              <w:tab/>
            </w:r>
            <w:r w:rsidR="00B510EF" w:rsidRPr="004847BD">
              <w:rPr>
                <w:rStyle w:val="Hyperlink"/>
                <w:noProof/>
              </w:rPr>
              <w:t>Contextually Typed Function Expressions</w:t>
            </w:r>
            <w:r w:rsidR="00B510EF">
              <w:rPr>
                <w:noProof/>
                <w:webHidden/>
              </w:rPr>
              <w:tab/>
            </w:r>
            <w:r w:rsidR="00B510EF">
              <w:rPr>
                <w:noProof/>
                <w:webHidden/>
              </w:rPr>
              <w:fldChar w:fldCharType="begin"/>
            </w:r>
            <w:r w:rsidR="00B510EF">
              <w:rPr>
                <w:noProof/>
                <w:webHidden/>
              </w:rPr>
              <w:instrText xml:space="preserve"> PAGEREF _Toc402619881 \h </w:instrText>
            </w:r>
            <w:r w:rsidR="00B510EF">
              <w:rPr>
                <w:noProof/>
                <w:webHidden/>
              </w:rPr>
            </w:r>
            <w:r w:rsidR="00B510EF">
              <w:rPr>
                <w:noProof/>
                <w:webHidden/>
              </w:rPr>
              <w:fldChar w:fldCharType="separate"/>
            </w:r>
            <w:r w:rsidR="00B510EF">
              <w:rPr>
                <w:noProof/>
                <w:webHidden/>
              </w:rPr>
              <w:t>64</w:t>
            </w:r>
            <w:r w:rsidR="00B510EF">
              <w:rPr>
                <w:noProof/>
                <w:webHidden/>
              </w:rPr>
              <w:fldChar w:fldCharType="end"/>
            </w:r>
            <w:r>
              <w:rPr>
                <w:noProof/>
              </w:rPr>
              <w:fldChar w:fldCharType="end"/>
            </w:r>
          </w:ins>
        </w:p>
        <w:p w14:paraId="4AA06268" w14:textId="77777777" w:rsidR="00B510EF" w:rsidRDefault="00397205">
          <w:pPr>
            <w:pStyle w:val="TOC2"/>
            <w:tabs>
              <w:tab w:val="left" w:pos="880"/>
              <w:tab w:val="right" w:leader="dot" w:pos="9350"/>
            </w:tabs>
            <w:rPr>
              <w:ins w:id="551" w:author="Anders Hejlsberg" w:date="2014-11-01T15:43:00Z"/>
              <w:rFonts w:eastAsiaTheme="minorEastAsia"/>
              <w:noProof/>
              <w:sz w:val="22"/>
            </w:rPr>
          </w:pPr>
          <w:ins w:id="552" w:author="Anders Hejlsberg" w:date="2014-11-01T15:43:00Z">
            <w:r>
              <w:fldChar w:fldCharType="begin"/>
            </w:r>
            <w:r>
              <w:instrText xml:space="preserve"> HYPERLINK \l "_Toc402619882" </w:instrText>
            </w:r>
            <w:r>
              <w:fldChar w:fldCharType="separate"/>
            </w:r>
            <w:r w:rsidR="00B510EF" w:rsidRPr="004847BD">
              <w:rPr>
                <w:rStyle w:val="Hyperlink"/>
                <w:noProof/>
              </w:rPr>
              <w:t>4.10</w:t>
            </w:r>
            <w:r w:rsidR="00B510EF">
              <w:rPr>
                <w:rFonts w:eastAsiaTheme="minorEastAsia"/>
                <w:noProof/>
                <w:sz w:val="22"/>
              </w:rPr>
              <w:tab/>
            </w:r>
            <w:r w:rsidR="00B510EF" w:rsidRPr="004847BD">
              <w:rPr>
                <w:rStyle w:val="Hyperlink"/>
                <w:noProof/>
              </w:rPr>
              <w:t>Property Access</w:t>
            </w:r>
            <w:r w:rsidR="00B510EF">
              <w:rPr>
                <w:noProof/>
                <w:webHidden/>
              </w:rPr>
              <w:tab/>
            </w:r>
            <w:r w:rsidR="00B510EF">
              <w:rPr>
                <w:noProof/>
                <w:webHidden/>
              </w:rPr>
              <w:fldChar w:fldCharType="begin"/>
            </w:r>
            <w:r w:rsidR="00B510EF">
              <w:rPr>
                <w:noProof/>
                <w:webHidden/>
              </w:rPr>
              <w:instrText xml:space="preserve"> PAGEREF _Toc402619882 \h </w:instrText>
            </w:r>
            <w:r w:rsidR="00B510EF">
              <w:rPr>
                <w:noProof/>
                <w:webHidden/>
              </w:rPr>
            </w:r>
            <w:r w:rsidR="00B510EF">
              <w:rPr>
                <w:noProof/>
                <w:webHidden/>
              </w:rPr>
              <w:fldChar w:fldCharType="separate"/>
            </w:r>
            <w:r w:rsidR="00B510EF">
              <w:rPr>
                <w:noProof/>
                <w:webHidden/>
              </w:rPr>
              <w:t>64</w:t>
            </w:r>
            <w:r w:rsidR="00B510EF">
              <w:rPr>
                <w:noProof/>
                <w:webHidden/>
              </w:rPr>
              <w:fldChar w:fldCharType="end"/>
            </w:r>
            <w:r>
              <w:rPr>
                <w:noProof/>
              </w:rPr>
              <w:fldChar w:fldCharType="end"/>
            </w:r>
          </w:ins>
        </w:p>
        <w:p w14:paraId="05EBFC83" w14:textId="77777777" w:rsidR="00B510EF" w:rsidRDefault="00397205">
          <w:pPr>
            <w:pStyle w:val="TOC2"/>
            <w:tabs>
              <w:tab w:val="left" w:pos="880"/>
              <w:tab w:val="right" w:leader="dot" w:pos="9350"/>
            </w:tabs>
            <w:rPr>
              <w:ins w:id="553" w:author="Anders Hejlsberg" w:date="2014-11-01T15:43:00Z"/>
              <w:rFonts w:eastAsiaTheme="minorEastAsia"/>
              <w:noProof/>
              <w:sz w:val="22"/>
            </w:rPr>
          </w:pPr>
          <w:ins w:id="554" w:author="Anders Hejlsberg" w:date="2014-11-01T15:43:00Z">
            <w:r>
              <w:fldChar w:fldCharType="begin"/>
            </w:r>
            <w:r>
              <w:instrText xml:space="preserve"> HYPERLINK \l "_Toc402619883" </w:instrText>
            </w:r>
            <w:r>
              <w:fldChar w:fldCharType="separate"/>
            </w:r>
            <w:r w:rsidR="00B510EF" w:rsidRPr="004847BD">
              <w:rPr>
                <w:rStyle w:val="Hyperlink"/>
                <w:noProof/>
              </w:rPr>
              <w:t>4.11</w:t>
            </w:r>
            <w:r w:rsidR="00B510EF">
              <w:rPr>
                <w:rFonts w:eastAsiaTheme="minorEastAsia"/>
                <w:noProof/>
                <w:sz w:val="22"/>
              </w:rPr>
              <w:tab/>
            </w:r>
            <w:r w:rsidR="00B510EF" w:rsidRPr="004847BD">
              <w:rPr>
                <w:rStyle w:val="Hyperlink"/>
                <w:noProof/>
              </w:rPr>
              <w:t>The new Operator</w:t>
            </w:r>
            <w:r w:rsidR="00B510EF">
              <w:rPr>
                <w:noProof/>
                <w:webHidden/>
              </w:rPr>
              <w:tab/>
            </w:r>
            <w:r w:rsidR="00B510EF">
              <w:rPr>
                <w:noProof/>
                <w:webHidden/>
              </w:rPr>
              <w:fldChar w:fldCharType="begin"/>
            </w:r>
            <w:r w:rsidR="00B510EF">
              <w:rPr>
                <w:noProof/>
                <w:webHidden/>
              </w:rPr>
              <w:instrText xml:space="preserve"> PAGEREF _Toc402619883 \h </w:instrText>
            </w:r>
            <w:r w:rsidR="00B510EF">
              <w:rPr>
                <w:noProof/>
                <w:webHidden/>
              </w:rPr>
            </w:r>
            <w:r w:rsidR="00B510EF">
              <w:rPr>
                <w:noProof/>
                <w:webHidden/>
              </w:rPr>
              <w:fldChar w:fldCharType="separate"/>
            </w:r>
            <w:r w:rsidR="00B510EF">
              <w:rPr>
                <w:noProof/>
                <w:webHidden/>
              </w:rPr>
              <w:t>65</w:t>
            </w:r>
            <w:r w:rsidR="00B510EF">
              <w:rPr>
                <w:noProof/>
                <w:webHidden/>
              </w:rPr>
              <w:fldChar w:fldCharType="end"/>
            </w:r>
            <w:r>
              <w:rPr>
                <w:noProof/>
              </w:rPr>
              <w:fldChar w:fldCharType="end"/>
            </w:r>
          </w:ins>
        </w:p>
        <w:p w14:paraId="4942E111" w14:textId="77777777" w:rsidR="00B510EF" w:rsidRDefault="00397205">
          <w:pPr>
            <w:pStyle w:val="TOC2"/>
            <w:tabs>
              <w:tab w:val="left" w:pos="880"/>
              <w:tab w:val="right" w:leader="dot" w:pos="9350"/>
            </w:tabs>
            <w:rPr>
              <w:ins w:id="555" w:author="Anders Hejlsberg" w:date="2014-11-01T15:43:00Z"/>
              <w:rFonts w:eastAsiaTheme="minorEastAsia"/>
              <w:noProof/>
              <w:sz w:val="22"/>
            </w:rPr>
          </w:pPr>
          <w:ins w:id="556" w:author="Anders Hejlsberg" w:date="2014-11-01T15:43:00Z">
            <w:r>
              <w:fldChar w:fldCharType="begin"/>
            </w:r>
            <w:r>
              <w:instrText xml:space="preserve"> HYPERLINK \l "_Toc402619884" </w:instrText>
            </w:r>
            <w:r>
              <w:fldChar w:fldCharType="separate"/>
            </w:r>
            <w:r w:rsidR="00B510EF" w:rsidRPr="004847BD">
              <w:rPr>
                <w:rStyle w:val="Hyperlink"/>
                <w:noProof/>
              </w:rPr>
              <w:t>4.12</w:t>
            </w:r>
            <w:r w:rsidR="00B510EF">
              <w:rPr>
                <w:rFonts w:eastAsiaTheme="minorEastAsia"/>
                <w:noProof/>
                <w:sz w:val="22"/>
              </w:rPr>
              <w:tab/>
            </w:r>
            <w:r w:rsidR="00B510EF" w:rsidRPr="004847BD">
              <w:rPr>
                <w:rStyle w:val="Hyperlink"/>
                <w:noProof/>
              </w:rPr>
              <w:t>Function Calls</w:t>
            </w:r>
            <w:r w:rsidR="00B510EF">
              <w:rPr>
                <w:noProof/>
                <w:webHidden/>
              </w:rPr>
              <w:tab/>
            </w:r>
            <w:r w:rsidR="00B510EF">
              <w:rPr>
                <w:noProof/>
                <w:webHidden/>
              </w:rPr>
              <w:fldChar w:fldCharType="begin"/>
            </w:r>
            <w:r w:rsidR="00B510EF">
              <w:rPr>
                <w:noProof/>
                <w:webHidden/>
              </w:rPr>
              <w:instrText xml:space="preserve"> PAGEREF _Toc402619884 \h </w:instrText>
            </w:r>
            <w:r w:rsidR="00B510EF">
              <w:rPr>
                <w:noProof/>
                <w:webHidden/>
              </w:rPr>
            </w:r>
            <w:r w:rsidR="00B510EF">
              <w:rPr>
                <w:noProof/>
                <w:webHidden/>
              </w:rPr>
              <w:fldChar w:fldCharType="separate"/>
            </w:r>
            <w:r w:rsidR="00B510EF">
              <w:rPr>
                <w:noProof/>
                <w:webHidden/>
              </w:rPr>
              <w:t>66</w:t>
            </w:r>
            <w:r w:rsidR="00B510EF">
              <w:rPr>
                <w:noProof/>
                <w:webHidden/>
              </w:rPr>
              <w:fldChar w:fldCharType="end"/>
            </w:r>
            <w:r>
              <w:rPr>
                <w:noProof/>
              </w:rPr>
              <w:fldChar w:fldCharType="end"/>
            </w:r>
          </w:ins>
        </w:p>
        <w:p w14:paraId="25C11AD9" w14:textId="77777777" w:rsidR="00B510EF" w:rsidRDefault="00397205">
          <w:pPr>
            <w:pStyle w:val="TOC3"/>
            <w:rPr>
              <w:ins w:id="557" w:author="Anders Hejlsberg" w:date="2014-11-01T15:43:00Z"/>
              <w:rFonts w:eastAsiaTheme="minorEastAsia"/>
              <w:noProof/>
              <w:sz w:val="22"/>
            </w:rPr>
          </w:pPr>
          <w:ins w:id="558" w:author="Anders Hejlsberg" w:date="2014-11-01T15:43:00Z">
            <w:r>
              <w:fldChar w:fldCharType="begin"/>
            </w:r>
            <w:r>
              <w:instrText xml:space="preserve"> HYPERLINK \l "_Toc402619885" </w:instrText>
            </w:r>
            <w:r>
              <w:fldChar w:fldCharType="separate"/>
            </w:r>
            <w:r w:rsidR="00B510EF" w:rsidRPr="004847BD">
              <w:rPr>
                <w:rStyle w:val="Hyperlink"/>
                <w:noProof/>
              </w:rPr>
              <w:t>4.12.1</w:t>
            </w:r>
            <w:r w:rsidR="00B510EF">
              <w:rPr>
                <w:rFonts w:eastAsiaTheme="minorEastAsia"/>
                <w:noProof/>
                <w:sz w:val="22"/>
              </w:rPr>
              <w:tab/>
            </w:r>
            <w:r w:rsidR="00B510EF" w:rsidRPr="004847BD">
              <w:rPr>
                <w:rStyle w:val="Hyperlink"/>
                <w:noProof/>
              </w:rPr>
              <w:t>Overload Resolution</w:t>
            </w:r>
            <w:r w:rsidR="00B510EF">
              <w:rPr>
                <w:noProof/>
                <w:webHidden/>
              </w:rPr>
              <w:tab/>
            </w:r>
            <w:r w:rsidR="00B510EF">
              <w:rPr>
                <w:noProof/>
                <w:webHidden/>
              </w:rPr>
              <w:fldChar w:fldCharType="begin"/>
            </w:r>
            <w:r w:rsidR="00B510EF">
              <w:rPr>
                <w:noProof/>
                <w:webHidden/>
              </w:rPr>
              <w:instrText xml:space="preserve"> PAGEREF _Toc402619885 \h </w:instrText>
            </w:r>
            <w:r w:rsidR="00B510EF">
              <w:rPr>
                <w:noProof/>
                <w:webHidden/>
              </w:rPr>
            </w:r>
            <w:r w:rsidR="00B510EF">
              <w:rPr>
                <w:noProof/>
                <w:webHidden/>
              </w:rPr>
              <w:fldChar w:fldCharType="separate"/>
            </w:r>
            <w:r w:rsidR="00B510EF">
              <w:rPr>
                <w:noProof/>
                <w:webHidden/>
              </w:rPr>
              <w:t>66</w:t>
            </w:r>
            <w:r w:rsidR="00B510EF">
              <w:rPr>
                <w:noProof/>
                <w:webHidden/>
              </w:rPr>
              <w:fldChar w:fldCharType="end"/>
            </w:r>
            <w:r>
              <w:rPr>
                <w:noProof/>
              </w:rPr>
              <w:fldChar w:fldCharType="end"/>
            </w:r>
          </w:ins>
        </w:p>
        <w:p w14:paraId="7C2FD038" w14:textId="77777777" w:rsidR="00B510EF" w:rsidRDefault="00397205">
          <w:pPr>
            <w:pStyle w:val="TOC3"/>
            <w:rPr>
              <w:ins w:id="559" w:author="Anders Hejlsberg" w:date="2014-11-01T15:43:00Z"/>
              <w:rFonts w:eastAsiaTheme="minorEastAsia"/>
              <w:noProof/>
              <w:sz w:val="22"/>
            </w:rPr>
          </w:pPr>
          <w:ins w:id="560" w:author="Anders Hejlsberg" w:date="2014-11-01T15:43:00Z">
            <w:r>
              <w:fldChar w:fldCharType="begin"/>
            </w:r>
            <w:r>
              <w:instrText xml:space="preserve"> HYPERLINK \l "_Toc402619886" </w:instrText>
            </w:r>
            <w:r>
              <w:fldChar w:fldCharType="separate"/>
            </w:r>
            <w:r w:rsidR="00B510EF" w:rsidRPr="004847BD">
              <w:rPr>
                <w:rStyle w:val="Hyperlink"/>
                <w:noProof/>
              </w:rPr>
              <w:t>4.12.2</w:t>
            </w:r>
            <w:r w:rsidR="00B510EF">
              <w:rPr>
                <w:rFonts w:eastAsiaTheme="minorEastAsia"/>
                <w:noProof/>
                <w:sz w:val="22"/>
              </w:rPr>
              <w:tab/>
            </w:r>
            <w:r w:rsidR="00B510EF" w:rsidRPr="004847BD">
              <w:rPr>
                <w:rStyle w:val="Hyperlink"/>
                <w:noProof/>
              </w:rPr>
              <w:t>Type Argument Inference</w:t>
            </w:r>
            <w:r w:rsidR="00B510EF">
              <w:rPr>
                <w:noProof/>
                <w:webHidden/>
              </w:rPr>
              <w:tab/>
            </w:r>
            <w:r w:rsidR="00B510EF">
              <w:rPr>
                <w:noProof/>
                <w:webHidden/>
              </w:rPr>
              <w:fldChar w:fldCharType="begin"/>
            </w:r>
            <w:r w:rsidR="00B510EF">
              <w:rPr>
                <w:noProof/>
                <w:webHidden/>
              </w:rPr>
              <w:instrText xml:space="preserve"> PAGEREF _Toc402619886 \h </w:instrText>
            </w:r>
            <w:r w:rsidR="00B510EF">
              <w:rPr>
                <w:noProof/>
                <w:webHidden/>
              </w:rPr>
            </w:r>
            <w:r w:rsidR="00B510EF">
              <w:rPr>
                <w:noProof/>
                <w:webHidden/>
              </w:rPr>
              <w:fldChar w:fldCharType="separate"/>
            </w:r>
            <w:r w:rsidR="00B510EF">
              <w:rPr>
                <w:noProof/>
                <w:webHidden/>
              </w:rPr>
              <w:t>67</w:t>
            </w:r>
            <w:r w:rsidR="00B510EF">
              <w:rPr>
                <w:noProof/>
                <w:webHidden/>
              </w:rPr>
              <w:fldChar w:fldCharType="end"/>
            </w:r>
            <w:r>
              <w:rPr>
                <w:noProof/>
              </w:rPr>
              <w:fldChar w:fldCharType="end"/>
            </w:r>
          </w:ins>
        </w:p>
        <w:p w14:paraId="5153E8EE" w14:textId="77777777" w:rsidR="00B510EF" w:rsidRDefault="00397205">
          <w:pPr>
            <w:pStyle w:val="TOC3"/>
            <w:rPr>
              <w:ins w:id="561" w:author="Anders Hejlsberg" w:date="2014-11-01T15:43:00Z"/>
              <w:rFonts w:eastAsiaTheme="minorEastAsia"/>
              <w:noProof/>
              <w:sz w:val="22"/>
            </w:rPr>
          </w:pPr>
          <w:ins w:id="562" w:author="Anders Hejlsberg" w:date="2014-11-01T15:43:00Z">
            <w:r>
              <w:fldChar w:fldCharType="begin"/>
            </w:r>
            <w:r>
              <w:instrText xml:space="preserve"> HYPERLINK \l "_Toc402619887" </w:instrText>
            </w:r>
            <w:r>
              <w:fldChar w:fldCharType="separate"/>
            </w:r>
            <w:r w:rsidR="00B510EF" w:rsidRPr="004847BD">
              <w:rPr>
                <w:rStyle w:val="Hyperlink"/>
                <w:noProof/>
              </w:rPr>
              <w:t>4.12.3</w:t>
            </w:r>
            <w:r w:rsidR="00B510EF">
              <w:rPr>
                <w:rFonts w:eastAsiaTheme="minorEastAsia"/>
                <w:noProof/>
                <w:sz w:val="22"/>
              </w:rPr>
              <w:tab/>
            </w:r>
            <w:r w:rsidR="00B510EF" w:rsidRPr="004847BD">
              <w:rPr>
                <w:rStyle w:val="Hyperlink"/>
                <w:noProof/>
              </w:rPr>
              <w:t>Grammar Ambiguities</w:t>
            </w:r>
            <w:r w:rsidR="00B510EF">
              <w:rPr>
                <w:noProof/>
                <w:webHidden/>
              </w:rPr>
              <w:tab/>
            </w:r>
            <w:r w:rsidR="00B510EF">
              <w:rPr>
                <w:noProof/>
                <w:webHidden/>
              </w:rPr>
              <w:fldChar w:fldCharType="begin"/>
            </w:r>
            <w:r w:rsidR="00B510EF">
              <w:rPr>
                <w:noProof/>
                <w:webHidden/>
              </w:rPr>
              <w:instrText xml:space="preserve"> PAGEREF _Toc402619887 \h </w:instrText>
            </w:r>
            <w:r w:rsidR="00B510EF">
              <w:rPr>
                <w:noProof/>
                <w:webHidden/>
              </w:rPr>
            </w:r>
            <w:r w:rsidR="00B510EF">
              <w:rPr>
                <w:noProof/>
                <w:webHidden/>
              </w:rPr>
              <w:fldChar w:fldCharType="separate"/>
            </w:r>
            <w:r w:rsidR="00B510EF">
              <w:rPr>
                <w:noProof/>
                <w:webHidden/>
              </w:rPr>
              <w:t>70</w:t>
            </w:r>
            <w:r w:rsidR="00B510EF">
              <w:rPr>
                <w:noProof/>
                <w:webHidden/>
              </w:rPr>
              <w:fldChar w:fldCharType="end"/>
            </w:r>
            <w:r>
              <w:rPr>
                <w:noProof/>
              </w:rPr>
              <w:fldChar w:fldCharType="end"/>
            </w:r>
          </w:ins>
        </w:p>
        <w:p w14:paraId="1B1BE494" w14:textId="77777777" w:rsidR="00B510EF" w:rsidRDefault="00397205">
          <w:pPr>
            <w:pStyle w:val="TOC2"/>
            <w:tabs>
              <w:tab w:val="left" w:pos="880"/>
              <w:tab w:val="right" w:leader="dot" w:pos="9350"/>
            </w:tabs>
            <w:rPr>
              <w:ins w:id="563" w:author="Anders Hejlsberg" w:date="2014-11-01T15:43:00Z"/>
              <w:rFonts w:eastAsiaTheme="minorEastAsia"/>
              <w:noProof/>
              <w:sz w:val="22"/>
            </w:rPr>
          </w:pPr>
          <w:ins w:id="564" w:author="Anders Hejlsberg" w:date="2014-11-01T15:43:00Z">
            <w:r>
              <w:fldChar w:fldCharType="begin"/>
            </w:r>
            <w:r>
              <w:instrText xml:space="preserve"> HYPERLINK \l "_Toc402619888" </w:instrText>
            </w:r>
            <w:r>
              <w:fldChar w:fldCharType="separate"/>
            </w:r>
            <w:r w:rsidR="00B510EF" w:rsidRPr="004847BD">
              <w:rPr>
                <w:rStyle w:val="Hyperlink"/>
                <w:noProof/>
              </w:rPr>
              <w:t>4.13</w:t>
            </w:r>
            <w:r w:rsidR="00B510EF">
              <w:rPr>
                <w:rFonts w:eastAsiaTheme="minorEastAsia"/>
                <w:noProof/>
                <w:sz w:val="22"/>
              </w:rPr>
              <w:tab/>
            </w:r>
            <w:r w:rsidR="00B510EF" w:rsidRPr="004847BD">
              <w:rPr>
                <w:rStyle w:val="Hyperlink"/>
                <w:noProof/>
              </w:rPr>
              <w:t>Type Assertions</w:t>
            </w:r>
            <w:r w:rsidR="00B510EF">
              <w:rPr>
                <w:noProof/>
                <w:webHidden/>
              </w:rPr>
              <w:tab/>
            </w:r>
            <w:r w:rsidR="00B510EF">
              <w:rPr>
                <w:noProof/>
                <w:webHidden/>
              </w:rPr>
              <w:fldChar w:fldCharType="begin"/>
            </w:r>
            <w:r w:rsidR="00B510EF">
              <w:rPr>
                <w:noProof/>
                <w:webHidden/>
              </w:rPr>
              <w:instrText xml:space="preserve"> PAGEREF _Toc402619888 \h </w:instrText>
            </w:r>
            <w:r w:rsidR="00B510EF">
              <w:rPr>
                <w:noProof/>
                <w:webHidden/>
              </w:rPr>
            </w:r>
            <w:r w:rsidR="00B510EF">
              <w:rPr>
                <w:noProof/>
                <w:webHidden/>
              </w:rPr>
              <w:fldChar w:fldCharType="separate"/>
            </w:r>
            <w:r w:rsidR="00B510EF">
              <w:rPr>
                <w:noProof/>
                <w:webHidden/>
              </w:rPr>
              <w:t>70</w:t>
            </w:r>
            <w:r w:rsidR="00B510EF">
              <w:rPr>
                <w:noProof/>
                <w:webHidden/>
              </w:rPr>
              <w:fldChar w:fldCharType="end"/>
            </w:r>
            <w:r>
              <w:rPr>
                <w:noProof/>
              </w:rPr>
              <w:fldChar w:fldCharType="end"/>
            </w:r>
          </w:ins>
        </w:p>
        <w:p w14:paraId="181CCDBF" w14:textId="77777777" w:rsidR="00B510EF" w:rsidRDefault="00397205">
          <w:pPr>
            <w:pStyle w:val="TOC2"/>
            <w:tabs>
              <w:tab w:val="left" w:pos="880"/>
              <w:tab w:val="right" w:leader="dot" w:pos="9350"/>
            </w:tabs>
            <w:rPr>
              <w:ins w:id="565" w:author="Anders Hejlsberg" w:date="2014-11-01T15:43:00Z"/>
              <w:rFonts w:eastAsiaTheme="minorEastAsia"/>
              <w:noProof/>
              <w:sz w:val="22"/>
            </w:rPr>
          </w:pPr>
          <w:ins w:id="566" w:author="Anders Hejlsberg" w:date="2014-11-01T15:43:00Z">
            <w:r>
              <w:lastRenderedPageBreak/>
              <w:fldChar w:fldCharType="begin"/>
            </w:r>
            <w:r>
              <w:instrText xml:space="preserve"> HYPERL</w:instrText>
            </w:r>
            <w:r>
              <w:instrText xml:space="preserve">INK \l "_Toc402619889" </w:instrText>
            </w:r>
            <w:r>
              <w:fldChar w:fldCharType="separate"/>
            </w:r>
            <w:r w:rsidR="00B510EF" w:rsidRPr="004847BD">
              <w:rPr>
                <w:rStyle w:val="Hyperlink"/>
                <w:noProof/>
              </w:rPr>
              <w:t>4.14</w:t>
            </w:r>
            <w:r w:rsidR="00B510EF">
              <w:rPr>
                <w:rFonts w:eastAsiaTheme="minorEastAsia"/>
                <w:noProof/>
                <w:sz w:val="22"/>
              </w:rPr>
              <w:tab/>
            </w:r>
            <w:r w:rsidR="00B510EF" w:rsidRPr="004847BD">
              <w:rPr>
                <w:rStyle w:val="Hyperlink"/>
                <w:noProof/>
              </w:rPr>
              <w:t>Unary Operators</w:t>
            </w:r>
            <w:r w:rsidR="00B510EF">
              <w:rPr>
                <w:noProof/>
                <w:webHidden/>
              </w:rPr>
              <w:tab/>
            </w:r>
            <w:r w:rsidR="00B510EF">
              <w:rPr>
                <w:noProof/>
                <w:webHidden/>
              </w:rPr>
              <w:fldChar w:fldCharType="begin"/>
            </w:r>
            <w:r w:rsidR="00B510EF">
              <w:rPr>
                <w:noProof/>
                <w:webHidden/>
              </w:rPr>
              <w:instrText xml:space="preserve"> PAGEREF _Toc402619889 \h </w:instrText>
            </w:r>
            <w:r w:rsidR="00B510EF">
              <w:rPr>
                <w:noProof/>
                <w:webHidden/>
              </w:rPr>
            </w:r>
            <w:r w:rsidR="00B510EF">
              <w:rPr>
                <w:noProof/>
                <w:webHidden/>
              </w:rPr>
              <w:fldChar w:fldCharType="separate"/>
            </w:r>
            <w:r w:rsidR="00B510EF">
              <w:rPr>
                <w:noProof/>
                <w:webHidden/>
              </w:rPr>
              <w:t>71</w:t>
            </w:r>
            <w:r w:rsidR="00B510EF">
              <w:rPr>
                <w:noProof/>
                <w:webHidden/>
              </w:rPr>
              <w:fldChar w:fldCharType="end"/>
            </w:r>
            <w:r>
              <w:rPr>
                <w:noProof/>
              </w:rPr>
              <w:fldChar w:fldCharType="end"/>
            </w:r>
          </w:ins>
        </w:p>
        <w:p w14:paraId="240DD2E8" w14:textId="77777777" w:rsidR="00B510EF" w:rsidRDefault="00397205">
          <w:pPr>
            <w:pStyle w:val="TOC3"/>
            <w:rPr>
              <w:ins w:id="567" w:author="Anders Hejlsberg" w:date="2014-11-01T15:43:00Z"/>
              <w:rFonts w:eastAsiaTheme="minorEastAsia"/>
              <w:noProof/>
              <w:sz w:val="22"/>
            </w:rPr>
          </w:pPr>
          <w:ins w:id="568" w:author="Anders Hejlsberg" w:date="2014-11-01T15:43:00Z">
            <w:r>
              <w:fldChar w:fldCharType="begin"/>
            </w:r>
            <w:r>
              <w:instrText xml:space="preserve"> HYPERLINK \l "_Toc402619890" </w:instrText>
            </w:r>
            <w:r>
              <w:fldChar w:fldCharType="separate"/>
            </w:r>
            <w:r w:rsidR="00B510EF" w:rsidRPr="004847BD">
              <w:rPr>
                <w:rStyle w:val="Hyperlink"/>
                <w:noProof/>
              </w:rPr>
              <w:t>4.14.1</w:t>
            </w:r>
            <w:r w:rsidR="00B510EF">
              <w:rPr>
                <w:rFonts w:eastAsiaTheme="minorEastAsia"/>
                <w:noProof/>
                <w:sz w:val="22"/>
              </w:rPr>
              <w:tab/>
            </w:r>
            <w:r w:rsidR="00B510EF" w:rsidRPr="004847BD">
              <w:rPr>
                <w:rStyle w:val="Hyperlink"/>
                <w:noProof/>
              </w:rPr>
              <w:t>The ++ and -- operators</w:t>
            </w:r>
            <w:r w:rsidR="00B510EF">
              <w:rPr>
                <w:noProof/>
                <w:webHidden/>
              </w:rPr>
              <w:tab/>
            </w:r>
            <w:r w:rsidR="00B510EF">
              <w:rPr>
                <w:noProof/>
                <w:webHidden/>
              </w:rPr>
              <w:fldChar w:fldCharType="begin"/>
            </w:r>
            <w:r w:rsidR="00B510EF">
              <w:rPr>
                <w:noProof/>
                <w:webHidden/>
              </w:rPr>
              <w:instrText xml:space="preserve"> PAGEREF _Toc402619890 \h </w:instrText>
            </w:r>
            <w:r w:rsidR="00B510EF">
              <w:rPr>
                <w:noProof/>
                <w:webHidden/>
              </w:rPr>
            </w:r>
            <w:r w:rsidR="00B510EF">
              <w:rPr>
                <w:noProof/>
                <w:webHidden/>
              </w:rPr>
              <w:fldChar w:fldCharType="separate"/>
            </w:r>
            <w:r w:rsidR="00B510EF">
              <w:rPr>
                <w:noProof/>
                <w:webHidden/>
              </w:rPr>
              <w:t>71</w:t>
            </w:r>
            <w:r w:rsidR="00B510EF">
              <w:rPr>
                <w:noProof/>
                <w:webHidden/>
              </w:rPr>
              <w:fldChar w:fldCharType="end"/>
            </w:r>
            <w:r>
              <w:rPr>
                <w:noProof/>
              </w:rPr>
              <w:fldChar w:fldCharType="end"/>
            </w:r>
          </w:ins>
        </w:p>
        <w:p w14:paraId="4160E2CD" w14:textId="77777777" w:rsidR="00B510EF" w:rsidRDefault="00397205">
          <w:pPr>
            <w:pStyle w:val="TOC3"/>
            <w:rPr>
              <w:ins w:id="569" w:author="Anders Hejlsberg" w:date="2014-11-01T15:43:00Z"/>
              <w:rFonts w:eastAsiaTheme="minorEastAsia"/>
              <w:noProof/>
              <w:sz w:val="22"/>
            </w:rPr>
          </w:pPr>
          <w:ins w:id="570" w:author="Anders Hejlsberg" w:date="2014-11-01T15:43:00Z">
            <w:r>
              <w:fldChar w:fldCharType="begin"/>
            </w:r>
            <w:r>
              <w:instrText xml:space="preserve"> HYPERLINK \l "_Toc402619891" </w:instrText>
            </w:r>
            <w:r>
              <w:fldChar w:fldCharType="separate"/>
            </w:r>
            <w:r w:rsidR="00B510EF" w:rsidRPr="004847BD">
              <w:rPr>
                <w:rStyle w:val="Hyperlink"/>
                <w:noProof/>
              </w:rPr>
              <w:t>4.14.2</w:t>
            </w:r>
            <w:r w:rsidR="00B510EF">
              <w:rPr>
                <w:rFonts w:eastAsiaTheme="minorEastAsia"/>
                <w:noProof/>
                <w:sz w:val="22"/>
              </w:rPr>
              <w:tab/>
            </w:r>
            <w:r w:rsidR="00B510EF" w:rsidRPr="004847BD">
              <w:rPr>
                <w:rStyle w:val="Hyperlink"/>
                <w:noProof/>
              </w:rPr>
              <w:t>The +, –, and ~ operators</w:t>
            </w:r>
            <w:r w:rsidR="00B510EF">
              <w:rPr>
                <w:noProof/>
                <w:webHidden/>
              </w:rPr>
              <w:tab/>
            </w:r>
            <w:r w:rsidR="00B510EF">
              <w:rPr>
                <w:noProof/>
                <w:webHidden/>
              </w:rPr>
              <w:fldChar w:fldCharType="begin"/>
            </w:r>
            <w:r w:rsidR="00B510EF">
              <w:rPr>
                <w:noProof/>
                <w:webHidden/>
              </w:rPr>
              <w:instrText xml:space="preserve"> PAGEREF _Toc402619891 \h </w:instrText>
            </w:r>
            <w:r w:rsidR="00B510EF">
              <w:rPr>
                <w:noProof/>
                <w:webHidden/>
              </w:rPr>
            </w:r>
            <w:r w:rsidR="00B510EF">
              <w:rPr>
                <w:noProof/>
                <w:webHidden/>
              </w:rPr>
              <w:fldChar w:fldCharType="separate"/>
            </w:r>
            <w:r w:rsidR="00B510EF">
              <w:rPr>
                <w:noProof/>
                <w:webHidden/>
              </w:rPr>
              <w:t>71</w:t>
            </w:r>
            <w:r w:rsidR="00B510EF">
              <w:rPr>
                <w:noProof/>
                <w:webHidden/>
              </w:rPr>
              <w:fldChar w:fldCharType="end"/>
            </w:r>
            <w:r>
              <w:rPr>
                <w:noProof/>
              </w:rPr>
              <w:fldChar w:fldCharType="end"/>
            </w:r>
          </w:ins>
        </w:p>
        <w:p w14:paraId="3CE9A81E" w14:textId="77777777" w:rsidR="00B510EF" w:rsidRDefault="00397205">
          <w:pPr>
            <w:pStyle w:val="TOC3"/>
            <w:rPr>
              <w:ins w:id="571" w:author="Anders Hejlsberg" w:date="2014-11-01T15:43:00Z"/>
              <w:rFonts w:eastAsiaTheme="minorEastAsia"/>
              <w:noProof/>
              <w:sz w:val="22"/>
            </w:rPr>
          </w:pPr>
          <w:ins w:id="572" w:author="Anders Hejlsberg" w:date="2014-11-01T15:43:00Z">
            <w:r>
              <w:fldChar w:fldCharType="begin"/>
            </w:r>
            <w:r>
              <w:instrText xml:space="preserve"> HYPERLINK \l "_Toc402619892" </w:instrText>
            </w:r>
            <w:r>
              <w:fldChar w:fldCharType="separate"/>
            </w:r>
            <w:r w:rsidR="00B510EF" w:rsidRPr="004847BD">
              <w:rPr>
                <w:rStyle w:val="Hyperlink"/>
                <w:noProof/>
              </w:rPr>
              <w:t>4.14.3</w:t>
            </w:r>
            <w:r w:rsidR="00B510EF">
              <w:rPr>
                <w:rFonts w:eastAsiaTheme="minorEastAsia"/>
                <w:noProof/>
                <w:sz w:val="22"/>
              </w:rPr>
              <w:tab/>
            </w:r>
            <w:r w:rsidR="00B510EF" w:rsidRPr="004847BD">
              <w:rPr>
                <w:rStyle w:val="Hyperlink"/>
                <w:noProof/>
              </w:rPr>
              <w:t>The ! operator</w:t>
            </w:r>
            <w:r w:rsidR="00B510EF">
              <w:rPr>
                <w:noProof/>
                <w:webHidden/>
              </w:rPr>
              <w:tab/>
            </w:r>
            <w:r w:rsidR="00B510EF">
              <w:rPr>
                <w:noProof/>
                <w:webHidden/>
              </w:rPr>
              <w:fldChar w:fldCharType="begin"/>
            </w:r>
            <w:r w:rsidR="00B510EF">
              <w:rPr>
                <w:noProof/>
                <w:webHidden/>
              </w:rPr>
              <w:instrText xml:space="preserve"> PAGEREF _Toc402619892 \h </w:instrText>
            </w:r>
            <w:r w:rsidR="00B510EF">
              <w:rPr>
                <w:noProof/>
                <w:webHidden/>
              </w:rPr>
            </w:r>
            <w:r w:rsidR="00B510EF">
              <w:rPr>
                <w:noProof/>
                <w:webHidden/>
              </w:rPr>
              <w:fldChar w:fldCharType="separate"/>
            </w:r>
            <w:r w:rsidR="00B510EF">
              <w:rPr>
                <w:noProof/>
                <w:webHidden/>
              </w:rPr>
              <w:t>72</w:t>
            </w:r>
            <w:r w:rsidR="00B510EF">
              <w:rPr>
                <w:noProof/>
                <w:webHidden/>
              </w:rPr>
              <w:fldChar w:fldCharType="end"/>
            </w:r>
            <w:r>
              <w:rPr>
                <w:noProof/>
              </w:rPr>
              <w:fldChar w:fldCharType="end"/>
            </w:r>
          </w:ins>
        </w:p>
        <w:p w14:paraId="6AE351F9" w14:textId="77777777" w:rsidR="00B510EF" w:rsidRDefault="00397205">
          <w:pPr>
            <w:pStyle w:val="TOC3"/>
            <w:rPr>
              <w:ins w:id="573" w:author="Anders Hejlsberg" w:date="2014-11-01T15:43:00Z"/>
              <w:rFonts w:eastAsiaTheme="minorEastAsia"/>
              <w:noProof/>
              <w:sz w:val="22"/>
            </w:rPr>
          </w:pPr>
          <w:ins w:id="574" w:author="Anders Hejlsberg" w:date="2014-11-01T15:43:00Z">
            <w:r>
              <w:fldChar w:fldCharType="begin"/>
            </w:r>
            <w:r>
              <w:instrText xml:space="preserve"> HYPERLINK \l "_Toc402619893" </w:instrText>
            </w:r>
            <w:r>
              <w:fldChar w:fldCharType="separate"/>
            </w:r>
            <w:r w:rsidR="00B510EF" w:rsidRPr="004847BD">
              <w:rPr>
                <w:rStyle w:val="Hyperlink"/>
                <w:noProof/>
              </w:rPr>
              <w:t>4.14.4</w:t>
            </w:r>
            <w:r w:rsidR="00B510EF">
              <w:rPr>
                <w:rFonts w:eastAsiaTheme="minorEastAsia"/>
                <w:noProof/>
                <w:sz w:val="22"/>
              </w:rPr>
              <w:tab/>
            </w:r>
            <w:r w:rsidR="00B510EF" w:rsidRPr="004847BD">
              <w:rPr>
                <w:rStyle w:val="Hyperlink"/>
                <w:noProof/>
              </w:rPr>
              <w:t>The delete Operator</w:t>
            </w:r>
            <w:r w:rsidR="00B510EF">
              <w:rPr>
                <w:noProof/>
                <w:webHidden/>
              </w:rPr>
              <w:tab/>
            </w:r>
            <w:r w:rsidR="00B510EF">
              <w:rPr>
                <w:noProof/>
                <w:webHidden/>
              </w:rPr>
              <w:fldChar w:fldCharType="begin"/>
            </w:r>
            <w:r w:rsidR="00B510EF">
              <w:rPr>
                <w:noProof/>
                <w:webHidden/>
              </w:rPr>
              <w:instrText xml:space="preserve"> PAGEREF _Toc402619893 \h </w:instrText>
            </w:r>
            <w:r w:rsidR="00B510EF">
              <w:rPr>
                <w:noProof/>
                <w:webHidden/>
              </w:rPr>
            </w:r>
            <w:r w:rsidR="00B510EF">
              <w:rPr>
                <w:noProof/>
                <w:webHidden/>
              </w:rPr>
              <w:fldChar w:fldCharType="separate"/>
            </w:r>
            <w:r w:rsidR="00B510EF">
              <w:rPr>
                <w:noProof/>
                <w:webHidden/>
              </w:rPr>
              <w:t>72</w:t>
            </w:r>
            <w:r w:rsidR="00B510EF">
              <w:rPr>
                <w:noProof/>
                <w:webHidden/>
              </w:rPr>
              <w:fldChar w:fldCharType="end"/>
            </w:r>
            <w:r>
              <w:rPr>
                <w:noProof/>
              </w:rPr>
              <w:fldChar w:fldCharType="end"/>
            </w:r>
          </w:ins>
        </w:p>
        <w:p w14:paraId="2DCCBDD0" w14:textId="77777777" w:rsidR="00B510EF" w:rsidRDefault="00397205">
          <w:pPr>
            <w:pStyle w:val="TOC3"/>
            <w:rPr>
              <w:ins w:id="575" w:author="Anders Hejlsberg" w:date="2014-11-01T15:43:00Z"/>
              <w:rFonts w:eastAsiaTheme="minorEastAsia"/>
              <w:noProof/>
              <w:sz w:val="22"/>
            </w:rPr>
          </w:pPr>
          <w:ins w:id="576" w:author="Anders Hejlsberg" w:date="2014-11-01T15:43:00Z">
            <w:r>
              <w:fldChar w:fldCharType="begin"/>
            </w:r>
            <w:r>
              <w:instrText xml:space="preserve"> HYPERLINK \l "_Toc402619894" </w:instrText>
            </w:r>
            <w:r>
              <w:fldChar w:fldCharType="separate"/>
            </w:r>
            <w:r w:rsidR="00B510EF" w:rsidRPr="004847BD">
              <w:rPr>
                <w:rStyle w:val="Hyperlink"/>
                <w:noProof/>
              </w:rPr>
              <w:t>4.14.5</w:t>
            </w:r>
            <w:r w:rsidR="00B510EF">
              <w:rPr>
                <w:rFonts w:eastAsiaTheme="minorEastAsia"/>
                <w:noProof/>
                <w:sz w:val="22"/>
              </w:rPr>
              <w:tab/>
            </w:r>
            <w:r w:rsidR="00B510EF" w:rsidRPr="004847BD">
              <w:rPr>
                <w:rStyle w:val="Hyperlink"/>
                <w:noProof/>
              </w:rPr>
              <w:t>The void Operator</w:t>
            </w:r>
            <w:r w:rsidR="00B510EF">
              <w:rPr>
                <w:noProof/>
                <w:webHidden/>
              </w:rPr>
              <w:tab/>
            </w:r>
            <w:r w:rsidR="00B510EF">
              <w:rPr>
                <w:noProof/>
                <w:webHidden/>
              </w:rPr>
              <w:fldChar w:fldCharType="begin"/>
            </w:r>
            <w:r w:rsidR="00B510EF">
              <w:rPr>
                <w:noProof/>
                <w:webHidden/>
              </w:rPr>
              <w:instrText xml:space="preserve"> PAGEREF _Toc402619894 \h </w:instrText>
            </w:r>
            <w:r w:rsidR="00B510EF">
              <w:rPr>
                <w:noProof/>
                <w:webHidden/>
              </w:rPr>
            </w:r>
            <w:r w:rsidR="00B510EF">
              <w:rPr>
                <w:noProof/>
                <w:webHidden/>
              </w:rPr>
              <w:fldChar w:fldCharType="separate"/>
            </w:r>
            <w:r w:rsidR="00B510EF">
              <w:rPr>
                <w:noProof/>
                <w:webHidden/>
              </w:rPr>
              <w:t>72</w:t>
            </w:r>
            <w:r w:rsidR="00B510EF">
              <w:rPr>
                <w:noProof/>
                <w:webHidden/>
              </w:rPr>
              <w:fldChar w:fldCharType="end"/>
            </w:r>
            <w:r>
              <w:rPr>
                <w:noProof/>
              </w:rPr>
              <w:fldChar w:fldCharType="end"/>
            </w:r>
          </w:ins>
        </w:p>
        <w:p w14:paraId="229A8DE3" w14:textId="77777777" w:rsidR="00B510EF" w:rsidRDefault="00397205">
          <w:pPr>
            <w:pStyle w:val="TOC3"/>
            <w:rPr>
              <w:ins w:id="577" w:author="Anders Hejlsberg" w:date="2014-11-01T15:43:00Z"/>
              <w:rFonts w:eastAsiaTheme="minorEastAsia"/>
              <w:noProof/>
              <w:sz w:val="22"/>
            </w:rPr>
          </w:pPr>
          <w:ins w:id="578" w:author="Anders Hejlsberg" w:date="2014-11-01T15:43:00Z">
            <w:r>
              <w:fldChar w:fldCharType="begin"/>
            </w:r>
            <w:r>
              <w:instrText xml:space="preserve"> HYPERLINK \l "_Toc402619895" </w:instrText>
            </w:r>
            <w:r>
              <w:fldChar w:fldCharType="separate"/>
            </w:r>
            <w:r w:rsidR="00B510EF" w:rsidRPr="004847BD">
              <w:rPr>
                <w:rStyle w:val="Hyperlink"/>
                <w:noProof/>
              </w:rPr>
              <w:t>4.14.6</w:t>
            </w:r>
            <w:r w:rsidR="00B510EF">
              <w:rPr>
                <w:rFonts w:eastAsiaTheme="minorEastAsia"/>
                <w:noProof/>
                <w:sz w:val="22"/>
              </w:rPr>
              <w:tab/>
            </w:r>
            <w:r w:rsidR="00B510EF" w:rsidRPr="004847BD">
              <w:rPr>
                <w:rStyle w:val="Hyperlink"/>
                <w:noProof/>
              </w:rPr>
              <w:t>The typeof Operator</w:t>
            </w:r>
            <w:r w:rsidR="00B510EF">
              <w:rPr>
                <w:noProof/>
                <w:webHidden/>
              </w:rPr>
              <w:tab/>
            </w:r>
            <w:r w:rsidR="00B510EF">
              <w:rPr>
                <w:noProof/>
                <w:webHidden/>
              </w:rPr>
              <w:fldChar w:fldCharType="begin"/>
            </w:r>
            <w:r w:rsidR="00B510EF">
              <w:rPr>
                <w:noProof/>
                <w:webHidden/>
              </w:rPr>
              <w:instrText xml:space="preserve"> PAGEREF _Toc402619895 \h </w:instrText>
            </w:r>
            <w:r w:rsidR="00B510EF">
              <w:rPr>
                <w:noProof/>
                <w:webHidden/>
              </w:rPr>
            </w:r>
            <w:r w:rsidR="00B510EF">
              <w:rPr>
                <w:noProof/>
                <w:webHidden/>
              </w:rPr>
              <w:fldChar w:fldCharType="separate"/>
            </w:r>
            <w:r w:rsidR="00B510EF">
              <w:rPr>
                <w:noProof/>
                <w:webHidden/>
              </w:rPr>
              <w:t>72</w:t>
            </w:r>
            <w:r w:rsidR="00B510EF">
              <w:rPr>
                <w:noProof/>
                <w:webHidden/>
              </w:rPr>
              <w:fldChar w:fldCharType="end"/>
            </w:r>
            <w:r>
              <w:rPr>
                <w:noProof/>
              </w:rPr>
              <w:fldChar w:fldCharType="end"/>
            </w:r>
          </w:ins>
        </w:p>
        <w:p w14:paraId="1E41EF38" w14:textId="77777777" w:rsidR="00B510EF" w:rsidRDefault="00397205">
          <w:pPr>
            <w:pStyle w:val="TOC2"/>
            <w:tabs>
              <w:tab w:val="left" w:pos="880"/>
              <w:tab w:val="right" w:leader="dot" w:pos="9350"/>
            </w:tabs>
            <w:rPr>
              <w:ins w:id="579" w:author="Anders Hejlsberg" w:date="2014-11-01T15:43:00Z"/>
              <w:rFonts w:eastAsiaTheme="minorEastAsia"/>
              <w:noProof/>
              <w:sz w:val="22"/>
            </w:rPr>
          </w:pPr>
          <w:ins w:id="580" w:author="Anders Hejlsberg" w:date="2014-11-01T15:43:00Z">
            <w:r>
              <w:fldChar w:fldCharType="begin"/>
            </w:r>
            <w:r>
              <w:instrText xml:space="preserve"> HYPERLINK \l "_Toc402619896" </w:instrText>
            </w:r>
            <w:r>
              <w:fldChar w:fldCharType="separate"/>
            </w:r>
            <w:r w:rsidR="00B510EF" w:rsidRPr="004847BD">
              <w:rPr>
                <w:rStyle w:val="Hyperlink"/>
                <w:noProof/>
              </w:rPr>
              <w:t>4.15</w:t>
            </w:r>
            <w:r w:rsidR="00B510EF">
              <w:rPr>
                <w:rFonts w:eastAsiaTheme="minorEastAsia"/>
                <w:noProof/>
                <w:sz w:val="22"/>
              </w:rPr>
              <w:tab/>
            </w:r>
            <w:r w:rsidR="00B510EF" w:rsidRPr="004847BD">
              <w:rPr>
                <w:rStyle w:val="Hyperlink"/>
                <w:noProof/>
              </w:rPr>
              <w:t>Binary Operators</w:t>
            </w:r>
            <w:r w:rsidR="00B510EF">
              <w:rPr>
                <w:noProof/>
                <w:webHidden/>
              </w:rPr>
              <w:tab/>
            </w:r>
            <w:r w:rsidR="00B510EF">
              <w:rPr>
                <w:noProof/>
                <w:webHidden/>
              </w:rPr>
              <w:fldChar w:fldCharType="begin"/>
            </w:r>
            <w:r w:rsidR="00B510EF">
              <w:rPr>
                <w:noProof/>
                <w:webHidden/>
              </w:rPr>
              <w:instrText xml:space="preserve"> PAGEREF _Toc402619896 \h </w:instrText>
            </w:r>
            <w:r w:rsidR="00B510EF">
              <w:rPr>
                <w:noProof/>
                <w:webHidden/>
              </w:rPr>
            </w:r>
            <w:r w:rsidR="00B510EF">
              <w:rPr>
                <w:noProof/>
                <w:webHidden/>
              </w:rPr>
              <w:fldChar w:fldCharType="separate"/>
            </w:r>
            <w:r w:rsidR="00B510EF">
              <w:rPr>
                <w:noProof/>
                <w:webHidden/>
              </w:rPr>
              <w:t>73</w:t>
            </w:r>
            <w:r w:rsidR="00B510EF">
              <w:rPr>
                <w:noProof/>
                <w:webHidden/>
              </w:rPr>
              <w:fldChar w:fldCharType="end"/>
            </w:r>
            <w:r>
              <w:rPr>
                <w:noProof/>
              </w:rPr>
              <w:fldChar w:fldCharType="end"/>
            </w:r>
          </w:ins>
        </w:p>
        <w:p w14:paraId="62830232" w14:textId="77777777" w:rsidR="00B510EF" w:rsidRDefault="00397205">
          <w:pPr>
            <w:pStyle w:val="TOC3"/>
            <w:rPr>
              <w:ins w:id="581" w:author="Anders Hejlsberg" w:date="2014-11-01T15:43:00Z"/>
              <w:rFonts w:eastAsiaTheme="minorEastAsia"/>
              <w:noProof/>
              <w:sz w:val="22"/>
            </w:rPr>
          </w:pPr>
          <w:ins w:id="582" w:author="Anders Hejlsberg" w:date="2014-11-01T15:43:00Z">
            <w:r>
              <w:fldChar w:fldCharType="begin"/>
            </w:r>
            <w:r>
              <w:instrText xml:space="preserve"> HYPERLINK \l "_Toc402619897" </w:instrText>
            </w:r>
            <w:r>
              <w:fldChar w:fldCharType="separate"/>
            </w:r>
            <w:r w:rsidR="00B510EF" w:rsidRPr="004847BD">
              <w:rPr>
                <w:rStyle w:val="Hyperlink"/>
                <w:noProof/>
              </w:rPr>
              <w:t>4.15.1</w:t>
            </w:r>
            <w:r w:rsidR="00B510EF">
              <w:rPr>
                <w:rFonts w:eastAsiaTheme="minorEastAsia"/>
                <w:noProof/>
                <w:sz w:val="22"/>
              </w:rPr>
              <w:tab/>
            </w:r>
            <w:r w:rsidR="00B510EF" w:rsidRPr="004847BD">
              <w:rPr>
                <w:rStyle w:val="Hyperlink"/>
                <w:noProof/>
              </w:rPr>
              <w:t>The *, /, %, –, &lt;&lt;, &gt;&gt;, &gt;&gt;&gt;, &amp;, ^, and | operators</w:t>
            </w:r>
            <w:r w:rsidR="00B510EF">
              <w:rPr>
                <w:noProof/>
                <w:webHidden/>
              </w:rPr>
              <w:tab/>
            </w:r>
            <w:r w:rsidR="00B510EF">
              <w:rPr>
                <w:noProof/>
                <w:webHidden/>
              </w:rPr>
              <w:fldChar w:fldCharType="begin"/>
            </w:r>
            <w:r w:rsidR="00B510EF">
              <w:rPr>
                <w:noProof/>
                <w:webHidden/>
              </w:rPr>
              <w:instrText xml:space="preserve"> PAGEREF _Toc402619897 \h </w:instrText>
            </w:r>
            <w:r w:rsidR="00B510EF">
              <w:rPr>
                <w:noProof/>
                <w:webHidden/>
              </w:rPr>
            </w:r>
            <w:r w:rsidR="00B510EF">
              <w:rPr>
                <w:noProof/>
                <w:webHidden/>
              </w:rPr>
              <w:fldChar w:fldCharType="separate"/>
            </w:r>
            <w:r w:rsidR="00B510EF">
              <w:rPr>
                <w:noProof/>
                <w:webHidden/>
              </w:rPr>
              <w:t>73</w:t>
            </w:r>
            <w:r w:rsidR="00B510EF">
              <w:rPr>
                <w:noProof/>
                <w:webHidden/>
              </w:rPr>
              <w:fldChar w:fldCharType="end"/>
            </w:r>
            <w:r>
              <w:rPr>
                <w:noProof/>
              </w:rPr>
              <w:fldChar w:fldCharType="end"/>
            </w:r>
          </w:ins>
        </w:p>
        <w:p w14:paraId="56F8239C" w14:textId="77777777" w:rsidR="00B510EF" w:rsidRDefault="00397205">
          <w:pPr>
            <w:pStyle w:val="TOC3"/>
            <w:rPr>
              <w:ins w:id="583" w:author="Anders Hejlsberg" w:date="2014-11-01T15:43:00Z"/>
              <w:rFonts w:eastAsiaTheme="minorEastAsia"/>
              <w:noProof/>
              <w:sz w:val="22"/>
            </w:rPr>
          </w:pPr>
          <w:ins w:id="584" w:author="Anders Hejlsberg" w:date="2014-11-01T15:43:00Z">
            <w:r>
              <w:fldChar w:fldCharType="begin"/>
            </w:r>
            <w:r>
              <w:instrText xml:space="preserve"> HYPERLINK \l "_Toc402619898" </w:instrText>
            </w:r>
            <w:r>
              <w:fldChar w:fldCharType="separate"/>
            </w:r>
            <w:r w:rsidR="00B510EF" w:rsidRPr="004847BD">
              <w:rPr>
                <w:rStyle w:val="Hyperlink"/>
                <w:noProof/>
              </w:rPr>
              <w:t>4.15.2</w:t>
            </w:r>
            <w:r w:rsidR="00B510EF">
              <w:rPr>
                <w:rFonts w:eastAsiaTheme="minorEastAsia"/>
                <w:noProof/>
                <w:sz w:val="22"/>
              </w:rPr>
              <w:tab/>
            </w:r>
            <w:r w:rsidR="00B510EF" w:rsidRPr="004847BD">
              <w:rPr>
                <w:rStyle w:val="Hyperlink"/>
                <w:noProof/>
              </w:rPr>
              <w:t>The + operator</w:t>
            </w:r>
            <w:r w:rsidR="00B510EF">
              <w:rPr>
                <w:noProof/>
                <w:webHidden/>
              </w:rPr>
              <w:tab/>
            </w:r>
            <w:r w:rsidR="00B510EF">
              <w:rPr>
                <w:noProof/>
                <w:webHidden/>
              </w:rPr>
              <w:fldChar w:fldCharType="begin"/>
            </w:r>
            <w:r w:rsidR="00B510EF">
              <w:rPr>
                <w:noProof/>
                <w:webHidden/>
              </w:rPr>
              <w:instrText xml:space="preserve"> PAGEREF _Toc402619898 \h </w:instrText>
            </w:r>
            <w:r w:rsidR="00B510EF">
              <w:rPr>
                <w:noProof/>
                <w:webHidden/>
              </w:rPr>
            </w:r>
            <w:r w:rsidR="00B510EF">
              <w:rPr>
                <w:noProof/>
                <w:webHidden/>
              </w:rPr>
              <w:fldChar w:fldCharType="separate"/>
            </w:r>
            <w:r w:rsidR="00B510EF">
              <w:rPr>
                <w:noProof/>
                <w:webHidden/>
              </w:rPr>
              <w:t>73</w:t>
            </w:r>
            <w:r w:rsidR="00B510EF">
              <w:rPr>
                <w:noProof/>
                <w:webHidden/>
              </w:rPr>
              <w:fldChar w:fldCharType="end"/>
            </w:r>
            <w:r>
              <w:rPr>
                <w:noProof/>
              </w:rPr>
              <w:fldChar w:fldCharType="end"/>
            </w:r>
          </w:ins>
        </w:p>
        <w:p w14:paraId="087B03A6" w14:textId="77777777" w:rsidR="00B510EF" w:rsidRDefault="00397205">
          <w:pPr>
            <w:pStyle w:val="TOC3"/>
            <w:rPr>
              <w:ins w:id="585" w:author="Anders Hejlsberg" w:date="2014-11-01T15:43:00Z"/>
              <w:rFonts w:eastAsiaTheme="minorEastAsia"/>
              <w:noProof/>
              <w:sz w:val="22"/>
            </w:rPr>
          </w:pPr>
          <w:ins w:id="586" w:author="Anders Hejlsberg" w:date="2014-11-01T15:43:00Z">
            <w:r>
              <w:fldChar w:fldCharType="begin"/>
            </w:r>
            <w:r>
              <w:instrText xml:space="preserve"> HYPERLINK \l "_Toc402619899" </w:instrText>
            </w:r>
            <w:r>
              <w:fldChar w:fldCharType="separate"/>
            </w:r>
            <w:r w:rsidR="00B510EF" w:rsidRPr="004847BD">
              <w:rPr>
                <w:rStyle w:val="Hyperlink"/>
                <w:noProof/>
              </w:rPr>
              <w:t>4.15.3</w:t>
            </w:r>
            <w:r w:rsidR="00B510EF">
              <w:rPr>
                <w:rFonts w:eastAsiaTheme="minorEastAsia"/>
                <w:noProof/>
                <w:sz w:val="22"/>
              </w:rPr>
              <w:tab/>
            </w:r>
            <w:r w:rsidR="00B510EF" w:rsidRPr="004847BD">
              <w:rPr>
                <w:rStyle w:val="Hyperlink"/>
                <w:noProof/>
              </w:rPr>
              <w:t>The &lt;, &gt;, &lt;=, &gt;=, ==, !=, ===, and !== operators</w:t>
            </w:r>
            <w:r w:rsidR="00B510EF">
              <w:rPr>
                <w:noProof/>
                <w:webHidden/>
              </w:rPr>
              <w:tab/>
            </w:r>
            <w:r w:rsidR="00B510EF">
              <w:rPr>
                <w:noProof/>
                <w:webHidden/>
              </w:rPr>
              <w:fldChar w:fldCharType="begin"/>
            </w:r>
            <w:r w:rsidR="00B510EF">
              <w:rPr>
                <w:noProof/>
                <w:webHidden/>
              </w:rPr>
              <w:instrText xml:space="preserve"> PAGEREF _Toc402619899 \h </w:instrText>
            </w:r>
            <w:r w:rsidR="00B510EF">
              <w:rPr>
                <w:noProof/>
                <w:webHidden/>
              </w:rPr>
            </w:r>
            <w:r w:rsidR="00B510EF">
              <w:rPr>
                <w:noProof/>
                <w:webHidden/>
              </w:rPr>
              <w:fldChar w:fldCharType="separate"/>
            </w:r>
            <w:r w:rsidR="00B510EF">
              <w:rPr>
                <w:noProof/>
                <w:webHidden/>
              </w:rPr>
              <w:t>74</w:t>
            </w:r>
            <w:r w:rsidR="00B510EF">
              <w:rPr>
                <w:noProof/>
                <w:webHidden/>
              </w:rPr>
              <w:fldChar w:fldCharType="end"/>
            </w:r>
            <w:r>
              <w:rPr>
                <w:noProof/>
              </w:rPr>
              <w:fldChar w:fldCharType="end"/>
            </w:r>
          </w:ins>
        </w:p>
        <w:p w14:paraId="7247A0F6" w14:textId="77777777" w:rsidR="00B510EF" w:rsidRDefault="00397205">
          <w:pPr>
            <w:pStyle w:val="TOC3"/>
            <w:rPr>
              <w:ins w:id="587" w:author="Anders Hejlsberg" w:date="2014-11-01T15:43:00Z"/>
              <w:rFonts w:eastAsiaTheme="minorEastAsia"/>
              <w:noProof/>
              <w:sz w:val="22"/>
            </w:rPr>
          </w:pPr>
          <w:ins w:id="588" w:author="Anders Hejlsberg" w:date="2014-11-01T15:43:00Z">
            <w:r>
              <w:fldChar w:fldCharType="begin"/>
            </w:r>
            <w:r>
              <w:instrText xml:space="preserve"> HYPERLINK \l "_Toc402619900" </w:instrText>
            </w:r>
            <w:r>
              <w:fldChar w:fldCharType="separate"/>
            </w:r>
            <w:r w:rsidR="00B510EF" w:rsidRPr="004847BD">
              <w:rPr>
                <w:rStyle w:val="Hyperlink"/>
                <w:noProof/>
              </w:rPr>
              <w:t>4.15.4</w:t>
            </w:r>
            <w:r w:rsidR="00B510EF">
              <w:rPr>
                <w:rFonts w:eastAsiaTheme="minorEastAsia"/>
                <w:noProof/>
                <w:sz w:val="22"/>
              </w:rPr>
              <w:tab/>
            </w:r>
            <w:r w:rsidR="00B510EF" w:rsidRPr="004847BD">
              <w:rPr>
                <w:rStyle w:val="Hyperlink"/>
                <w:noProof/>
              </w:rPr>
              <w:t>The instanceof operator</w:t>
            </w:r>
            <w:r w:rsidR="00B510EF">
              <w:rPr>
                <w:noProof/>
                <w:webHidden/>
              </w:rPr>
              <w:tab/>
            </w:r>
            <w:r w:rsidR="00B510EF">
              <w:rPr>
                <w:noProof/>
                <w:webHidden/>
              </w:rPr>
              <w:fldChar w:fldCharType="begin"/>
            </w:r>
            <w:r w:rsidR="00B510EF">
              <w:rPr>
                <w:noProof/>
                <w:webHidden/>
              </w:rPr>
              <w:instrText xml:space="preserve"> PAGEREF _Toc402619900 \h </w:instrText>
            </w:r>
            <w:r w:rsidR="00B510EF">
              <w:rPr>
                <w:noProof/>
                <w:webHidden/>
              </w:rPr>
            </w:r>
            <w:r w:rsidR="00B510EF">
              <w:rPr>
                <w:noProof/>
                <w:webHidden/>
              </w:rPr>
              <w:fldChar w:fldCharType="separate"/>
            </w:r>
            <w:r w:rsidR="00B510EF">
              <w:rPr>
                <w:noProof/>
                <w:webHidden/>
              </w:rPr>
              <w:t>74</w:t>
            </w:r>
            <w:r w:rsidR="00B510EF">
              <w:rPr>
                <w:noProof/>
                <w:webHidden/>
              </w:rPr>
              <w:fldChar w:fldCharType="end"/>
            </w:r>
            <w:r>
              <w:rPr>
                <w:noProof/>
              </w:rPr>
              <w:fldChar w:fldCharType="end"/>
            </w:r>
          </w:ins>
        </w:p>
        <w:p w14:paraId="40F6FD45" w14:textId="77777777" w:rsidR="00B510EF" w:rsidRDefault="00397205">
          <w:pPr>
            <w:pStyle w:val="TOC3"/>
            <w:rPr>
              <w:ins w:id="589" w:author="Anders Hejlsberg" w:date="2014-11-01T15:43:00Z"/>
              <w:rFonts w:eastAsiaTheme="minorEastAsia"/>
              <w:noProof/>
              <w:sz w:val="22"/>
            </w:rPr>
          </w:pPr>
          <w:ins w:id="590" w:author="Anders Hejlsberg" w:date="2014-11-01T15:43:00Z">
            <w:r>
              <w:fldChar w:fldCharType="begin"/>
            </w:r>
            <w:r>
              <w:instrText xml:space="preserve"> HYPERLINK \l "_Toc402619901" </w:instrText>
            </w:r>
            <w:r>
              <w:fldChar w:fldCharType="separate"/>
            </w:r>
            <w:r w:rsidR="00B510EF" w:rsidRPr="004847BD">
              <w:rPr>
                <w:rStyle w:val="Hyperlink"/>
                <w:noProof/>
              </w:rPr>
              <w:t>4.15.5</w:t>
            </w:r>
            <w:r w:rsidR="00B510EF">
              <w:rPr>
                <w:rFonts w:eastAsiaTheme="minorEastAsia"/>
                <w:noProof/>
                <w:sz w:val="22"/>
              </w:rPr>
              <w:tab/>
            </w:r>
            <w:r w:rsidR="00B510EF" w:rsidRPr="004847BD">
              <w:rPr>
                <w:rStyle w:val="Hyperlink"/>
                <w:noProof/>
              </w:rPr>
              <w:t>The in operator</w:t>
            </w:r>
            <w:r w:rsidR="00B510EF">
              <w:rPr>
                <w:noProof/>
                <w:webHidden/>
              </w:rPr>
              <w:tab/>
            </w:r>
            <w:r w:rsidR="00B510EF">
              <w:rPr>
                <w:noProof/>
                <w:webHidden/>
              </w:rPr>
              <w:fldChar w:fldCharType="begin"/>
            </w:r>
            <w:r w:rsidR="00B510EF">
              <w:rPr>
                <w:noProof/>
                <w:webHidden/>
              </w:rPr>
              <w:instrText xml:space="preserve"> PAGEREF _Toc402619901 \h </w:instrText>
            </w:r>
            <w:r w:rsidR="00B510EF">
              <w:rPr>
                <w:noProof/>
                <w:webHidden/>
              </w:rPr>
            </w:r>
            <w:r w:rsidR="00B510EF">
              <w:rPr>
                <w:noProof/>
                <w:webHidden/>
              </w:rPr>
              <w:fldChar w:fldCharType="separate"/>
            </w:r>
            <w:r w:rsidR="00B510EF">
              <w:rPr>
                <w:noProof/>
                <w:webHidden/>
              </w:rPr>
              <w:t>74</w:t>
            </w:r>
            <w:r w:rsidR="00B510EF">
              <w:rPr>
                <w:noProof/>
                <w:webHidden/>
              </w:rPr>
              <w:fldChar w:fldCharType="end"/>
            </w:r>
            <w:r>
              <w:rPr>
                <w:noProof/>
              </w:rPr>
              <w:fldChar w:fldCharType="end"/>
            </w:r>
          </w:ins>
        </w:p>
        <w:p w14:paraId="5E5F1C4D" w14:textId="77777777" w:rsidR="00B510EF" w:rsidRDefault="00397205">
          <w:pPr>
            <w:pStyle w:val="TOC3"/>
            <w:rPr>
              <w:ins w:id="591" w:author="Anders Hejlsberg" w:date="2014-11-01T15:43:00Z"/>
              <w:rFonts w:eastAsiaTheme="minorEastAsia"/>
              <w:noProof/>
              <w:sz w:val="22"/>
            </w:rPr>
          </w:pPr>
          <w:ins w:id="592" w:author="Anders Hejlsberg" w:date="2014-11-01T15:43:00Z">
            <w:r>
              <w:fldChar w:fldCharType="begin"/>
            </w:r>
            <w:r>
              <w:instrText xml:space="preserve"> HYPERLINK \l "_Toc402619902" </w:instrText>
            </w:r>
            <w:r>
              <w:fldChar w:fldCharType="separate"/>
            </w:r>
            <w:r w:rsidR="00B510EF" w:rsidRPr="004847BD">
              <w:rPr>
                <w:rStyle w:val="Hyperlink"/>
                <w:noProof/>
              </w:rPr>
              <w:t>4.15.6</w:t>
            </w:r>
            <w:r w:rsidR="00B510EF">
              <w:rPr>
                <w:rFonts w:eastAsiaTheme="minorEastAsia"/>
                <w:noProof/>
                <w:sz w:val="22"/>
              </w:rPr>
              <w:tab/>
            </w:r>
            <w:r w:rsidR="00B510EF" w:rsidRPr="004847BD">
              <w:rPr>
                <w:rStyle w:val="Hyperlink"/>
                <w:noProof/>
              </w:rPr>
              <w:t>The &amp;&amp; operator</w:t>
            </w:r>
            <w:r w:rsidR="00B510EF">
              <w:rPr>
                <w:noProof/>
                <w:webHidden/>
              </w:rPr>
              <w:tab/>
            </w:r>
            <w:r w:rsidR="00B510EF">
              <w:rPr>
                <w:noProof/>
                <w:webHidden/>
              </w:rPr>
              <w:fldChar w:fldCharType="begin"/>
            </w:r>
            <w:r w:rsidR="00B510EF">
              <w:rPr>
                <w:noProof/>
                <w:webHidden/>
              </w:rPr>
              <w:instrText xml:space="preserve"> PAGEREF _Toc402619902 \h </w:instrText>
            </w:r>
            <w:r w:rsidR="00B510EF">
              <w:rPr>
                <w:noProof/>
                <w:webHidden/>
              </w:rPr>
            </w:r>
            <w:r w:rsidR="00B510EF">
              <w:rPr>
                <w:noProof/>
                <w:webHidden/>
              </w:rPr>
              <w:fldChar w:fldCharType="separate"/>
            </w:r>
            <w:r w:rsidR="00B510EF">
              <w:rPr>
                <w:noProof/>
                <w:webHidden/>
              </w:rPr>
              <w:t>74</w:t>
            </w:r>
            <w:r w:rsidR="00B510EF">
              <w:rPr>
                <w:noProof/>
                <w:webHidden/>
              </w:rPr>
              <w:fldChar w:fldCharType="end"/>
            </w:r>
            <w:r>
              <w:rPr>
                <w:noProof/>
              </w:rPr>
              <w:fldChar w:fldCharType="end"/>
            </w:r>
          </w:ins>
        </w:p>
        <w:p w14:paraId="01CDA6D2" w14:textId="77777777" w:rsidR="00B510EF" w:rsidRDefault="00397205">
          <w:pPr>
            <w:pStyle w:val="TOC3"/>
            <w:rPr>
              <w:ins w:id="593" w:author="Anders Hejlsberg" w:date="2014-11-01T15:43:00Z"/>
              <w:rFonts w:eastAsiaTheme="minorEastAsia"/>
              <w:noProof/>
              <w:sz w:val="22"/>
            </w:rPr>
          </w:pPr>
          <w:ins w:id="594" w:author="Anders Hejlsberg" w:date="2014-11-01T15:43:00Z">
            <w:r>
              <w:fldChar w:fldCharType="begin"/>
            </w:r>
            <w:r>
              <w:instrText xml:space="preserve"> HYPERLINK \l "_Toc402619903" </w:instrText>
            </w:r>
            <w:r>
              <w:fldChar w:fldCharType="separate"/>
            </w:r>
            <w:r w:rsidR="00B510EF" w:rsidRPr="004847BD">
              <w:rPr>
                <w:rStyle w:val="Hyperlink"/>
                <w:noProof/>
              </w:rPr>
              <w:t>4.15.7</w:t>
            </w:r>
            <w:r w:rsidR="00B510EF">
              <w:rPr>
                <w:rFonts w:eastAsiaTheme="minorEastAsia"/>
                <w:noProof/>
                <w:sz w:val="22"/>
              </w:rPr>
              <w:tab/>
            </w:r>
            <w:r w:rsidR="00B510EF" w:rsidRPr="004847BD">
              <w:rPr>
                <w:rStyle w:val="Hyperlink"/>
                <w:noProof/>
              </w:rPr>
              <w:t>The || operator</w:t>
            </w:r>
            <w:r w:rsidR="00B510EF">
              <w:rPr>
                <w:noProof/>
                <w:webHidden/>
              </w:rPr>
              <w:tab/>
            </w:r>
            <w:r w:rsidR="00B510EF">
              <w:rPr>
                <w:noProof/>
                <w:webHidden/>
              </w:rPr>
              <w:fldChar w:fldCharType="begin"/>
            </w:r>
            <w:r w:rsidR="00B510EF">
              <w:rPr>
                <w:noProof/>
                <w:webHidden/>
              </w:rPr>
              <w:instrText xml:space="preserve"> PAGEREF _Toc402619903 \h </w:instrText>
            </w:r>
            <w:r w:rsidR="00B510EF">
              <w:rPr>
                <w:noProof/>
                <w:webHidden/>
              </w:rPr>
            </w:r>
            <w:r w:rsidR="00B510EF">
              <w:rPr>
                <w:noProof/>
                <w:webHidden/>
              </w:rPr>
              <w:fldChar w:fldCharType="separate"/>
            </w:r>
            <w:r w:rsidR="00B510EF">
              <w:rPr>
                <w:noProof/>
                <w:webHidden/>
              </w:rPr>
              <w:t>75</w:t>
            </w:r>
            <w:r w:rsidR="00B510EF">
              <w:rPr>
                <w:noProof/>
                <w:webHidden/>
              </w:rPr>
              <w:fldChar w:fldCharType="end"/>
            </w:r>
            <w:r>
              <w:rPr>
                <w:noProof/>
              </w:rPr>
              <w:fldChar w:fldCharType="end"/>
            </w:r>
          </w:ins>
        </w:p>
        <w:p w14:paraId="49856888" w14:textId="77777777" w:rsidR="00B510EF" w:rsidRDefault="00397205">
          <w:pPr>
            <w:pStyle w:val="TOC2"/>
            <w:tabs>
              <w:tab w:val="left" w:pos="880"/>
              <w:tab w:val="right" w:leader="dot" w:pos="9350"/>
            </w:tabs>
            <w:rPr>
              <w:ins w:id="595" w:author="Anders Hejlsberg" w:date="2014-11-01T15:43:00Z"/>
              <w:rFonts w:eastAsiaTheme="minorEastAsia"/>
              <w:noProof/>
              <w:sz w:val="22"/>
            </w:rPr>
          </w:pPr>
          <w:ins w:id="596" w:author="Anders Hejlsberg" w:date="2014-11-01T15:43:00Z">
            <w:r>
              <w:fldChar w:fldCharType="begin"/>
            </w:r>
            <w:r>
              <w:instrText xml:space="preserve"> HYPERLINK \l "_Toc402619904" </w:instrText>
            </w:r>
            <w:r>
              <w:fldChar w:fldCharType="separate"/>
            </w:r>
            <w:r w:rsidR="00B510EF" w:rsidRPr="004847BD">
              <w:rPr>
                <w:rStyle w:val="Hyperlink"/>
                <w:noProof/>
              </w:rPr>
              <w:t>4.16</w:t>
            </w:r>
            <w:r w:rsidR="00B510EF">
              <w:rPr>
                <w:rFonts w:eastAsiaTheme="minorEastAsia"/>
                <w:noProof/>
                <w:sz w:val="22"/>
              </w:rPr>
              <w:tab/>
            </w:r>
            <w:r w:rsidR="00B510EF" w:rsidRPr="004847BD">
              <w:rPr>
                <w:rStyle w:val="Hyperlink"/>
                <w:noProof/>
              </w:rPr>
              <w:t>The Conditional Operator</w:t>
            </w:r>
            <w:r w:rsidR="00B510EF">
              <w:rPr>
                <w:noProof/>
                <w:webHidden/>
              </w:rPr>
              <w:tab/>
            </w:r>
            <w:r w:rsidR="00B510EF">
              <w:rPr>
                <w:noProof/>
                <w:webHidden/>
              </w:rPr>
              <w:fldChar w:fldCharType="begin"/>
            </w:r>
            <w:r w:rsidR="00B510EF">
              <w:rPr>
                <w:noProof/>
                <w:webHidden/>
              </w:rPr>
              <w:instrText xml:space="preserve"> PAGEREF _Toc402619904 \h </w:instrText>
            </w:r>
            <w:r w:rsidR="00B510EF">
              <w:rPr>
                <w:noProof/>
                <w:webHidden/>
              </w:rPr>
            </w:r>
            <w:r w:rsidR="00B510EF">
              <w:rPr>
                <w:noProof/>
                <w:webHidden/>
              </w:rPr>
              <w:fldChar w:fldCharType="separate"/>
            </w:r>
            <w:r w:rsidR="00B510EF">
              <w:rPr>
                <w:noProof/>
                <w:webHidden/>
              </w:rPr>
              <w:t>75</w:t>
            </w:r>
            <w:r w:rsidR="00B510EF">
              <w:rPr>
                <w:noProof/>
                <w:webHidden/>
              </w:rPr>
              <w:fldChar w:fldCharType="end"/>
            </w:r>
            <w:r>
              <w:rPr>
                <w:noProof/>
              </w:rPr>
              <w:fldChar w:fldCharType="end"/>
            </w:r>
          </w:ins>
        </w:p>
        <w:p w14:paraId="1E0803A0" w14:textId="77777777" w:rsidR="00B510EF" w:rsidRDefault="00397205">
          <w:pPr>
            <w:pStyle w:val="TOC2"/>
            <w:tabs>
              <w:tab w:val="left" w:pos="880"/>
              <w:tab w:val="right" w:leader="dot" w:pos="9350"/>
            </w:tabs>
            <w:rPr>
              <w:ins w:id="597" w:author="Anders Hejlsberg" w:date="2014-11-01T15:43:00Z"/>
              <w:rFonts w:eastAsiaTheme="minorEastAsia"/>
              <w:noProof/>
              <w:sz w:val="22"/>
            </w:rPr>
          </w:pPr>
          <w:ins w:id="598" w:author="Anders Hejlsberg" w:date="2014-11-01T15:43:00Z">
            <w:r>
              <w:fldChar w:fldCharType="begin"/>
            </w:r>
            <w:r>
              <w:instrText xml:space="preserve"> HYPERLINK \l "_Toc402619905" </w:instrText>
            </w:r>
            <w:r>
              <w:fldChar w:fldCharType="separate"/>
            </w:r>
            <w:r w:rsidR="00B510EF" w:rsidRPr="004847BD">
              <w:rPr>
                <w:rStyle w:val="Hyperlink"/>
                <w:noProof/>
              </w:rPr>
              <w:t>4.17</w:t>
            </w:r>
            <w:r w:rsidR="00B510EF">
              <w:rPr>
                <w:rFonts w:eastAsiaTheme="minorEastAsia"/>
                <w:noProof/>
                <w:sz w:val="22"/>
              </w:rPr>
              <w:tab/>
            </w:r>
            <w:r w:rsidR="00B510EF" w:rsidRPr="004847BD">
              <w:rPr>
                <w:rStyle w:val="Hyperlink"/>
                <w:noProof/>
              </w:rPr>
              <w:t>Assignment Operators</w:t>
            </w:r>
            <w:r w:rsidR="00B510EF">
              <w:rPr>
                <w:noProof/>
                <w:webHidden/>
              </w:rPr>
              <w:tab/>
            </w:r>
            <w:r w:rsidR="00B510EF">
              <w:rPr>
                <w:noProof/>
                <w:webHidden/>
              </w:rPr>
              <w:fldChar w:fldCharType="begin"/>
            </w:r>
            <w:r w:rsidR="00B510EF">
              <w:rPr>
                <w:noProof/>
                <w:webHidden/>
              </w:rPr>
              <w:instrText xml:space="preserve"> PAGEREF _Toc402619905 \h </w:instrText>
            </w:r>
            <w:r w:rsidR="00B510EF">
              <w:rPr>
                <w:noProof/>
                <w:webHidden/>
              </w:rPr>
            </w:r>
            <w:r w:rsidR="00B510EF">
              <w:rPr>
                <w:noProof/>
                <w:webHidden/>
              </w:rPr>
              <w:fldChar w:fldCharType="separate"/>
            </w:r>
            <w:r w:rsidR="00B510EF">
              <w:rPr>
                <w:noProof/>
                <w:webHidden/>
              </w:rPr>
              <w:t>76</w:t>
            </w:r>
            <w:r w:rsidR="00B510EF">
              <w:rPr>
                <w:noProof/>
                <w:webHidden/>
              </w:rPr>
              <w:fldChar w:fldCharType="end"/>
            </w:r>
            <w:r>
              <w:rPr>
                <w:noProof/>
              </w:rPr>
              <w:fldChar w:fldCharType="end"/>
            </w:r>
          </w:ins>
        </w:p>
        <w:p w14:paraId="347FCFEA" w14:textId="77777777" w:rsidR="00B510EF" w:rsidRDefault="00397205">
          <w:pPr>
            <w:pStyle w:val="TOC2"/>
            <w:tabs>
              <w:tab w:val="left" w:pos="880"/>
              <w:tab w:val="right" w:leader="dot" w:pos="9350"/>
            </w:tabs>
            <w:rPr>
              <w:ins w:id="599" w:author="Anders Hejlsberg" w:date="2014-11-01T15:43:00Z"/>
              <w:rFonts w:eastAsiaTheme="minorEastAsia"/>
              <w:noProof/>
              <w:sz w:val="22"/>
            </w:rPr>
          </w:pPr>
          <w:ins w:id="600" w:author="Anders Hejlsberg" w:date="2014-11-01T15:43:00Z">
            <w:r>
              <w:fldChar w:fldCharType="begin"/>
            </w:r>
            <w:r>
              <w:instrText xml:space="preserve"> HYPERLINK \l "_Toc402619906" </w:instrText>
            </w:r>
            <w:r>
              <w:fldChar w:fldCharType="separate"/>
            </w:r>
            <w:r w:rsidR="00B510EF" w:rsidRPr="004847BD">
              <w:rPr>
                <w:rStyle w:val="Hyperlink"/>
                <w:noProof/>
              </w:rPr>
              <w:t>4.18</w:t>
            </w:r>
            <w:r w:rsidR="00B510EF">
              <w:rPr>
                <w:rFonts w:eastAsiaTheme="minorEastAsia"/>
                <w:noProof/>
                <w:sz w:val="22"/>
              </w:rPr>
              <w:tab/>
            </w:r>
            <w:r w:rsidR="00B510EF" w:rsidRPr="004847BD">
              <w:rPr>
                <w:rStyle w:val="Hyperlink"/>
                <w:noProof/>
              </w:rPr>
              <w:t>The Comma Operator</w:t>
            </w:r>
            <w:r w:rsidR="00B510EF">
              <w:rPr>
                <w:noProof/>
                <w:webHidden/>
              </w:rPr>
              <w:tab/>
            </w:r>
            <w:r w:rsidR="00B510EF">
              <w:rPr>
                <w:noProof/>
                <w:webHidden/>
              </w:rPr>
              <w:fldChar w:fldCharType="begin"/>
            </w:r>
            <w:r w:rsidR="00B510EF">
              <w:rPr>
                <w:noProof/>
                <w:webHidden/>
              </w:rPr>
              <w:instrText xml:space="preserve"> PAGEREF _Toc402619906 \h </w:instrText>
            </w:r>
            <w:r w:rsidR="00B510EF">
              <w:rPr>
                <w:noProof/>
                <w:webHidden/>
              </w:rPr>
            </w:r>
            <w:r w:rsidR="00B510EF">
              <w:rPr>
                <w:noProof/>
                <w:webHidden/>
              </w:rPr>
              <w:fldChar w:fldCharType="separate"/>
            </w:r>
            <w:r w:rsidR="00B510EF">
              <w:rPr>
                <w:noProof/>
                <w:webHidden/>
              </w:rPr>
              <w:t>76</w:t>
            </w:r>
            <w:r w:rsidR="00B510EF">
              <w:rPr>
                <w:noProof/>
                <w:webHidden/>
              </w:rPr>
              <w:fldChar w:fldCharType="end"/>
            </w:r>
            <w:r>
              <w:rPr>
                <w:noProof/>
              </w:rPr>
              <w:fldChar w:fldCharType="end"/>
            </w:r>
          </w:ins>
        </w:p>
        <w:p w14:paraId="26582617" w14:textId="77777777" w:rsidR="00B510EF" w:rsidRDefault="00397205">
          <w:pPr>
            <w:pStyle w:val="TOC2"/>
            <w:tabs>
              <w:tab w:val="left" w:pos="880"/>
              <w:tab w:val="right" w:leader="dot" w:pos="9350"/>
            </w:tabs>
            <w:rPr>
              <w:ins w:id="601" w:author="Anders Hejlsberg" w:date="2014-11-01T15:43:00Z"/>
              <w:rFonts w:eastAsiaTheme="minorEastAsia"/>
              <w:noProof/>
              <w:sz w:val="22"/>
            </w:rPr>
          </w:pPr>
          <w:ins w:id="602" w:author="Anders Hejlsberg" w:date="2014-11-01T15:43:00Z">
            <w:r>
              <w:fldChar w:fldCharType="begin"/>
            </w:r>
            <w:r>
              <w:instrText xml:space="preserve"> HYPERLINK \l "_Toc402619907" </w:instrText>
            </w:r>
            <w:r>
              <w:fldChar w:fldCharType="separate"/>
            </w:r>
            <w:r w:rsidR="00B510EF" w:rsidRPr="004847BD">
              <w:rPr>
                <w:rStyle w:val="Hyperlink"/>
                <w:noProof/>
              </w:rPr>
              <w:t>4.19</w:t>
            </w:r>
            <w:r w:rsidR="00B510EF">
              <w:rPr>
                <w:rFonts w:eastAsiaTheme="minorEastAsia"/>
                <w:noProof/>
                <w:sz w:val="22"/>
              </w:rPr>
              <w:tab/>
            </w:r>
            <w:r w:rsidR="00B510EF" w:rsidRPr="004847BD">
              <w:rPr>
                <w:rStyle w:val="Hyperlink"/>
                <w:noProof/>
              </w:rPr>
              <w:t>Contextually Typed Expressions</w:t>
            </w:r>
            <w:r w:rsidR="00B510EF">
              <w:rPr>
                <w:noProof/>
                <w:webHidden/>
              </w:rPr>
              <w:tab/>
            </w:r>
            <w:r w:rsidR="00B510EF">
              <w:rPr>
                <w:noProof/>
                <w:webHidden/>
              </w:rPr>
              <w:fldChar w:fldCharType="begin"/>
            </w:r>
            <w:r w:rsidR="00B510EF">
              <w:rPr>
                <w:noProof/>
                <w:webHidden/>
              </w:rPr>
              <w:instrText xml:space="preserve"> PAGEREF _Toc402619907 \h </w:instrText>
            </w:r>
            <w:r w:rsidR="00B510EF">
              <w:rPr>
                <w:noProof/>
                <w:webHidden/>
              </w:rPr>
            </w:r>
            <w:r w:rsidR="00B510EF">
              <w:rPr>
                <w:noProof/>
                <w:webHidden/>
              </w:rPr>
              <w:fldChar w:fldCharType="separate"/>
            </w:r>
            <w:r w:rsidR="00B510EF">
              <w:rPr>
                <w:noProof/>
                <w:webHidden/>
              </w:rPr>
              <w:t>76</w:t>
            </w:r>
            <w:r w:rsidR="00B510EF">
              <w:rPr>
                <w:noProof/>
                <w:webHidden/>
              </w:rPr>
              <w:fldChar w:fldCharType="end"/>
            </w:r>
            <w:r>
              <w:rPr>
                <w:noProof/>
              </w:rPr>
              <w:fldChar w:fldCharType="end"/>
            </w:r>
          </w:ins>
        </w:p>
        <w:p w14:paraId="1EBA1148" w14:textId="77777777" w:rsidR="00B510EF" w:rsidRDefault="00397205">
          <w:pPr>
            <w:pStyle w:val="TOC2"/>
            <w:tabs>
              <w:tab w:val="left" w:pos="880"/>
              <w:tab w:val="right" w:leader="dot" w:pos="9350"/>
            </w:tabs>
            <w:rPr>
              <w:ins w:id="603" w:author="Anders Hejlsberg" w:date="2014-11-01T15:43:00Z"/>
              <w:rFonts w:eastAsiaTheme="minorEastAsia"/>
              <w:noProof/>
              <w:sz w:val="22"/>
            </w:rPr>
          </w:pPr>
          <w:ins w:id="604" w:author="Anders Hejlsberg" w:date="2014-11-01T15:43:00Z">
            <w:r>
              <w:fldChar w:fldCharType="begin"/>
            </w:r>
            <w:r>
              <w:instrText xml:space="preserve"> HYPERLINK \l "_Toc402619908" </w:instrText>
            </w:r>
            <w:r>
              <w:fldChar w:fldCharType="separate"/>
            </w:r>
            <w:r w:rsidR="00B510EF" w:rsidRPr="004847BD">
              <w:rPr>
                <w:rStyle w:val="Hyperlink"/>
                <w:noProof/>
              </w:rPr>
              <w:t>4.20</w:t>
            </w:r>
            <w:r w:rsidR="00B510EF">
              <w:rPr>
                <w:rFonts w:eastAsiaTheme="minorEastAsia"/>
                <w:noProof/>
                <w:sz w:val="22"/>
              </w:rPr>
              <w:tab/>
            </w:r>
            <w:r w:rsidR="00B510EF" w:rsidRPr="004847BD">
              <w:rPr>
                <w:rStyle w:val="Hyperlink"/>
                <w:noProof/>
              </w:rPr>
              <w:t>Type Guards</w:t>
            </w:r>
            <w:r w:rsidR="00B510EF">
              <w:rPr>
                <w:noProof/>
                <w:webHidden/>
              </w:rPr>
              <w:tab/>
            </w:r>
            <w:r w:rsidR="00B510EF">
              <w:rPr>
                <w:noProof/>
                <w:webHidden/>
              </w:rPr>
              <w:fldChar w:fldCharType="begin"/>
            </w:r>
            <w:r w:rsidR="00B510EF">
              <w:rPr>
                <w:noProof/>
                <w:webHidden/>
              </w:rPr>
              <w:instrText xml:space="preserve"> PAGEREF _Toc402619908 \h </w:instrText>
            </w:r>
            <w:r w:rsidR="00B510EF">
              <w:rPr>
                <w:noProof/>
                <w:webHidden/>
              </w:rPr>
            </w:r>
            <w:r w:rsidR="00B510EF">
              <w:rPr>
                <w:noProof/>
                <w:webHidden/>
              </w:rPr>
              <w:fldChar w:fldCharType="separate"/>
            </w:r>
            <w:r w:rsidR="00B510EF">
              <w:rPr>
                <w:noProof/>
                <w:webHidden/>
              </w:rPr>
              <w:t>78</w:t>
            </w:r>
            <w:r w:rsidR="00B510EF">
              <w:rPr>
                <w:noProof/>
                <w:webHidden/>
              </w:rPr>
              <w:fldChar w:fldCharType="end"/>
            </w:r>
            <w:r>
              <w:rPr>
                <w:noProof/>
              </w:rPr>
              <w:fldChar w:fldCharType="end"/>
            </w:r>
          </w:ins>
        </w:p>
        <w:p w14:paraId="6335B139" w14:textId="77777777" w:rsidR="00B510EF" w:rsidRDefault="00397205">
          <w:pPr>
            <w:pStyle w:val="TOC1"/>
            <w:rPr>
              <w:ins w:id="605" w:author="Anders Hejlsberg" w:date="2014-11-01T15:43:00Z"/>
              <w:rFonts w:eastAsiaTheme="minorEastAsia"/>
              <w:noProof/>
              <w:sz w:val="22"/>
            </w:rPr>
          </w:pPr>
          <w:ins w:id="606" w:author="Anders Hejlsberg" w:date="2014-11-01T15:43:00Z">
            <w:r>
              <w:fldChar w:fldCharType="begin"/>
            </w:r>
            <w:r>
              <w:instrText xml:space="preserve"> HYPERLINK \l "_Toc402619909" </w:instrText>
            </w:r>
            <w:r>
              <w:fldChar w:fldCharType="separate"/>
            </w:r>
            <w:r w:rsidR="00B510EF" w:rsidRPr="004847BD">
              <w:rPr>
                <w:rStyle w:val="Hyperlink"/>
                <w:noProof/>
              </w:rPr>
              <w:t>5</w:t>
            </w:r>
            <w:r w:rsidR="00B510EF">
              <w:rPr>
                <w:rFonts w:eastAsiaTheme="minorEastAsia"/>
                <w:noProof/>
                <w:sz w:val="22"/>
              </w:rPr>
              <w:tab/>
            </w:r>
            <w:r w:rsidR="00B510EF" w:rsidRPr="004847BD">
              <w:rPr>
                <w:rStyle w:val="Hyperlink"/>
                <w:noProof/>
              </w:rPr>
              <w:t>Statements</w:t>
            </w:r>
            <w:r w:rsidR="00B510EF">
              <w:rPr>
                <w:noProof/>
                <w:webHidden/>
              </w:rPr>
              <w:tab/>
            </w:r>
            <w:r w:rsidR="00B510EF">
              <w:rPr>
                <w:noProof/>
                <w:webHidden/>
              </w:rPr>
              <w:fldChar w:fldCharType="begin"/>
            </w:r>
            <w:r w:rsidR="00B510EF">
              <w:rPr>
                <w:noProof/>
                <w:webHidden/>
              </w:rPr>
              <w:instrText xml:space="preserve"> PAGEREF _Toc402619909 \h </w:instrText>
            </w:r>
            <w:r w:rsidR="00B510EF">
              <w:rPr>
                <w:noProof/>
                <w:webHidden/>
              </w:rPr>
            </w:r>
            <w:r w:rsidR="00B510EF">
              <w:rPr>
                <w:noProof/>
                <w:webHidden/>
              </w:rPr>
              <w:fldChar w:fldCharType="separate"/>
            </w:r>
            <w:r w:rsidR="00B510EF">
              <w:rPr>
                <w:noProof/>
                <w:webHidden/>
              </w:rPr>
              <w:t>83</w:t>
            </w:r>
            <w:r w:rsidR="00B510EF">
              <w:rPr>
                <w:noProof/>
                <w:webHidden/>
              </w:rPr>
              <w:fldChar w:fldCharType="end"/>
            </w:r>
            <w:r>
              <w:rPr>
                <w:noProof/>
              </w:rPr>
              <w:fldChar w:fldCharType="end"/>
            </w:r>
          </w:ins>
        </w:p>
        <w:p w14:paraId="1DDCCF25" w14:textId="77777777" w:rsidR="00B510EF" w:rsidRDefault="00397205">
          <w:pPr>
            <w:pStyle w:val="TOC2"/>
            <w:tabs>
              <w:tab w:val="left" w:pos="880"/>
              <w:tab w:val="right" w:leader="dot" w:pos="9350"/>
            </w:tabs>
            <w:rPr>
              <w:ins w:id="607" w:author="Anders Hejlsberg" w:date="2014-11-01T15:43:00Z"/>
              <w:rFonts w:eastAsiaTheme="minorEastAsia"/>
              <w:noProof/>
              <w:sz w:val="22"/>
            </w:rPr>
          </w:pPr>
          <w:ins w:id="608" w:author="Anders Hejlsberg" w:date="2014-11-01T15:43:00Z">
            <w:r>
              <w:fldChar w:fldCharType="begin"/>
            </w:r>
            <w:r>
              <w:instrText xml:space="preserve"> HYPERLINK \l "_Toc402619910" </w:instrText>
            </w:r>
            <w:r>
              <w:fldChar w:fldCharType="separate"/>
            </w:r>
            <w:r w:rsidR="00B510EF" w:rsidRPr="004847BD">
              <w:rPr>
                <w:rStyle w:val="Hyperlink"/>
                <w:noProof/>
              </w:rPr>
              <w:t>5.1</w:t>
            </w:r>
            <w:r w:rsidR="00B510EF">
              <w:rPr>
                <w:rFonts w:eastAsiaTheme="minorEastAsia"/>
                <w:noProof/>
                <w:sz w:val="22"/>
              </w:rPr>
              <w:tab/>
            </w:r>
            <w:r w:rsidR="00B510EF" w:rsidRPr="004847BD">
              <w:rPr>
                <w:rStyle w:val="Hyperlink"/>
                <w:noProof/>
              </w:rPr>
              <w:t>Variable Statements</w:t>
            </w:r>
            <w:r w:rsidR="00B510EF">
              <w:rPr>
                <w:noProof/>
                <w:webHidden/>
              </w:rPr>
              <w:tab/>
            </w:r>
            <w:r w:rsidR="00B510EF">
              <w:rPr>
                <w:noProof/>
                <w:webHidden/>
              </w:rPr>
              <w:fldChar w:fldCharType="begin"/>
            </w:r>
            <w:r w:rsidR="00B510EF">
              <w:rPr>
                <w:noProof/>
                <w:webHidden/>
              </w:rPr>
              <w:instrText xml:space="preserve"> PAGEREF _Toc402619910 \h </w:instrText>
            </w:r>
            <w:r w:rsidR="00B510EF">
              <w:rPr>
                <w:noProof/>
                <w:webHidden/>
              </w:rPr>
            </w:r>
            <w:r w:rsidR="00B510EF">
              <w:rPr>
                <w:noProof/>
                <w:webHidden/>
              </w:rPr>
              <w:fldChar w:fldCharType="separate"/>
            </w:r>
            <w:r w:rsidR="00B510EF">
              <w:rPr>
                <w:noProof/>
                <w:webHidden/>
              </w:rPr>
              <w:t>83</w:t>
            </w:r>
            <w:r w:rsidR="00B510EF">
              <w:rPr>
                <w:noProof/>
                <w:webHidden/>
              </w:rPr>
              <w:fldChar w:fldCharType="end"/>
            </w:r>
            <w:r>
              <w:rPr>
                <w:noProof/>
              </w:rPr>
              <w:fldChar w:fldCharType="end"/>
            </w:r>
          </w:ins>
        </w:p>
        <w:p w14:paraId="3B038673" w14:textId="77777777" w:rsidR="00B510EF" w:rsidRDefault="00397205">
          <w:pPr>
            <w:pStyle w:val="TOC2"/>
            <w:tabs>
              <w:tab w:val="left" w:pos="880"/>
              <w:tab w:val="right" w:leader="dot" w:pos="9350"/>
            </w:tabs>
            <w:rPr>
              <w:ins w:id="609" w:author="Anders Hejlsberg" w:date="2014-11-01T15:43:00Z"/>
              <w:rFonts w:eastAsiaTheme="minorEastAsia"/>
              <w:noProof/>
              <w:sz w:val="22"/>
            </w:rPr>
          </w:pPr>
          <w:ins w:id="610" w:author="Anders Hejlsberg" w:date="2014-11-01T15:43:00Z">
            <w:r>
              <w:fldChar w:fldCharType="begin"/>
            </w:r>
            <w:r>
              <w:instrText xml:space="preserve"> HYPERLINK \l "_Toc402619911" </w:instrText>
            </w:r>
            <w:r>
              <w:fldChar w:fldCharType="separate"/>
            </w:r>
            <w:r w:rsidR="00B510EF" w:rsidRPr="004847BD">
              <w:rPr>
                <w:rStyle w:val="Hyperlink"/>
                <w:noProof/>
              </w:rPr>
              <w:t>5.2</w:t>
            </w:r>
            <w:r w:rsidR="00B510EF">
              <w:rPr>
                <w:rFonts w:eastAsiaTheme="minorEastAsia"/>
                <w:noProof/>
                <w:sz w:val="22"/>
              </w:rPr>
              <w:tab/>
            </w:r>
            <w:r w:rsidR="00B510EF" w:rsidRPr="004847BD">
              <w:rPr>
                <w:rStyle w:val="Hyperlink"/>
                <w:noProof/>
              </w:rPr>
              <w:t>If, Do, and While Statements</w:t>
            </w:r>
            <w:r w:rsidR="00B510EF">
              <w:rPr>
                <w:noProof/>
                <w:webHidden/>
              </w:rPr>
              <w:tab/>
            </w:r>
            <w:r w:rsidR="00B510EF">
              <w:rPr>
                <w:noProof/>
                <w:webHidden/>
              </w:rPr>
              <w:fldChar w:fldCharType="begin"/>
            </w:r>
            <w:r w:rsidR="00B510EF">
              <w:rPr>
                <w:noProof/>
                <w:webHidden/>
              </w:rPr>
              <w:instrText xml:space="preserve"> PAGEREF _Toc402619911 \h </w:instrText>
            </w:r>
            <w:r w:rsidR="00B510EF">
              <w:rPr>
                <w:noProof/>
                <w:webHidden/>
              </w:rPr>
            </w:r>
            <w:r w:rsidR="00B510EF">
              <w:rPr>
                <w:noProof/>
                <w:webHidden/>
              </w:rPr>
              <w:fldChar w:fldCharType="separate"/>
            </w:r>
            <w:r w:rsidR="00B510EF">
              <w:rPr>
                <w:noProof/>
                <w:webHidden/>
              </w:rPr>
              <w:t>84</w:t>
            </w:r>
            <w:r w:rsidR="00B510EF">
              <w:rPr>
                <w:noProof/>
                <w:webHidden/>
              </w:rPr>
              <w:fldChar w:fldCharType="end"/>
            </w:r>
            <w:r>
              <w:rPr>
                <w:noProof/>
              </w:rPr>
              <w:fldChar w:fldCharType="end"/>
            </w:r>
          </w:ins>
        </w:p>
        <w:p w14:paraId="1149B29C" w14:textId="77777777" w:rsidR="00B510EF" w:rsidRDefault="00397205">
          <w:pPr>
            <w:pStyle w:val="TOC2"/>
            <w:tabs>
              <w:tab w:val="left" w:pos="880"/>
              <w:tab w:val="right" w:leader="dot" w:pos="9350"/>
            </w:tabs>
            <w:rPr>
              <w:ins w:id="611" w:author="Anders Hejlsberg" w:date="2014-11-01T15:43:00Z"/>
              <w:rFonts w:eastAsiaTheme="minorEastAsia"/>
              <w:noProof/>
              <w:sz w:val="22"/>
            </w:rPr>
          </w:pPr>
          <w:ins w:id="612" w:author="Anders Hejlsberg" w:date="2014-11-01T15:43:00Z">
            <w:r>
              <w:fldChar w:fldCharType="begin"/>
            </w:r>
            <w:r>
              <w:instrText xml:space="preserve"> HYPERLINK \l "_Toc402619912" </w:instrText>
            </w:r>
            <w:r>
              <w:fldChar w:fldCharType="separate"/>
            </w:r>
            <w:r w:rsidR="00B510EF" w:rsidRPr="004847BD">
              <w:rPr>
                <w:rStyle w:val="Hyperlink"/>
                <w:noProof/>
              </w:rPr>
              <w:t>5.3</w:t>
            </w:r>
            <w:r w:rsidR="00B510EF">
              <w:rPr>
                <w:rFonts w:eastAsiaTheme="minorEastAsia"/>
                <w:noProof/>
                <w:sz w:val="22"/>
              </w:rPr>
              <w:tab/>
            </w:r>
            <w:r w:rsidR="00B510EF" w:rsidRPr="004847BD">
              <w:rPr>
                <w:rStyle w:val="Hyperlink"/>
                <w:noProof/>
              </w:rPr>
              <w:t>For Statements</w:t>
            </w:r>
            <w:r w:rsidR="00B510EF">
              <w:rPr>
                <w:noProof/>
                <w:webHidden/>
              </w:rPr>
              <w:tab/>
            </w:r>
            <w:r w:rsidR="00B510EF">
              <w:rPr>
                <w:noProof/>
                <w:webHidden/>
              </w:rPr>
              <w:fldChar w:fldCharType="begin"/>
            </w:r>
            <w:r w:rsidR="00B510EF">
              <w:rPr>
                <w:noProof/>
                <w:webHidden/>
              </w:rPr>
              <w:instrText xml:space="preserve"> PAGEREF _Toc402619912 \h </w:instrText>
            </w:r>
            <w:r w:rsidR="00B510EF">
              <w:rPr>
                <w:noProof/>
                <w:webHidden/>
              </w:rPr>
            </w:r>
            <w:r w:rsidR="00B510EF">
              <w:rPr>
                <w:noProof/>
                <w:webHidden/>
              </w:rPr>
              <w:fldChar w:fldCharType="separate"/>
            </w:r>
            <w:r w:rsidR="00B510EF">
              <w:rPr>
                <w:noProof/>
                <w:webHidden/>
              </w:rPr>
              <w:t>84</w:t>
            </w:r>
            <w:r w:rsidR="00B510EF">
              <w:rPr>
                <w:noProof/>
                <w:webHidden/>
              </w:rPr>
              <w:fldChar w:fldCharType="end"/>
            </w:r>
            <w:r>
              <w:rPr>
                <w:noProof/>
              </w:rPr>
              <w:fldChar w:fldCharType="end"/>
            </w:r>
          </w:ins>
        </w:p>
        <w:p w14:paraId="5355D36D" w14:textId="77777777" w:rsidR="00B510EF" w:rsidRDefault="00397205">
          <w:pPr>
            <w:pStyle w:val="TOC2"/>
            <w:tabs>
              <w:tab w:val="left" w:pos="880"/>
              <w:tab w:val="right" w:leader="dot" w:pos="9350"/>
            </w:tabs>
            <w:rPr>
              <w:ins w:id="613" w:author="Anders Hejlsberg" w:date="2014-11-01T15:43:00Z"/>
              <w:rFonts w:eastAsiaTheme="minorEastAsia"/>
              <w:noProof/>
              <w:sz w:val="22"/>
            </w:rPr>
          </w:pPr>
          <w:ins w:id="614" w:author="Anders Hejlsberg" w:date="2014-11-01T15:43:00Z">
            <w:r>
              <w:fldChar w:fldCharType="begin"/>
            </w:r>
            <w:r>
              <w:instrText xml:space="preserve"> HYPERLINK \l "_Toc402619913" </w:instrText>
            </w:r>
            <w:r>
              <w:fldChar w:fldCharType="separate"/>
            </w:r>
            <w:r w:rsidR="00B510EF" w:rsidRPr="004847BD">
              <w:rPr>
                <w:rStyle w:val="Hyperlink"/>
                <w:noProof/>
              </w:rPr>
              <w:t>5.4</w:t>
            </w:r>
            <w:r w:rsidR="00B510EF">
              <w:rPr>
                <w:rFonts w:eastAsiaTheme="minorEastAsia"/>
                <w:noProof/>
                <w:sz w:val="22"/>
              </w:rPr>
              <w:tab/>
            </w:r>
            <w:r w:rsidR="00B510EF" w:rsidRPr="004847BD">
              <w:rPr>
                <w:rStyle w:val="Hyperlink"/>
                <w:noProof/>
              </w:rPr>
              <w:t>For-In Statements</w:t>
            </w:r>
            <w:r w:rsidR="00B510EF">
              <w:rPr>
                <w:noProof/>
                <w:webHidden/>
              </w:rPr>
              <w:tab/>
            </w:r>
            <w:r w:rsidR="00B510EF">
              <w:rPr>
                <w:noProof/>
                <w:webHidden/>
              </w:rPr>
              <w:fldChar w:fldCharType="begin"/>
            </w:r>
            <w:r w:rsidR="00B510EF">
              <w:rPr>
                <w:noProof/>
                <w:webHidden/>
              </w:rPr>
              <w:instrText xml:space="preserve"> PAGEREF _Toc402619913 \h </w:instrText>
            </w:r>
            <w:r w:rsidR="00B510EF">
              <w:rPr>
                <w:noProof/>
                <w:webHidden/>
              </w:rPr>
            </w:r>
            <w:r w:rsidR="00B510EF">
              <w:rPr>
                <w:noProof/>
                <w:webHidden/>
              </w:rPr>
              <w:fldChar w:fldCharType="separate"/>
            </w:r>
            <w:r w:rsidR="00B510EF">
              <w:rPr>
                <w:noProof/>
                <w:webHidden/>
              </w:rPr>
              <w:t>84</w:t>
            </w:r>
            <w:r w:rsidR="00B510EF">
              <w:rPr>
                <w:noProof/>
                <w:webHidden/>
              </w:rPr>
              <w:fldChar w:fldCharType="end"/>
            </w:r>
            <w:r>
              <w:rPr>
                <w:noProof/>
              </w:rPr>
              <w:fldChar w:fldCharType="end"/>
            </w:r>
          </w:ins>
        </w:p>
        <w:p w14:paraId="1E9CE4C0" w14:textId="77777777" w:rsidR="00B510EF" w:rsidRDefault="00397205">
          <w:pPr>
            <w:pStyle w:val="TOC2"/>
            <w:tabs>
              <w:tab w:val="left" w:pos="880"/>
              <w:tab w:val="right" w:leader="dot" w:pos="9350"/>
            </w:tabs>
            <w:rPr>
              <w:ins w:id="615" w:author="Anders Hejlsberg" w:date="2014-11-01T15:43:00Z"/>
              <w:rFonts w:eastAsiaTheme="minorEastAsia"/>
              <w:noProof/>
              <w:sz w:val="22"/>
            </w:rPr>
          </w:pPr>
          <w:ins w:id="616" w:author="Anders Hejlsberg" w:date="2014-11-01T15:43:00Z">
            <w:r>
              <w:fldChar w:fldCharType="begin"/>
            </w:r>
            <w:r>
              <w:instrText xml:space="preserve"> HYPERLINK \l "_Toc402619914" </w:instrText>
            </w:r>
            <w:r>
              <w:fldChar w:fldCharType="separate"/>
            </w:r>
            <w:r w:rsidR="00B510EF" w:rsidRPr="004847BD">
              <w:rPr>
                <w:rStyle w:val="Hyperlink"/>
                <w:noProof/>
              </w:rPr>
              <w:t>5.5</w:t>
            </w:r>
            <w:r w:rsidR="00B510EF">
              <w:rPr>
                <w:rFonts w:eastAsiaTheme="minorEastAsia"/>
                <w:noProof/>
                <w:sz w:val="22"/>
              </w:rPr>
              <w:tab/>
            </w:r>
            <w:r w:rsidR="00B510EF" w:rsidRPr="004847BD">
              <w:rPr>
                <w:rStyle w:val="Hyperlink"/>
                <w:noProof/>
              </w:rPr>
              <w:t>Continue Statements</w:t>
            </w:r>
            <w:r w:rsidR="00B510EF">
              <w:rPr>
                <w:noProof/>
                <w:webHidden/>
              </w:rPr>
              <w:tab/>
            </w:r>
            <w:r w:rsidR="00B510EF">
              <w:rPr>
                <w:noProof/>
                <w:webHidden/>
              </w:rPr>
              <w:fldChar w:fldCharType="begin"/>
            </w:r>
            <w:r w:rsidR="00B510EF">
              <w:rPr>
                <w:noProof/>
                <w:webHidden/>
              </w:rPr>
              <w:instrText xml:space="preserve"> PAGEREF _Toc402619914 \h </w:instrText>
            </w:r>
            <w:r w:rsidR="00B510EF">
              <w:rPr>
                <w:noProof/>
                <w:webHidden/>
              </w:rPr>
            </w:r>
            <w:r w:rsidR="00B510EF">
              <w:rPr>
                <w:noProof/>
                <w:webHidden/>
              </w:rPr>
              <w:fldChar w:fldCharType="separate"/>
            </w:r>
            <w:r w:rsidR="00B510EF">
              <w:rPr>
                <w:noProof/>
                <w:webHidden/>
              </w:rPr>
              <w:t>84</w:t>
            </w:r>
            <w:r w:rsidR="00B510EF">
              <w:rPr>
                <w:noProof/>
                <w:webHidden/>
              </w:rPr>
              <w:fldChar w:fldCharType="end"/>
            </w:r>
            <w:r>
              <w:rPr>
                <w:noProof/>
              </w:rPr>
              <w:fldChar w:fldCharType="end"/>
            </w:r>
          </w:ins>
        </w:p>
        <w:p w14:paraId="04005FA9" w14:textId="77777777" w:rsidR="00B510EF" w:rsidRDefault="00397205">
          <w:pPr>
            <w:pStyle w:val="TOC2"/>
            <w:tabs>
              <w:tab w:val="left" w:pos="880"/>
              <w:tab w:val="right" w:leader="dot" w:pos="9350"/>
            </w:tabs>
            <w:rPr>
              <w:ins w:id="617" w:author="Anders Hejlsberg" w:date="2014-11-01T15:43:00Z"/>
              <w:rFonts w:eastAsiaTheme="minorEastAsia"/>
              <w:noProof/>
              <w:sz w:val="22"/>
            </w:rPr>
          </w:pPr>
          <w:ins w:id="618" w:author="Anders Hejlsberg" w:date="2014-11-01T15:43:00Z">
            <w:r>
              <w:fldChar w:fldCharType="begin"/>
            </w:r>
            <w:r>
              <w:instrText xml:space="preserve"> HYPERLINK \l "_Toc402619915" </w:instrText>
            </w:r>
            <w:r>
              <w:fldChar w:fldCharType="separate"/>
            </w:r>
            <w:r w:rsidR="00B510EF" w:rsidRPr="004847BD">
              <w:rPr>
                <w:rStyle w:val="Hyperlink"/>
                <w:noProof/>
              </w:rPr>
              <w:t>5.6</w:t>
            </w:r>
            <w:r w:rsidR="00B510EF">
              <w:rPr>
                <w:rFonts w:eastAsiaTheme="minorEastAsia"/>
                <w:noProof/>
                <w:sz w:val="22"/>
              </w:rPr>
              <w:tab/>
            </w:r>
            <w:r w:rsidR="00B510EF" w:rsidRPr="004847BD">
              <w:rPr>
                <w:rStyle w:val="Hyperlink"/>
                <w:noProof/>
              </w:rPr>
              <w:t>Break Statements</w:t>
            </w:r>
            <w:r w:rsidR="00B510EF">
              <w:rPr>
                <w:noProof/>
                <w:webHidden/>
              </w:rPr>
              <w:tab/>
            </w:r>
            <w:r w:rsidR="00B510EF">
              <w:rPr>
                <w:noProof/>
                <w:webHidden/>
              </w:rPr>
              <w:fldChar w:fldCharType="begin"/>
            </w:r>
            <w:r w:rsidR="00B510EF">
              <w:rPr>
                <w:noProof/>
                <w:webHidden/>
              </w:rPr>
              <w:instrText xml:space="preserve"> PAGEREF _Toc402619915 \h </w:instrText>
            </w:r>
            <w:r w:rsidR="00B510EF">
              <w:rPr>
                <w:noProof/>
                <w:webHidden/>
              </w:rPr>
            </w:r>
            <w:r w:rsidR="00B510EF">
              <w:rPr>
                <w:noProof/>
                <w:webHidden/>
              </w:rPr>
              <w:fldChar w:fldCharType="separate"/>
            </w:r>
            <w:r w:rsidR="00B510EF">
              <w:rPr>
                <w:noProof/>
                <w:webHidden/>
              </w:rPr>
              <w:t>85</w:t>
            </w:r>
            <w:r w:rsidR="00B510EF">
              <w:rPr>
                <w:noProof/>
                <w:webHidden/>
              </w:rPr>
              <w:fldChar w:fldCharType="end"/>
            </w:r>
            <w:r>
              <w:rPr>
                <w:noProof/>
              </w:rPr>
              <w:fldChar w:fldCharType="end"/>
            </w:r>
          </w:ins>
        </w:p>
        <w:p w14:paraId="1D629BEE" w14:textId="77777777" w:rsidR="00B510EF" w:rsidRDefault="00397205">
          <w:pPr>
            <w:pStyle w:val="TOC2"/>
            <w:tabs>
              <w:tab w:val="left" w:pos="880"/>
              <w:tab w:val="right" w:leader="dot" w:pos="9350"/>
            </w:tabs>
            <w:rPr>
              <w:ins w:id="619" w:author="Anders Hejlsberg" w:date="2014-11-01T15:43:00Z"/>
              <w:rFonts w:eastAsiaTheme="minorEastAsia"/>
              <w:noProof/>
              <w:sz w:val="22"/>
            </w:rPr>
          </w:pPr>
          <w:ins w:id="620" w:author="Anders Hejlsberg" w:date="2014-11-01T15:43:00Z">
            <w:r>
              <w:fldChar w:fldCharType="begin"/>
            </w:r>
            <w:r>
              <w:instrText xml:space="preserve"> HYPERLINK \l "_Toc402619916" </w:instrText>
            </w:r>
            <w:r>
              <w:fldChar w:fldCharType="separate"/>
            </w:r>
            <w:r w:rsidR="00B510EF" w:rsidRPr="004847BD">
              <w:rPr>
                <w:rStyle w:val="Hyperlink"/>
                <w:noProof/>
              </w:rPr>
              <w:t>5.7</w:t>
            </w:r>
            <w:r w:rsidR="00B510EF">
              <w:rPr>
                <w:rFonts w:eastAsiaTheme="minorEastAsia"/>
                <w:noProof/>
                <w:sz w:val="22"/>
              </w:rPr>
              <w:tab/>
            </w:r>
            <w:r w:rsidR="00B510EF" w:rsidRPr="004847BD">
              <w:rPr>
                <w:rStyle w:val="Hyperlink"/>
                <w:noProof/>
              </w:rPr>
              <w:t>Return Statements</w:t>
            </w:r>
            <w:r w:rsidR="00B510EF">
              <w:rPr>
                <w:noProof/>
                <w:webHidden/>
              </w:rPr>
              <w:tab/>
            </w:r>
            <w:r w:rsidR="00B510EF">
              <w:rPr>
                <w:noProof/>
                <w:webHidden/>
              </w:rPr>
              <w:fldChar w:fldCharType="begin"/>
            </w:r>
            <w:r w:rsidR="00B510EF">
              <w:rPr>
                <w:noProof/>
                <w:webHidden/>
              </w:rPr>
              <w:instrText xml:space="preserve"> PAGEREF _Toc402619916 \h </w:instrText>
            </w:r>
            <w:r w:rsidR="00B510EF">
              <w:rPr>
                <w:noProof/>
                <w:webHidden/>
              </w:rPr>
            </w:r>
            <w:r w:rsidR="00B510EF">
              <w:rPr>
                <w:noProof/>
                <w:webHidden/>
              </w:rPr>
              <w:fldChar w:fldCharType="separate"/>
            </w:r>
            <w:r w:rsidR="00B510EF">
              <w:rPr>
                <w:noProof/>
                <w:webHidden/>
              </w:rPr>
              <w:t>85</w:t>
            </w:r>
            <w:r w:rsidR="00B510EF">
              <w:rPr>
                <w:noProof/>
                <w:webHidden/>
              </w:rPr>
              <w:fldChar w:fldCharType="end"/>
            </w:r>
            <w:r>
              <w:rPr>
                <w:noProof/>
              </w:rPr>
              <w:fldChar w:fldCharType="end"/>
            </w:r>
          </w:ins>
        </w:p>
        <w:p w14:paraId="6B04C284" w14:textId="77777777" w:rsidR="00B510EF" w:rsidRDefault="00397205">
          <w:pPr>
            <w:pStyle w:val="TOC2"/>
            <w:tabs>
              <w:tab w:val="left" w:pos="880"/>
              <w:tab w:val="right" w:leader="dot" w:pos="9350"/>
            </w:tabs>
            <w:rPr>
              <w:ins w:id="621" w:author="Anders Hejlsberg" w:date="2014-11-01T15:43:00Z"/>
              <w:rFonts w:eastAsiaTheme="minorEastAsia"/>
              <w:noProof/>
              <w:sz w:val="22"/>
            </w:rPr>
          </w:pPr>
          <w:ins w:id="622" w:author="Anders Hejlsberg" w:date="2014-11-01T15:43:00Z">
            <w:r>
              <w:fldChar w:fldCharType="begin"/>
            </w:r>
            <w:r>
              <w:instrText xml:space="preserve"> HYPERLINK \l "_Toc402619917" </w:instrText>
            </w:r>
            <w:r>
              <w:fldChar w:fldCharType="separate"/>
            </w:r>
            <w:r w:rsidR="00B510EF" w:rsidRPr="004847BD">
              <w:rPr>
                <w:rStyle w:val="Hyperlink"/>
                <w:noProof/>
              </w:rPr>
              <w:t>5.8</w:t>
            </w:r>
            <w:r w:rsidR="00B510EF">
              <w:rPr>
                <w:rFonts w:eastAsiaTheme="minorEastAsia"/>
                <w:noProof/>
                <w:sz w:val="22"/>
              </w:rPr>
              <w:tab/>
            </w:r>
            <w:r w:rsidR="00B510EF" w:rsidRPr="004847BD">
              <w:rPr>
                <w:rStyle w:val="Hyperlink"/>
                <w:noProof/>
              </w:rPr>
              <w:t>With Statements</w:t>
            </w:r>
            <w:r w:rsidR="00B510EF">
              <w:rPr>
                <w:noProof/>
                <w:webHidden/>
              </w:rPr>
              <w:tab/>
            </w:r>
            <w:r w:rsidR="00B510EF">
              <w:rPr>
                <w:noProof/>
                <w:webHidden/>
              </w:rPr>
              <w:fldChar w:fldCharType="begin"/>
            </w:r>
            <w:r w:rsidR="00B510EF">
              <w:rPr>
                <w:noProof/>
                <w:webHidden/>
              </w:rPr>
              <w:instrText xml:space="preserve"> PAGEREF _Toc402619917 \h </w:instrText>
            </w:r>
            <w:r w:rsidR="00B510EF">
              <w:rPr>
                <w:noProof/>
                <w:webHidden/>
              </w:rPr>
            </w:r>
            <w:r w:rsidR="00B510EF">
              <w:rPr>
                <w:noProof/>
                <w:webHidden/>
              </w:rPr>
              <w:fldChar w:fldCharType="separate"/>
            </w:r>
            <w:r w:rsidR="00B510EF">
              <w:rPr>
                <w:noProof/>
                <w:webHidden/>
              </w:rPr>
              <w:t>85</w:t>
            </w:r>
            <w:r w:rsidR="00B510EF">
              <w:rPr>
                <w:noProof/>
                <w:webHidden/>
              </w:rPr>
              <w:fldChar w:fldCharType="end"/>
            </w:r>
            <w:r>
              <w:rPr>
                <w:noProof/>
              </w:rPr>
              <w:fldChar w:fldCharType="end"/>
            </w:r>
          </w:ins>
        </w:p>
        <w:p w14:paraId="30A71F9D" w14:textId="77777777" w:rsidR="00B510EF" w:rsidRDefault="00397205">
          <w:pPr>
            <w:pStyle w:val="TOC2"/>
            <w:tabs>
              <w:tab w:val="left" w:pos="880"/>
              <w:tab w:val="right" w:leader="dot" w:pos="9350"/>
            </w:tabs>
            <w:rPr>
              <w:ins w:id="623" w:author="Anders Hejlsberg" w:date="2014-11-01T15:43:00Z"/>
              <w:rFonts w:eastAsiaTheme="minorEastAsia"/>
              <w:noProof/>
              <w:sz w:val="22"/>
            </w:rPr>
          </w:pPr>
          <w:ins w:id="624" w:author="Anders Hejlsberg" w:date="2014-11-01T15:43:00Z">
            <w:r>
              <w:fldChar w:fldCharType="begin"/>
            </w:r>
            <w:r>
              <w:instrText xml:space="preserve"> HYPERLINK \l "_Toc402619918" </w:instrText>
            </w:r>
            <w:r>
              <w:fldChar w:fldCharType="separate"/>
            </w:r>
            <w:r w:rsidR="00B510EF" w:rsidRPr="004847BD">
              <w:rPr>
                <w:rStyle w:val="Hyperlink"/>
                <w:noProof/>
              </w:rPr>
              <w:t>5.9</w:t>
            </w:r>
            <w:r w:rsidR="00B510EF">
              <w:rPr>
                <w:rFonts w:eastAsiaTheme="minorEastAsia"/>
                <w:noProof/>
                <w:sz w:val="22"/>
              </w:rPr>
              <w:tab/>
            </w:r>
            <w:r w:rsidR="00B510EF" w:rsidRPr="004847BD">
              <w:rPr>
                <w:rStyle w:val="Hyperlink"/>
                <w:noProof/>
              </w:rPr>
              <w:t>Switch Statements</w:t>
            </w:r>
            <w:r w:rsidR="00B510EF">
              <w:rPr>
                <w:noProof/>
                <w:webHidden/>
              </w:rPr>
              <w:tab/>
            </w:r>
            <w:r w:rsidR="00B510EF">
              <w:rPr>
                <w:noProof/>
                <w:webHidden/>
              </w:rPr>
              <w:fldChar w:fldCharType="begin"/>
            </w:r>
            <w:r w:rsidR="00B510EF">
              <w:rPr>
                <w:noProof/>
                <w:webHidden/>
              </w:rPr>
              <w:instrText xml:space="preserve"> PAGEREF _Toc402619918 \h </w:instrText>
            </w:r>
            <w:r w:rsidR="00B510EF">
              <w:rPr>
                <w:noProof/>
                <w:webHidden/>
              </w:rPr>
            </w:r>
            <w:r w:rsidR="00B510EF">
              <w:rPr>
                <w:noProof/>
                <w:webHidden/>
              </w:rPr>
              <w:fldChar w:fldCharType="separate"/>
            </w:r>
            <w:r w:rsidR="00B510EF">
              <w:rPr>
                <w:noProof/>
                <w:webHidden/>
              </w:rPr>
              <w:t>85</w:t>
            </w:r>
            <w:r w:rsidR="00B510EF">
              <w:rPr>
                <w:noProof/>
                <w:webHidden/>
              </w:rPr>
              <w:fldChar w:fldCharType="end"/>
            </w:r>
            <w:r>
              <w:rPr>
                <w:noProof/>
              </w:rPr>
              <w:fldChar w:fldCharType="end"/>
            </w:r>
          </w:ins>
        </w:p>
        <w:p w14:paraId="1674A5D3" w14:textId="77777777" w:rsidR="00B510EF" w:rsidRDefault="00397205">
          <w:pPr>
            <w:pStyle w:val="TOC2"/>
            <w:tabs>
              <w:tab w:val="left" w:pos="880"/>
              <w:tab w:val="right" w:leader="dot" w:pos="9350"/>
            </w:tabs>
            <w:rPr>
              <w:ins w:id="625" w:author="Anders Hejlsberg" w:date="2014-11-01T15:43:00Z"/>
              <w:rFonts w:eastAsiaTheme="minorEastAsia"/>
              <w:noProof/>
              <w:sz w:val="22"/>
            </w:rPr>
          </w:pPr>
          <w:ins w:id="626" w:author="Anders Hejlsberg" w:date="2014-11-01T15:43:00Z">
            <w:r>
              <w:fldChar w:fldCharType="begin"/>
            </w:r>
            <w:r>
              <w:instrText xml:space="preserve"> HYPERLINK \l "_Toc402619919" </w:instrText>
            </w:r>
            <w:r>
              <w:fldChar w:fldCharType="separate"/>
            </w:r>
            <w:r w:rsidR="00B510EF" w:rsidRPr="004847BD">
              <w:rPr>
                <w:rStyle w:val="Hyperlink"/>
                <w:noProof/>
              </w:rPr>
              <w:t>5.10</w:t>
            </w:r>
            <w:r w:rsidR="00B510EF">
              <w:rPr>
                <w:rFonts w:eastAsiaTheme="minorEastAsia"/>
                <w:noProof/>
                <w:sz w:val="22"/>
              </w:rPr>
              <w:tab/>
            </w:r>
            <w:r w:rsidR="00B510EF" w:rsidRPr="004847BD">
              <w:rPr>
                <w:rStyle w:val="Hyperlink"/>
                <w:noProof/>
              </w:rPr>
              <w:t>Throw Statements</w:t>
            </w:r>
            <w:r w:rsidR="00B510EF">
              <w:rPr>
                <w:noProof/>
                <w:webHidden/>
              </w:rPr>
              <w:tab/>
            </w:r>
            <w:r w:rsidR="00B510EF">
              <w:rPr>
                <w:noProof/>
                <w:webHidden/>
              </w:rPr>
              <w:fldChar w:fldCharType="begin"/>
            </w:r>
            <w:r w:rsidR="00B510EF">
              <w:rPr>
                <w:noProof/>
                <w:webHidden/>
              </w:rPr>
              <w:instrText xml:space="preserve"> PAGEREF _Toc402619919 \h </w:instrText>
            </w:r>
            <w:r w:rsidR="00B510EF">
              <w:rPr>
                <w:noProof/>
                <w:webHidden/>
              </w:rPr>
            </w:r>
            <w:r w:rsidR="00B510EF">
              <w:rPr>
                <w:noProof/>
                <w:webHidden/>
              </w:rPr>
              <w:fldChar w:fldCharType="separate"/>
            </w:r>
            <w:r w:rsidR="00B510EF">
              <w:rPr>
                <w:noProof/>
                <w:webHidden/>
              </w:rPr>
              <w:t>86</w:t>
            </w:r>
            <w:r w:rsidR="00B510EF">
              <w:rPr>
                <w:noProof/>
                <w:webHidden/>
              </w:rPr>
              <w:fldChar w:fldCharType="end"/>
            </w:r>
            <w:r>
              <w:rPr>
                <w:noProof/>
              </w:rPr>
              <w:fldChar w:fldCharType="end"/>
            </w:r>
          </w:ins>
        </w:p>
        <w:p w14:paraId="140A56B0" w14:textId="77777777" w:rsidR="00B510EF" w:rsidRDefault="00397205">
          <w:pPr>
            <w:pStyle w:val="TOC2"/>
            <w:tabs>
              <w:tab w:val="left" w:pos="880"/>
              <w:tab w:val="right" w:leader="dot" w:pos="9350"/>
            </w:tabs>
            <w:rPr>
              <w:ins w:id="627" w:author="Anders Hejlsberg" w:date="2014-11-01T15:43:00Z"/>
              <w:rFonts w:eastAsiaTheme="minorEastAsia"/>
              <w:noProof/>
              <w:sz w:val="22"/>
            </w:rPr>
          </w:pPr>
          <w:ins w:id="628" w:author="Anders Hejlsberg" w:date="2014-11-01T15:43:00Z">
            <w:r>
              <w:fldChar w:fldCharType="begin"/>
            </w:r>
            <w:r>
              <w:instrText xml:space="preserve"> HYPERLINK \l "_Toc402619920" </w:instrText>
            </w:r>
            <w:r>
              <w:fldChar w:fldCharType="separate"/>
            </w:r>
            <w:r w:rsidR="00B510EF" w:rsidRPr="004847BD">
              <w:rPr>
                <w:rStyle w:val="Hyperlink"/>
                <w:noProof/>
              </w:rPr>
              <w:t>5.11</w:t>
            </w:r>
            <w:r w:rsidR="00B510EF">
              <w:rPr>
                <w:rFonts w:eastAsiaTheme="minorEastAsia"/>
                <w:noProof/>
                <w:sz w:val="22"/>
              </w:rPr>
              <w:tab/>
            </w:r>
            <w:r w:rsidR="00B510EF" w:rsidRPr="004847BD">
              <w:rPr>
                <w:rStyle w:val="Hyperlink"/>
                <w:noProof/>
              </w:rPr>
              <w:t>Try Statements</w:t>
            </w:r>
            <w:r w:rsidR="00B510EF">
              <w:rPr>
                <w:noProof/>
                <w:webHidden/>
              </w:rPr>
              <w:tab/>
            </w:r>
            <w:r w:rsidR="00B510EF">
              <w:rPr>
                <w:noProof/>
                <w:webHidden/>
              </w:rPr>
              <w:fldChar w:fldCharType="begin"/>
            </w:r>
            <w:r w:rsidR="00B510EF">
              <w:rPr>
                <w:noProof/>
                <w:webHidden/>
              </w:rPr>
              <w:instrText xml:space="preserve"> PAGEREF _Toc402619920 \h </w:instrText>
            </w:r>
            <w:r w:rsidR="00B510EF">
              <w:rPr>
                <w:noProof/>
                <w:webHidden/>
              </w:rPr>
            </w:r>
            <w:r w:rsidR="00B510EF">
              <w:rPr>
                <w:noProof/>
                <w:webHidden/>
              </w:rPr>
              <w:fldChar w:fldCharType="separate"/>
            </w:r>
            <w:r w:rsidR="00B510EF">
              <w:rPr>
                <w:noProof/>
                <w:webHidden/>
              </w:rPr>
              <w:t>86</w:t>
            </w:r>
            <w:r w:rsidR="00B510EF">
              <w:rPr>
                <w:noProof/>
                <w:webHidden/>
              </w:rPr>
              <w:fldChar w:fldCharType="end"/>
            </w:r>
            <w:r>
              <w:rPr>
                <w:noProof/>
              </w:rPr>
              <w:fldChar w:fldCharType="end"/>
            </w:r>
          </w:ins>
        </w:p>
        <w:p w14:paraId="6BAC58E7" w14:textId="77777777" w:rsidR="00B510EF" w:rsidRDefault="00397205">
          <w:pPr>
            <w:pStyle w:val="TOC1"/>
            <w:rPr>
              <w:ins w:id="629" w:author="Anders Hejlsberg" w:date="2014-11-01T15:43:00Z"/>
              <w:rFonts w:eastAsiaTheme="minorEastAsia"/>
              <w:noProof/>
              <w:sz w:val="22"/>
            </w:rPr>
          </w:pPr>
          <w:ins w:id="630" w:author="Anders Hejlsberg" w:date="2014-11-01T15:43:00Z">
            <w:r>
              <w:fldChar w:fldCharType="begin"/>
            </w:r>
            <w:r>
              <w:instrText xml:space="preserve"> HYPERLINK \l "_Toc402619921" </w:instrText>
            </w:r>
            <w:r>
              <w:fldChar w:fldCharType="separate"/>
            </w:r>
            <w:r w:rsidR="00B510EF" w:rsidRPr="004847BD">
              <w:rPr>
                <w:rStyle w:val="Hyperlink"/>
                <w:noProof/>
              </w:rPr>
              <w:t>6</w:t>
            </w:r>
            <w:r w:rsidR="00B510EF">
              <w:rPr>
                <w:rFonts w:eastAsiaTheme="minorEastAsia"/>
                <w:noProof/>
                <w:sz w:val="22"/>
              </w:rPr>
              <w:tab/>
            </w:r>
            <w:r w:rsidR="00B510EF" w:rsidRPr="004847BD">
              <w:rPr>
                <w:rStyle w:val="Hyperlink"/>
                <w:noProof/>
              </w:rPr>
              <w:t>Functions</w:t>
            </w:r>
            <w:r w:rsidR="00B510EF">
              <w:rPr>
                <w:noProof/>
                <w:webHidden/>
              </w:rPr>
              <w:tab/>
            </w:r>
            <w:r w:rsidR="00B510EF">
              <w:rPr>
                <w:noProof/>
                <w:webHidden/>
              </w:rPr>
              <w:fldChar w:fldCharType="begin"/>
            </w:r>
            <w:r w:rsidR="00B510EF">
              <w:rPr>
                <w:noProof/>
                <w:webHidden/>
              </w:rPr>
              <w:instrText xml:space="preserve"> PAGEREF _Toc402619921 \h </w:instrText>
            </w:r>
            <w:r w:rsidR="00B510EF">
              <w:rPr>
                <w:noProof/>
                <w:webHidden/>
              </w:rPr>
            </w:r>
            <w:r w:rsidR="00B510EF">
              <w:rPr>
                <w:noProof/>
                <w:webHidden/>
              </w:rPr>
              <w:fldChar w:fldCharType="separate"/>
            </w:r>
            <w:r w:rsidR="00B510EF">
              <w:rPr>
                <w:noProof/>
                <w:webHidden/>
              </w:rPr>
              <w:t>87</w:t>
            </w:r>
            <w:r w:rsidR="00B510EF">
              <w:rPr>
                <w:noProof/>
                <w:webHidden/>
              </w:rPr>
              <w:fldChar w:fldCharType="end"/>
            </w:r>
            <w:r>
              <w:rPr>
                <w:noProof/>
              </w:rPr>
              <w:fldChar w:fldCharType="end"/>
            </w:r>
          </w:ins>
        </w:p>
        <w:p w14:paraId="4DDB943F" w14:textId="77777777" w:rsidR="00B510EF" w:rsidRDefault="00397205">
          <w:pPr>
            <w:pStyle w:val="TOC2"/>
            <w:tabs>
              <w:tab w:val="left" w:pos="880"/>
              <w:tab w:val="right" w:leader="dot" w:pos="9350"/>
            </w:tabs>
            <w:rPr>
              <w:ins w:id="631" w:author="Anders Hejlsberg" w:date="2014-11-01T15:43:00Z"/>
              <w:rFonts w:eastAsiaTheme="minorEastAsia"/>
              <w:noProof/>
              <w:sz w:val="22"/>
            </w:rPr>
          </w:pPr>
          <w:ins w:id="632" w:author="Anders Hejlsberg" w:date="2014-11-01T15:43:00Z">
            <w:r>
              <w:fldChar w:fldCharType="begin"/>
            </w:r>
            <w:r>
              <w:instrText xml:space="preserve"> HYPERLINK \l "_Toc402619922" </w:instrText>
            </w:r>
            <w:r>
              <w:fldChar w:fldCharType="separate"/>
            </w:r>
            <w:r w:rsidR="00B510EF" w:rsidRPr="004847BD">
              <w:rPr>
                <w:rStyle w:val="Hyperlink"/>
                <w:noProof/>
              </w:rPr>
              <w:t>6.1</w:t>
            </w:r>
            <w:r w:rsidR="00B510EF">
              <w:rPr>
                <w:rFonts w:eastAsiaTheme="minorEastAsia"/>
                <w:noProof/>
                <w:sz w:val="22"/>
              </w:rPr>
              <w:tab/>
            </w:r>
            <w:r w:rsidR="00B510EF" w:rsidRPr="004847BD">
              <w:rPr>
                <w:rStyle w:val="Hyperlink"/>
                <w:noProof/>
              </w:rPr>
              <w:t>Function Declarations</w:t>
            </w:r>
            <w:r w:rsidR="00B510EF">
              <w:rPr>
                <w:noProof/>
                <w:webHidden/>
              </w:rPr>
              <w:tab/>
            </w:r>
            <w:r w:rsidR="00B510EF">
              <w:rPr>
                <w:noProof/>
                <w:webHidden/>
              </w:rPr>
              <w:fldChar w:fldCharType="begin"/>
            </w:r>
            <w:r w:rsidR="00B510EF">
              <w:rPr>
                <w:noProof/>
                <w:webHidden/>
              </w:rPr>
              <w:instrText xml:space="preserve"> PAGEREF _Toc402619922 \h </w:instrText>
            </w:r>
            <w:r w:rsidR="00B510EF">
              <w:rPr>
                <w:noProof/>
                <w:webHidden/>
              </w:rPr>
            </w:r>
            <w:r w:rsidR="00B510EF">
              <w:rPr>
                <w:noProof/>
                <w:webHidden/>
              </w:rPr>
              <w:fldChar w:fldCharType="separate"/>
            </w:r>
            <w:r w:rsidR="00B510EF">
              <w:rPr>
                <w:noProof/>
                <w:webHidden/>
              </w:rPr>
              <w:t>87</w:t>
            </w:r>
            <w:r w:rsidR="00B510EF">
              <w:rPr>
                <w:noProof/>
                <w:webHidden/>
              </w:rPr>
              <w:fldChar w:fldCharType="end"/>
            </w:r>
            <w:r>
              <w:rPr>
                <w:noProof/>
              </w:rPr>
              <w:fldChar w:fldCharType="end"/>
            </w:r>
          </w:ins>
        </w:p>
        <w:p w14:paraId="7BD3182A" w14:textId="77777777" w:rsidR="00B510EF" w:rsidRDefault="00397205">
          <w:pPr>
            <w:pStyle w:val="TOC2"/>
            <w:tabs>
              <w:tab w:val="left" w:pos="880"/>
              <w:tab w:val="right" w:leader="dot" w:pos="9350"/>
            </w:tabs>
            <w:rPr>
              <w:ins w:id="633" w:author="Anders Hejlsberg" w:date="2014-11-01T15:43:00Z"/>
              <w:rFonts w:eastAsiaTheme="minorEastAsia"/>
              <w:noProof/>
              <w:sz w:val="22"/>
            </w:rPr>
          </w:pPr>
          <w:ins w:id="634" w:author="Anders Hejlsberg" w:date="2014-11-01T15:43:00Z">
            <w:r>
              <w:fldChar w:fldCharType="begin"/>
            </w:r>
            <w:r>
              <w:instrText xml:space="preserve"> HYPERLINK \l "_Toc402619923" </w:instrText>
            </w:r>
            <w:r>
              <w:fldChar w:fldCharType="separate"/>
            </w:r>
            <w:r w:rsidR="00B510EF" w:rsidRPr="004847BD">
              <w:rPr>
                <w:rStyle w:val="Hyperlink"/>
                <w:noProof/>
              </w:rPr>
              <w:t>6.2</w:t>
            </w:r>
            <w:r w:rsidR="00B510EF">
              <w:rPr>
                <w:rFonts w:eastAsiaTheme="minorEastAsia"/>
                <w:noProof/>
                <w:sz w:val="22"/>
              </w:rPr>
              <w:tab/>
            </w:r>
            <w:r w:rsidR="00B510EF" w:rsidRPr="004847BD">
              <w:rPr>
                <w:rStyle w:val="Hyperlink"/>
                <w:noProof/>
              </w:rPr>
              <w:t>Function Overloads</w:t>
            </w:r>
            <w:r w:rsidR="00B510EF">
              <w:rPr>
                <w:noProof/>
                <w:webHidden/>
              </w:rPr>
              <w:tab/>
            </w:r>
            <w:r w:rsidR="00B510EF">
              <w:rPr>
                <w:noProof/>
                <w:webHidden/>
              </w:rPr>
              <w:fldChar w:fldCharType="begin"/>
            </w:r>
            <w:r w:rsidR="00B510EF">
              <w:rPr>
                <w:noProof/>
                <w:webHidden/>
              </w:rPr>
              <w:instrText xml:space="preserve"> PAGEREF _Toc402619923 \h </w:instrText>
            </w:r>
            <w:r w:rsidR="00B510EF">
              <w:rPr>
                <w:noProof/>
                <w:webHidden/>
              </w:rPr>
            </w:r>
            <w:r w:rsidR="00B510EF">
              <w:rPr>
                <w:noProof/>
                <w:webHidden/>
              </w:rPr>
              <w:fldChar w:fldCharType="separate"/>
            </w:r>
            <w:r w:rsidR="00B510EF">
              <w:rPr>
                <w:noProof/>
                <w:webHidden/>
              </w:rPr>
              <w:t>87</w:t>
            </w:r>
            <w:r w:rsidR="00B510EF">
              <w:rPr>
                <w:noProof/>
                <w:webHidden/>
              </w:rPr>
              <w:fldChar w:fldCharType="end"/>
            </w:r>
            <w:r>
              <w:rPr>
                <w:noProof/>
              </w:rPr>
              <w:fldChar w:fldCharType="end"/>
            </w:r>
          </w:ins>
        </w:p>
        <w:p w14:paraId="6C52F6F2" w14:textId="77777777" w:rsidR="00B510EF" w:rsidRDefault="00397205">
          <w:pPr>
            <w:pStyle w:val="TOC2"/>
            <w:tabs>
              <w:tab w:val="left" w:pos="880"/>
              <w:tab w:val="right" w:leader="dot" w:pos="9350"/>
            </w:tabs>
            <w:rPr>
              <w:ins w:id="635" w:author="Anders Hejlsberg" w:date="2014-11-01T15:43:00Z"/>
              <w:rFonts w:eastAsiaTheme="minorEastAsia"/>
              <w:noProof/>
              <w:sz w:val="22"/>
            </w:rPr>
          </w:pPr>
          <w:ins w:id="636" w:author="Anders Hejlsberg" w:date="2014-11-01T15:43:00Z">
            <w:r>
              <w:fldChar w:fldCharType="begin"/>
            </w:r>
            <w:r>
              <w:instrText xml:space="preserve"> HYPERLINK \l "_Toc402619924" </w:instrText>
            </w:r>
            <w:r>
              <w:fldChar w:fldCharType="separate"/>
            </w:r>
            <w:r w:rsidR="00B510EF" w:rsidRPr="004847BD">
              <w:rPr>
                <w:rStyle w:val="Hyperlink"/>
                <w:noProof/>
              </w:rPr>
              <w:t>6.3</w:t>
            </w:r>
            <w:r w:rsidR="00B510EF">
              <w:rPr>
                <w:rFonts w:eastAsiaTheme="minorEastAsia"/>
                <w:noProof/>
                <w:sz w:val="22"/>
              </w:rPr>
              <w:tab/>
            </w:r>
            <w:r w:rsidR="00B510EF" w:rsidRPr="004847BD">
              <w:rPr>
                <w:rStyle w:val="Hyperlink"/>
                <w:noProof/>
              </w:rPr>
              <w:t>Function Implementations</w:t>
            </w:r>
            <w:r w:rsidR="00B510EF">
              <w:rPr>
                <w:noProof/>
                <w:webHidden/>
              </w:rPr>
              <w:tab/>
            </w:r>
            <w:r w:rsidR="00B510EF">
              <w:rPr>
                <w:noProof/>
                <w:webHidden/>
              </w:rPr>
              <w:fldChar w:fldCharType="begin"/>
            </w:r>
            <w:r w:rsidR="00B510EF">
              <w:rPr>
                <w:noProof/>
                <w:webHidden/>
              </w:rPr>
              <w:instrText xml:space="preserve"> PAGEREF _Toc402619924 \h </w:instrText>
            </w:r>
            <w:r w:rsidR="00B510EF">
              <w:rPr>
                <w:noProof/>
                <w:webHidden/>
              </w:rPr>
            </w:r>
            <w:r w:rsidR="00B510EF">
              <w:rPr>
                <w:noProof/>
                <w:webHidden/>
              </w:rPr>
              <w:fldChar w:fldCharType="separate"/>
            </w:r>
            <w:r w:rsidR="00B510EF">
              <w:rPr>
                <w:noProof/>
                <w:webHidden/>
              </w:rPr>
              <w:t>88</w:t>
            </w:r>
            <w:r w:rsidR="00B510EF">
              <w:rPr>
                <w:noProof/>
                <w:webHidden/>
              </w:rPr>
              <w:fldChar w:fldCharType="end"/>
            </w:r>
            <w:r>
              <w:rPr>
                <w:noProof/>
              </w:rPr>
              <w:fldChar w:fldCharType="end"/>
            </w:r>
          </w:ins>
        </w:p>
        <w:p w14:paraId="45D88D23" w14:textId="77777777" w:rsidR="00B510EF" w:rsidRDefault="00397205">
          <w:pPr>
            <w:pStyle w:val="TOC2"/>
            <w:tabs>
              <w:tab w:val="left" w:pos="880"/>
              <w:tab w:val="right" w:leader="dot" w:pos="9350"/>
            </w:tabs>
            <w:rPr>
              <w:ins w:id="637" w:author="Anders Hejlsberg" w:date="2014-11-01T15:43:00Z"/>
              <w:rFonts w:eastAsiaTheme="minorEastAsia"/>
              <w:noProof/>
              <w:sz w:val="22"/>
            </w:rPr>
          </w:pPr>
          <w:ins w:id="638" w:author="Anders Hejlsberg" w:date="2014-11-01T15:43:00Z">
            <w:r>
              <w:fldChar w:fldCharType="begin"/>
            </w:r>
            <w:r>
              <w:instrText xml:space="preserve"> HYPERLINK \l "_Toc402619925" </w:instrText>
            </w:r>
            <w:r>
              <w:fldChar w:fldCharType="separate"/>
            </w:r>
            <w:r w:rsidR="00B510EF" w:rsidRPr="004847BD">
              <w:rPr>
                <w:rStyle w:val="Hyperlink"/>
                <w:noProof/>
              </w:rPr>
              <w:t>6.4</w:t>
            </w:r>
            <w:r w:rsidR="00B510EF">
              <w:rPr>
                <w:rFonts w:eastAsiaTheme="minorEastAsia"/>
                <w:noProof/>
                <w:sz w:val="22"/>
              </w:rPr>
              <w:tab/>
            </w:r>
            <w:r w:rsidR="00B510EF" w:rsidRPr="004847BD">
              <w:rPr>
                <w:rStyle w:val="Hyperlink"/>
                <w:noProof/>
              </w:rPr>
              <w:t>Generic Functions</w:t>
            </w:r>
            <w:r w:rsidR="00B510EF">
              <w:rPr>
                <w:noProof/>
                <w:webHidden/>
              </w:rPr>
              <w:tab/>
            </w:r>
            <w:r w:rsidR="00B510EF">
              <w:rPr>
                <w:noProof/>
                <w:webHidden/>
              </w:rPr>
              <w:fldChar w:fldCharType="begin"/>
            </w:r>
            <w:r w:rsidR="00B510EF">
              <w:rPr>
                <w:noProof/>
                <w:webHidden/>
              </w:rPr>
              <w:instrText xml:space="preserve"> PAGEREF _Toc402619925 \h </w:instrText>
            </w:r>
            <w:r w:rsidR="00B510EF">
              <w:rPr>
                <w:noProof/>
                <w:webHidden/>
              </w:rPr>
            </w:r>
            <w:r w:rsidR="00B510EF">
              <w:rPr>
                <w:noProof/>
                <w:webHidden/>
              </w:rPr>
              <w:fldChar w:fldCharType="separate"/>
            </w:r>
            <w:r w:rsidR="00B510EF">
              <w:rPr>
                <w:noProof/>
                <w:webHidden/>
              </w:rPr>
              <w:t>90</w:t>
            </w:r>
            <w:r w:rsidR="00B510EF">
              <w:rPr>
                <w:noProof/>
                <w:webHidden/>
              </w:rPr>
              <w:fldChar w:fldCharType="end"/>
            </w:r>
            <w:r>
              <w:rPr>
                <w:noProof/>
              </w:rPr>
              <w:fldChar w:fldCharType="end"/>
            </w:r>
          </w:ins>
        </w:p>
        <w:p w14:paraId="1FAB4EDC" w14:textId="77777777" w:rsidR="00B510EF" w:rsidRDefault="00397205">
          <w:pPr>
            <w:pStyle w:val="TOC2"/>
            <w:tabs>
              <w:tab w:val="left" w:pos="880"/>
              <w:tab w:val="right" w:leader="dot" w:pos="9350"/>
            </w:tabs>
            <w:rPr>
              <w:ins w:id="639" w:author="Anders Hejlsberg" w:date="2014-11-01T15:43:00Z"/>
              <w:rFonts w:eastAsiaTheme="minorEastAsia"/>
              <w:noProof/>
              <w:sz w:val="22"/>
            </w:rPr>
          </w:pPr>
          <w:ins w:id="640" w:author="Anders Hejlsberg" w:date="2014-11-01T15:43:00Z">
            <w:r>
              <w:fldChar w:fldCharType="begin"/>
            </w:r>
            <w:r>
              <w:instrText xml:space="preserve"> HYPERLINK \l "_Toc402619926" </w:instrText>
            </w:r>
            <w:r>
              <w:fldChar w:fldCharType="separate"/>
            </w:r>
            <w:r w:rsidR="00B510EF" w:rsidRPr="004847BD">
              <w:rPr>
                <w:rStyle w:val="Hyperlink"/>
                <w:noProof/>
              </w:rPr>
              <w:t>6.5</w:t>
            </w:r>
            <w:r w:rsidR="00B510EF">
              <w:rPr>
                <w:rFonts w:eastAsiaTheme="minorEastAsia"/>
                <w:noProof/>
                <w:sz w:val="22"/>
              </w:rPr>
              <w:tab/>
            </w:r>
            <w:r w:rsidR="00B510EF" w:rsidRPr="004847BD">
              <w:rPr>
                <w:rStyle w:val="Hyperlink"/>
                <w:noProof/>
              </w:rPr>
              <w:t>Code Generation</w:t>
            </w:r>
            <w:r w:rsidR="00B510EF">
              <w:rPr>
                <w:noProof/>
                <w:webHidden/>
              </w:rPr>
              <w:tab/>
            </w:r>
            <w:r w:rsidR="00B510EF">
              <w:rPr>
                <w:noProof/>
                <w:webHidden/>
              </w:rPr>
              <w:fldChar w:fldCharType="begin"/>
            </w:r>
            <w:r w:rsidR="00B510EF">
              <w:rPr>
                <w:noProof/>
                <w:webHidden/>
              </w:rPr>
              <w:instrText xml:space="preserve"> PAGEREF _Toc402619926 \h </w:instrText>
            </w:r>
            <w:r w:rsidR="00B510EF">
              <w:rPr>
                <w:noProof/>
                <w:webHidden/>
              </w:rPr>
            </w:r>
            <w:r w:rsidR="00B510EF">
              <w:rPr>
                <w:noProof/>
                <w:webHidden/>
              </w:rPr>
              <w:fldChar w:fldCharType="separate"/>
            </w:r>
            <w:r w:rsidR="00B510EF">
              <w:rPr>
                <w:noProof/>
                <w:webHidden/>
              </w:rPr>
              <w:t>91</w:t>
            </w:r>
            <w:r w:rsidR="00B510EF">
              <w:rPr>
                <w:noProof/>
                <w:webHidden/>
              </w:rPr>
              <w:fldChar w:fldCharType="end"/>
            </w:r>
            <w:r>
              <w:rPr>
                <w:noProof/>
              </w:rPr>
              <w:fldChar w:fldCharType="end"/>
            </w:r>
          </w:ins>
        </w:p>
        <w:p w14:paraId="09FD0AEB" w14:textId="77777777" w:rsidR="00B510EF" w:rsidRDefault="00397205">
          <w:pPr>
            <w:pStyle w:val="TOC1"/>
            <w:rPr>
              <w:ins w:id="641" w:author="Anders Hejlsberg" w:date="2014-11-01T15:43:00Z"/>
              <w:rFonts w:eastAsiaTheme="minorEastAsia"/>
              <w:noProof/>
              <w:sz w:val="22"/>
            </w:rPr>
          </w:pPr>
          <w:ins w:id="642" w:author="Anders Hejlsberg" w:date="2014-11-01T15:43:00Z">
            <w:r>
              <w:fldChar w:fldCharType="begin"/>
            </w:r>
            <w:r>
              <w:instrText xml:space="preserve"> HYPERLINK \l "_Toc402619927" </w:instrText>
            </w:r>
            <w:r>
              <w:fldChar w:fldCharType="separate"/>
            </w:r>
            <w:r w:rsidR="00B510EF" w:rsidRPr="004847BD">
              <w:rPr>
                <w:rStyle w:val="Hyperlink"/>
                <w:noProof/>
              </w:rPr>
              <w:t>7</w:t>
            </w:r>
            <w:r w:rsidR="00B510EF">
              <w:rPr>
                <w:rFonts w:eastAsiaTheme="minorEastAsia"/>
                <w:noProof/>
                <w:sz w:val="22"/>
              </w:rPr>
              <w:tab/>
            </w:r>
            <w:r w:rsidR="00B510EF" w:rsidRPr="004847BD">
              <w:rPr>
                <w:rStyle w:val="Hyperlink"/>
                <w:noProof/>
              </w:rPr>
              <w:t>Interfaces</w:t>
            </w:r>
            <w:r w:rsidR="00B510EF">
              <w:rPr>
                <w:noProof/>
                <w:webHidden/>
              </w:rPr>
              <w:tab/>
            </w:r>
            <w:r w:rsidR="00B510EF">
              <w:rPr>
                <w:noProof/>
                <w:webHidden/>
              </w:rPr>
              <w:fldChar w:fldCharType="begin"/>
            </w:r>
            <w:r w:rsidR="00B510EF">
              <w:rPr>
                <w:noProof/>
                <w:webHidden/>
              </w:rPr>
              <w:instrText xml:space="preserve"> PAGEREF _Toc402619927 \h </w:instrText>
            </w:r>
            <w:r w:rsidR="00B510EF">
              <w:rPr>
                <w:noProof/>
                <w:webHidden/>
              </w:rPr>
            </w:r>
            <w:r w:rsidR="00B510EF">
              <w:rPr>
                <w:noProof/>
                <w:webHidden/>
              </w:rPr>
              <w:fldChar w:fldCharType="separate"/>
            </w:r>
            <w:r w:rsidR="00B510EF">
              <w:rPr>
                <w:noProof/>
                <w:webHidden/>
              </w:rPr>
              <w:t>93</w:t>
            </w:r>
            <w:r w:rsidR="00B510EF">
              <w:rPr>
                <w:noProof/>
                <w:webHidden/>
              </w:rPr>
              <w:fldChar w:fldCharType="end"/>
            </w:r>
            <w:r>
              <w:rPr>
                <w:noProof/>
              </w:rPr>
              <w:fldChar w:fldCharType="end"/>
            </w:r>
          </w:ins>
        </w:p>
        <w:p w14:paraId="4B98874D" w14:textId="77777777" w:rsidR="00B510EF" w:rsidRDefault="00397205">
          <w:pPr>
            <w:pStyle w:val="TOC2"/>
            <w:tabs>
              <w:tab w:val="left" w:pos="880"/>
              <w:tab w:val="right" w:leader="dot" w:pos="9350"/>
            </w:tabs>
            <w:rPr>
              <w:ins w:id="643" w:author="Anders Hejlsberg" w:date="2014-11-01T15:43:00Z"/>
              <w:rFonts w:eastAsiaTheme="minorEastAsia"/>
              <w:noProof/>
              <w:sz w:val="22"/>
            </w:rPr>
          </w:pPr>
          <w:ins w:id="644" w:author="Anders Hejlsberg" w:date="2014-11-01T15:43:00Z">
            <w:r>
              <w:fldChar w:fldCharType="begin"/>
            </w:r>
            <w:r>
              <w:instrText xml:space="preserve"> HYPERLINK \l "_Toc402619928" </w:instrText>
            </w:r>
            <w:r>
              <w:fldChar w:fldCharType="separate"/>
            </w:r>
            <w:r w:rsidR="00B510EF" w:rsidRPr="004847BD">
              <w:rPr>
                <w:rStyle w:val="Hyperlink"/>
                <w:noProof/>
              </w:rPr>
              <w:t>7.1</w:t>
            </w:r>
            <w:r w:rsidR="00B510EF">
              <w:rPr>
                <w:rFonts w:eastAsiaTheme="minorEastAsia"/>
                <w:noProof/>
                <w:sz w:val="22"/>
              </w:rPr>
              <w:tab/>
            </w:r>
            <w:r w:rsidR="00B510EF" w:rsidRPr="004847BD">
              <w:rPr>
                <w:rStyle w:val="Hyperlink"/>
                <w:noProof/>
              </w:rPr>
              <w:t>Interface Declarations</w:t>
            </w:r>
            <w:r w:rsidR="00B510EF">
              <w:rPr>
                <w:noProof/>
                <w:webHidden/>
              </w:rPr>
              <w:tab/>
            </w:r>
            <w:r w:rsidR="00B510EF">
              <w:rPr>
                <w:noProof/>
                <w:webHidden/>
              </w:rPr>
              <w:fldChar w:fldCharType="begin"/>
            </w:r>
            <w:r w:rsidR="00B510EF">
              <w:rPr>
                <w:noProof/>
                <w:webHidden/>
              </w:rPr>
              <w:instrText xml:space="preserve"> PAGEREF _Toc402619928 \h </w:instrText>
            </w:r>
            <w:r w:rsidR="00B510EF">
              <w:rPr>
                <w:noProof/>
                <w:webHidden/>
              </w:rPr>
            </w:r>
            <w:r w:rsidR="00B510EF">
              <w:rPr>
                <w:noProof/>
                <w:webHidden/>
              </w:rPr>
              <w:fldChar w:fldCharType="separate"/>
            </w:r>
            <w:r w:rsidR="00B510EF">
              <w:rPr>
                <w:noProof/>
                <w:webHidden/>
              </w:rPr>
              <w:t>93</w:t>
            </w:r>
            <w:r w:rsidR="00B510EF">
              <w:rPr>
                <w:noProof/>
                <w:webHidden/>
              </w:rPr>
              <w:fldChar w:fldCharType="end"/>
            </w:r>
            <w:r>
              <w:rPr>
                <w:noProof/>
              </w:rPr>
              <w:fldChar w:fldCharType="end"/>
            </w:r>
          </w:ins>
        </w:p>
        <w:p w14:paraId="358B7C13" w14:textId="77777777" w:rsidR="00B510EF" w:rsidRDefault="00397205">
          <w:pPr>
            <w:pStyle w:val="TOC2"/>
            <w:tabs>
              <w:tab w:val="left" w:pos="880"/>
              <w:tab w:val="right" w:leader="dot" w:pos="9350"/>
            </w:tabs>
            <w:rPr>
              <w:ins w:id="645" w:author="Anders Hejlsberg" w:date="2014-11-01T15:43:00Z"/>
              <w:rFonts w:eastAsiaTheme="minorEastAsia"/>
              <w:noProof/>
              <w:sz w:val="22"/>
            </w:rPr>
          </w:pPr>
          <w:ins w:id="646" w:author="Anders Hejlsberg" w:date="2014-11-01T15:43:00Z">
            <w:r>
              <w:fldChar w:fldCharType="begin"/>
            </w:r>
            <w:r>
              <w:instrText xml:space="preserve"> HYPERLINK \l "_Toc402619929" </w:instrText>
            </w:r>
            <w:r>
              <w:fldChar w:fldCharType="separate"/>
            </w:r>
            <w:r w:rsidR="00B510EF" w:rsidRPr="004847BD">
              <w:rPr>
                <w:rStyle w:val="Hyperlink"/>
                <w:noProof/>
                <w:highlight w:val="white"/>
              </w:rPr>
              <w:t>7.2</w:t>
            </w:r>
            <w:r w:rsidR="00B510EF">
              <w:rPr>
                <w:rFonts w:eastAsiaTheme="minorEastAsia"/>
                <w:noProof/>
                <w:sz w:val="22"/>
              </w:rPr>
              <w:tab/>
            </w:r>
            <w:r w:rsidR="00B510EF" w:rsidRPr="004847BD">
              <w:rPr>
                <w:rStyle w:val="Hyperlink"/>
                <w:noProof/>
                <w:highlight w:val="white"/>
              </w:rPr>
              <w:t>Declaration Merging</w:t>
            </w:r>
            <w:r w:rsidR="00B510EF">
              <w:rPr>
                <w:noProof/>
                <w:webHidden/>
              </w:rPr>
              <w:tab/>
            </w:r>
            <w:r w:rsidR="00B510EF">
              <w:rPr>
                <w:noProof/>
                <w:webHidden/>
              </w:rPr>
              <w:fldChar w:fldCharType="begin"/>
            </w:r>
            <w:r w:rsidR="00B510EF">
              <w:rPr>
                <w:noProof/>
                <w:webHidden/>
              </w:rPr>
              <w:instrText xml:space="preserve"> PAGEREF _Toc402619929 \h </w:instrText>
            </w:r>
            <w:r w:rsidR="00B510EF">
              <w:rPr>
                <w:noProof/>
                <w:webHidden/>
              </w:rPr>
            </w:r>
            <w:r w:rsidR="00B510EF">
              <w:rPr>
                <w:noProof/>
                <w:webHidden/>
              </w:rPr>
              <w:fldChar w:fldCharType="separate"/>
            </w:r>
            <w:r w:rsidR="00B510EF">
              <w:rPr>
                <w:noProof/>
                <w:webHidden/>
              </w:rPr>
              <w:t>95</w:t>
            </w:r>
            <w:r w:rsidR="00B510EF">
              <w:rPr>
                <w:noProof/>
                <w:webHidden/>
              </w:rPr>
              <w:fldChar w:fldCharType="end"/>
            </w:r>
            <w:r>
              <w:rPr>
                <w:noProof/>
              </w:rPr>
              <w:fldChar w:fldCharType="end"/>
            </w:r>
          </w:ins>
        </w:p>
        <w:p w14:paraId="4323BC58" w14:textId="77777777" w:rsidR="00B510EF" w:rsidRDefault="00397205">
          <w:pPr>
            <w:pStyle w:val="TOC2"/>
            <w:tabs>
              <w:tab w:val="left" w:pos="880"/>
              <w:tab w:val="right" w:leader="dot" w:pos="9350"/>
            </w:tabs>
            <w:rPr>
              <w:ins w:id="647" w:author="Anders Hejlsberg" w:date="2014-11-01T15:43:00Z"/>
              <w:rFonts w:eastAsiaTheme="minorEastAsia"/>
              <w:noProof/>
              <w:sz w:val="22"/>
            </w:rPr>
          </w:pPr>
          <w:ins w:id="648" w:author="Anders Hejlsberg" w:date="2014-11-01T15:43:00Z">
            <w:r>
              <w:lastRenderedPageBreak/>
              <w:fldChar w:fldCharType="begin"/>
            </w:r>
            <w:r>
              <w:instrText xml:space="preserve"> HYPERLINK \l "_Toc402619930" </w:instrText>
            </w:r>
            <w:r>
              <w:fldChar w:fldCharType="separate"/>
            </w:r>
            <w:r w:rsidR="00B510EF" w:rsidRPr="004847BD">
              <w:rPr>
                <w:rStyle w:val="Hyperlink"/>
                <w:noProof/>
                <w:highlight w:val="white"/>
              </w:rPr>
              <w:t>7.3</w:t>
            </w:r>
            <w:r w:rsidR="00B510EF">
              <w:rPr>
                <w:rFonts w:eastAsiaTheme="minorEastAsia"/>
                <w:noProof/>
                <w:sz w:val="22"/>
              </w:rPr>
              <w:tab/>
            </w:r>
            <w:r w:rsidR="00B510EF" w:rsidRPr="004847BD">
              <w:rPr>
                <w:rStyle w:val="Hyperlink"/>
                <w:noProof/>
                <w:highlight w:val="white"/>
              </w:rPr>
              <w:t>Interfaces Extending Classes</w:t>
            </w:r>
            <w:r w:rsidR="00B510EF">
              <w:rPr>
                <w:noProof/>
                <w:webHidden/>
              </w:rPr>
              <w:tab/>
            </w:r>
            <w:r w:rsidR="00B510EF">
              <w:rPr>
                <w:noProof/>
                <w:webHidden/>
              </w:rPr>
              <w:fldChar w:fldCharType="begin"/>
            </w:r>
            <w:r w:rsidR="00B510EF">
              <w:rPr>
                <w:noProof/>
                <w:webHidden/>
              </w:rPr>
              <w:instrText xml:space="preserve"> PAGEREF _Toc402619930 \h </w:instrText>
            </w:r>
            <w:r w:rsidR="00B510EF">
              <w:rPr>
                <w:noProof/>
                <w:webHidden/>
              </w:rPr>
            </w:r>
            <w:r w:rsidR="00B510EF">
              <w:rPr>
                <w:noProof/>
                <w:webHidden/>
              </w:rPr>
              <w:fldChar w:fldCharType="separate"/>
            </w:r>
            <w:r w:rsidR="00B510EF">
              <w:rPr>
                <w:noProof/>
                <w:webHidden/>
              </w:rPr>
              <w:t>96</w:t>
            </w:r>
            <w:r w:rsidR="00B510EF">
              <w:rPr>
                <w:noProof/>
                <w:webHidden/>
              </w:rPr>
              <w:fldChar w:fldCharType="end"/>
            </w:r>
            <w:r>
              <w:rPr>
                <w:noProof/>
              </w:rPr>
              <w:fldChar w:fldCharType="end"/>
            </w:r>
          </w:ins>
        </w:p>
        <w:p w14:paraId="4CFD54D5" w14:textId="77777777" w:rsidR="00B510EF" w:rsidRDefault="00397205">
          <w:pPr>
            <w:pStyle w:val="TOC2"/>
            <w:tabs>
              <w:tab w:val="left" w:pos="880"/>
              <w:tab w:val="right" w:leader="dot" w:pos="9350"/>
            </w:tabs>
            <w:rPr>
              <w:ins w:id="649" w:author="Anders Hejlsberg" w:date="2014-11-01T15:43:00Z"/>
              <w:rFonts w:eastAsiaTheme="minorEastAsia"/>
              <w:noProof/>
              <w:sz w:val="22"/>
            </w:rPr>
          </w:pPr>
          <w:ins w:id="650" w:author="Anders Hejlsberg" w:date="2014-11-01T15:43:00Z">
            <w:r>
              <w:fldChar w:fldCharType="begin"/>
            </w:r>
            <w:r>
              <w:instrText xml:space="preserve"> HYPERLINK \l "_Toc402619931" </w:instrText>
            </w:r>
            <w:r>
              <w:fldChar w:fldCharType="separate"/>
            </w:r>
            <w:r w:rsidR="00B510EF" w:rsidRPr="004847BD">
              <w:rPr>
                <w:rStyle w:val="Hyperlink"/>
                <w:noProof/>
              </w:rPr>
              <w:t>7.4</w:t>
            </w:r>
            <w:r w:rsidR="00B510EF">
              <w:rPr>
                <w:rFonts w:eastAsiaTheme="minorEastAsia"/>
                <w:noProof/>
                <w:sz w:val="22"/>
              </w:rPr>
              <w:tab/>
            </w:r>
            <w:r w:rsidR="00B510EF" w:rsidRPr="004847BD">
              <w:rPr>
                <w:rStyle w:val="Hyperlink"/>
                <w:noProof/>
              </w:rPr>
              <w:t>Dynamic Type Checks</w:t>
            </w:r>
            <w:r w:rsidR="00B510EF">
              <w:rPr>
                <w:noProof/>
                <w:webHidden/>
              </w:rPr>
              <w:tab/>
            </w:r>
            <w:r w:rsidR="00B510EF">
              <w:rPr>
                <w:noProof/>
                <w:webHidden/>
              </w:rPr>
              <w:fldChar w:fldCharType="begin"/>
            </w:r>
            <w:r w:rsidR="00B510EF">
              <w:rPr>
                <w:noProof/>
                <w:webHidden/>
              </w:rPr>
              <w:instrText xml:space="preserve"> PAGEREF _Toc402619931 \h </w:instrText>
            </w:r>
            <w:r w:rsidR="00B510EF">
              <w:rPr>
                <w:noProof/>
                <w:webHidden/>
              </w:rPr>
            </w:r>
            <w:r w:rsidR="00B510EF">
              <w:rPr>
                <w:noProof/>
                <w:webHidden/>
              </w:rPr>
              <w:fldChar w:fldCharType="separate"/>
            </w:r>
            <w:r w:rsidR="00B510EF">
              <w:rPr>
                <w:noProof/>
                <w:webHidden/>
              </w:rPr>
              <w:t>96</w:t>
            </w:r>
            <w:r w:rsidR="00B510EF">
              <w:rPr>
                <w:noProof/>
                <w:webHidden/>
              </w:rPr>
              <w:fldChar w:fldCharType="end"/>
            </w:r>
            <w:r>
              <w:rPr>
                <w:noProof/>
              </w:rPr>
              <w:fldChar w:fldCharType="end"/>
            </w:r>
          </w:ins>
        </w:p>
        <w:p w14:paraId="2DAC598E" w14:textId="77777777" w:rsidR="00B510EF" w:rsidRDefault="00397205">
          <w:pPr>
            <w:pStyle w:val="TOC1"/>
            <w:rPr>
              <w:ins w:id="651" w:author="Anders Hejlsberg" w:date="2014-11-01T15:43:00Z"/>
              <w:rFonts w:eastAsiaTheme="minorEastAsia"/>
              <w:noProof/>
              <w:sz w:val="22"/>
            </w:rPr>
          </w:pPr>
          <w:ins w:id="652" w:author="Anders Hejlsberg" w:date="2014-11-01T15:43:00Z">
            <w:r>
              <w:fldChar w:fldCharType="begin"/>
            </w:r>
            <w:r>
              <w:instrText xml:space="preserve"> HYPERLINK \l "_Toc402619932" </w:instrText>
            </w:r>
            <w:r>
              <w:fldChar w:fldCharType="separate"/>
            </w:r>
            <w:r w:rsidR="00B510EF" w:rsidRPr="004847BD">
              <w:rPr>
                <w:rStyle w:val="Hyperlink"/>
                <w:noProof/>
              </w:rPr>
              <w:t>8</w:t>
            </w:r>
            <w:r w:rsidR="00B510EF">
              <w:rPr>
                <w:rFonts w:eastAsiaTheme="minorEastAsia"/>
                <w:noProof/>
                <w:sz w:val="22"/>
              </w:rPr>
              <w:tab/>
            </w:r>
            <w:r w:rsidR="00B510EF" w:rsidRPr="004847BD">
              <w:rPr>
                <w:rStyle w:val="Hyperlink"/>
                <w:noProof/>
              </w:rPr>
              <w:t>Classes</w:t>
            </w:r>
            <w:r w:rsidR="00B510EF">
              <w:rPr>
                <w:noProof/>
                <w:webHidden/>
              </w:rPr>
              <w:tab/>
            </w:r>
            <w:r w:rsidR="00B510EF">
              <w:rPr>
                <w:noProof/>
                <w:webHidden/>
              </w:rPr>
              <w:fldChar w:fldCharType="begin"/>
            </w:r>
            <w:r w:rsidR="00B510EF">
              <w:rPr>
                <w:noProof/>
                <w:webHidden/>
              </w:rPr>
              <w:instrText xml:space="preserve"> PAGEREF _Toc402619932 \h </w:instrText>
            </w:r>
            <w:r w:rsidR="00B510EF">
              <w:rPr>
                <w:noProof/>
                <w:webHidden/>
              </w:rPr>
            </w:r>
            <w:r w:rsidR="00B510EF">
              <w:rPr>
                <w:noProof/>
                <w:webHidden/>
              </w:rPr>
              <w:fldChar w:fldCharType="separate"/>
            </w:r>
            <w:r w:rsidR="00B510EF">
              <w:rPr>
                <w:noProof/>
                <w:webHidden/>
              </w:rPr>
              <w:t>99</w:t>
            </w:r>
            <w:r w:rsidR="00B510EF">
              <w:rPr>
                <w:noProof/>
                <w:webHidden/>
              </w:rPr>
              <w:fldChar w:fldCharType="end"/>
            </w:r>
            <w:r>
              <w:rPr>
                <w:noProof/>
              </w:rPr>
              <w:fldChar w:fldCharType="end"/>
            </w:r>
          </w:ins>
        </w:p>
        <w:p w14:paraId="47F45ED3" w14:textId="77777777" w:rsidR="00B510EF" w:rsidRDefault="00397205">
          <w:pPr>
            <w:pStyle w:val="TOC2"/>
            <w:tabs>
              <w:tab w:val="left" w:pos="880"/>
              <w:tab w:val="right" w:leader="dot" w:pos="9350"/>
            </w:tabs>
            <w:rPr>
              <w:ins w:id="653" w:author="Anders Hejlsberg" w:date="2014-11-01T15:43:00Z"/>
              <w:rFonts w:eastAsiaTheme="minorEastAsia"/>
              <w:noProof/>
              <w:sz w:val="22"/>
            </w:rPr>
          </w:pPr>
          <w:ins w:id="654" w:author="Anders Hejlsberg" w:date="2014-11-01T15:43:00Z">
            <w:r>
              <w:fldChar w:fldCharType="begin"/>
            </w:r>
            <w:r>
              <w:instrText xml:space="preserve"> HYPERLINK \l "_Toc402619933" </w:instrText>
            </w:r>
            <w:r>
              <w:fldChar w:fldCharType="separate"/>
            </w:r>
            <w:r w:rsidR="00B510EF" w:rsidRPr="004847BD">
              <w:rPr>
                <w:rStyle w:val="Hyperlink"/>
                <w:noProof/>
              </w:rPr>
              <w:t>8.1</w:t>
            </w:r>
            <w:r w:rsidR="00B510EF">
              <w:rPr>
                <w:rFonts w:eastAsiaTheme="minorEastAsia"/>
                <w:noProof/>
                <w:sz w:val="22"/>
              </w:rPr>
              <w:tab/>
            </w:r>
            <w:r w:rsidR="00B510EF" w:rsidRPr="004847BD">
              <w:rPr>
                <w:rStyle w:val="Hyperlink"/>
                <w:noProof/>
              </w:rPr>
              <w:t>Class Declarations</w:t>
            </w:r>
            <w:r w:rsidR="00B510EF">
              <w:rPr>
                <w:noProof/>
                <w:webHidden/>
              </w:rPr>
              <w:tab/>
            </w:r>
            <w:r w:rsidR="00B510EF">
              <w:rPr>
                <w:noProof/>
                <w:webHidden/>
              </w:rPr>
              <w:fldChar w:fldCharType="begin"/>
            </w:r>
            <w:r w:rsidR="00B510EF">
              <w:rPr>
                <w:noProof/>
                <w:webHidden/>
              </w:rPr>
              <w:instrText xml:space="preserve"> PAGEREF _Toc402619933 \h </w:instrText>
            </w:r>
            <w:r w:rsidR="00B510EF">
              <w:rPr>
                <w:noProof/>
                <w:webHidden/>
              </w:rPr>
            </w:r>
            <w:r w:rsidR="00B510EF">
              <w:rPr>
                <w:noProof/>
                <w:webHidden/>
              </w:rPr>
              <w:fldChar w:fldCharType="separate"/>
            </w:r>
            <w:r w:rsidR="00B510EF">
              <w:rPr>
                <w:noProof/>
                <w:webHidden/>
              </w:rPr>
              <w:t>99</w:t>
            </w:r>
            <w:r w:rsidR="00B510EF">
              <w:rPr>
                <w:noProof/>
                <w:webHidden/>
              </w:rPr>
              <w:fldChar w:fldCharType="end"/>
            </w:r>
            <w:r>
              <w:rPr>
                <w:noProof/>
              </w:rPr>
              <w:fldChar w:fldCharType="end"/>
            </w:r>
          </w:ins>
        </w:p>
        <w:p w14:paraId="04E68E03" w14:textId="77777777" w:rsidR="00B510EF" w:rsidRDefault="00397205">
          <w:pPr>
            <w:pStyle w:val="TOC3"/>
            <w:rPr>
              <w:ins w:id="655" w:author="Anders Hejlsberg" w:date="2014-11-01T15:43:00Z"/>
              <w:rFonts w:eastAsiaTheme="minorEastAsia"/>
              <w:noProof/>
              <w:sz w:val="22"/>
            </w:rPr>
          </w:pPr>
          <w:ins w:id="656" w:author="Anders Hejlsberg" w:date="2014-11-01T15:43:00Z">
            <w:r>
              <w:fldChar w:fldCharType="begin"/>
            </w:r>
            <w:r>
              <w:instrText xml:space="preserve"> HYPERLINK \l "_Toc402619934" </w:instrText>
            </w:r>
            <w:r>
              <w:fldChar w:fldCharType="separate"/>
            </w:r>
            <w:r w:rsidR="00B510EF" w:rsidRPr="004847BD">
              <w:rPr>
                <w:rStyle w:val="Hyperlink"/>
                <w:noProof/>
              </w:rPr>
              <w:t>8.1.1</w:t>
            </w:r>
            <w:r w:rsidR="00B510EF">
              <w:rPr>
                <w:rFonts w:eastAsiaTheme="minorEastAsia"/>
                <w:noProof/>
                <w:sz w:val="22"/>
              </w:rPr>
              <w:tab/>
            </w:r>
            <w:r w:rsidR="00B510EF" w:rsidRPr="004847BD">
              <w:rPr>
                <w:rStyle w:val="Hyperlink"/>
                <w:noProof/>
              </w:rPr>
              <w:t>Class Heritage Specification</w:t>
            </w:r>
            <w:r w:rsidR="00B510EF">
              <w:rPr>
                <w:noProof/>
                <w:webHidden/>
              </w:rPr>
              <w:tab/>
            </w:r>
            <w:r w:rsidR="00B510EF">
              <w:rPr>
                <w:noProof/>
                <w:webHidden/>
              </w:rPr>
              <w:fldChar w:fldCharType="begin"/>
            </w:r>
            <w:r w:rsidR="00B510EF">
              <w:rPr>
                <w:noProof/>
                <w:webHidden/>
              </w:rPr>
              <w:instrText xml:space="preserve"> PAGEREF _Toc402619934 \h </w:instrText>
            </w:r>
            <w:r w:rsidR="00B510EF">
              <w:rPr>
                <w:noProof/>
                <w:webHidden/>
              </w:rPr>
            </w:r>
            <w:r w:rsidR="00B510EF">
              <w:rPr>
                <w:noProof/>
                <w:webHidden/>
              </w:rPr>
              <w:fldChar w:fldCharType="separate"/>
            </w:r>
            <w:r w:rsidR="00B510EF">
              <w:rPr>
                <w:noProof/>
                <w:webHidden/>
              </w:rPr>
              <w:t>100</w:t>
            </w:r>
            <w:r w:rsidR="00B510EF">
              <w:rPr>
                <w:noProof/>
                <w:webHidden/>
              </w:rPr>
              <w:fldChar w:fldCharType="end"/>
            </w:r>
            <w:r>
              <w:rPr>
                <w:noProof/>
              </w:rPr>
              <w:fldChar w:fldCharType="end"/>
            </w:r>
          </w:ins>
        </w:p>
        <w:p w14:paraId="1BE2B5E6" w14:textId="77777777" w:rsidR="00B510EF" w:rsidRDefault="00397205">
          <w:pPr>
            <w:pStyle w:val="TOC3"/>
            <w:rPr>
              <w:ins w:id="657" w:author="Anders Hejlsberg" w:date="2014-11-01T15:43:00Z"/>
              <w:rFonts w:eastAsiaTheme="minorEastAsia"/>
              <w:noProof/>
              <w:sz w:val="22"/>
            </w:rPr>
          </w:pPr>
          <w:ins w:id="658" w:author="Anders Hejlsberg" w:date="2014-11-01T15:43:00Z">
            <w:r>
              <w:fldChar w:fldCharType="begin"/>
            </w:r>
            <w:r>
              <w:instrText xml:space="preserve"> HYPERLINK \l "_Toc402619935" </w:instrText>
            </w:r>
            <w:r>
              <w:fldChar w:fldCharType="separate"/>
            </w:r>
            <w:r w:rsidR="00B510EF" w:rsidRPr="004847BD">
              <w:rPr>
                <w:rStyle w:val="Hyperlink"/>
                <w:noProof/>
              </w:rPr>
              <w:t>8.1.2</w:t>
            </w:r>
            <w:r w:rsidR="00B510EF">
              <w:rPr>
                <w:rFonts w:eastAsiaTheme="minorEastAsia"/>
                <w:noProof/>
                <w:sz w:val="22"/>
              </w:rPr>
              <w:tab/>
            </w:r>
            <w:r w:rsidR="00B510EF" w:rsidRPr="004847BD">
              <w:rPr>
                <w:rStyle w:val="Hyperlink"/>
                <w:noProof/>
              </w:rPr>
              <w:t>Class Body</w:t>
            </w:r>
            <w:r w:rsidR="00B510EF">
              <w:rPr>
                <w:noProof/>
                <w:webHidden/>
              </w:rPr>
              <w:tab/>
            </w:r>
            <w:r w:rsidR="00B510EF">
              <w:rPr>
                <w:noProof/>
                <w:webHidden/>
              </w:rPr>
              <w:fldChar w:fldCharType="begin"/>
            </w:r>
            <w:r w:rsidR="00B510EF">
              <w:rPr>
                <w:noProof/>
                <w:webHidden/>
              </w:rPr>
              <w:instrText xml:space="preserve"> PAGEREF _Toc402619935 \h </w:instrText>
            </w:r>
            <w:r w:rsidR="00B510EF">
              <w:rPr>
                <w:noProof/>
                <w:webHidden/>
              </w:rPr>
            </w:r>
            <w:r w:rsidR="00B510EF">
              <w:rPr>
                <w:noProof/>
                <w:webHidden/>
              </w:rPr>
              <w:fldChar w:fldCharType="separate"/>
            </w:r>
            <w:r w:rsidR="00B510EF">
              <w:rPr>
                <w:noProof/>
                <w:webHidden/>
              </w:rPr>
              <w:t>101</w:t>
            </w:r>
            <w:r w:rsidR="00B510EF">
              <w:rPr>
                <w:noProof/>
                <w:webHidden/>
              </w:rPr>
              <w:fldChar w:fldCharType="end"/>
            </w:r>
            <w:r>
              <w:rPr>
                <w:noProof/>
              </w:rPr>
              <w:fldChar w:fldCharType="end"/>
            </w:r>
          </w:ins>
        </w:p>
        <w:p w14:paraId="636903DB" w14:textId="77777777" w:rsidR="00B510EF" w:rsidRDefault="00397205">
          <w:pPr>
            <w:pStyle w:val="TOC2"/>
            <w:tabs>
              <w:tab w:val="left" w:pos="880"/>
              <w:tab w:val="right" w:leader="dot" w:pos="9350"/>
            </w:tabs>
            <w:rPr>
              <w:ins w:id="659" w:author="Anders Hejlsberg" w:date="2014-11-01T15:43:00Z"/>
              <w:rFonts w:eastAsiaTheme="minorEastAsia"/>
              <w:noProof/>
              <w:sz w:val="22"/>
            </w:rPr>
          </w:pPr>
          <w:ins w:id="660" w:author="Anders Hejlsberg" w:date="2014-11-01T15:43:00Z">
            <w:r>
              <w:fldChar w:fldCharType="begin"/>
            </w:r>
            <w:r>
              <w:instrText xml:space="preserve"> HYPERLINK \l "_Toc402619936" </w:instrText>
            </w:r>
            <w:r>
              <w:fldChar w:fldCharType="separate"/>
            </w:r>
            <w:r w:rsidR="00B510EF" w:rsidRPr="004847BD">
              <w:rPr>
                <w:rStyle w:val="Hyperlink"/>
                <w:noProof/>
              </w:rPr>
              <w:t>8.2</w:t>
            </w:r>
            <w:r w:rsidR="00B510EF">
              <w:rPr>
                <w:rFonts w:eastAsiaTheme="minorEastAsia"/>
                <w:noProof/>
                <w:sz w:val="22"/>
              </w:rPr>
              <w:tab/>
            </w:r>
            <w:r w:rsidR="00B510EF" w:rsidRPr="004847BD">
              <w:rPr>
                <w:rStyle w:val="Hyperlink"/>
                <w:noProof/>
              </w:rPr>
              <w:t>Members</w:t>
            </w:r>
            <w:r w:rsidR="00B510EF">
              <w:rPr>
                <w:noProof/>
                <w:webHidden/>
              </w:rPr>
              <w:tab/>
            </w:r>
            <w:r w:rsidR="00B510EF">
              <w:rPr>
                <w:noProof/>
                <w:webHidden/>
              </w:rPr>
              <w:fldChar w:fldCharType="begin"/>
            </w:r>
            <w:r w:rsidR="00B510EF">
              <w:rPr>
                <w:noProof/>
                <w:webHidden/>
              </w:rPr>
              <w:instrText xml:space="preserve"> PAGEREF _Toc402619936 \h </w:instrText>
            </w:r>
            <w:r w:rsidR="00B510EF">
              <w:rPr>
                <w:noProof/>
                <w:webHidden/>
              </w:rPr>
            </w:r>
            <w:r w:rsidR="00B510EF">
              <w:rPr>
                <w:noProof/>
                <w:webHidden/>
              </w:rPr>
              <w:fldChar w:fldCharType="separate"/>
            </w:r>
            <w:r w:rsidR="00B510EF">
              <w:rPr>
                <w:noProof/>
                <w:webHidden/>
              </w:rPr>
              <w:t>102</w:t>
            </w:r>
            <w:r w:rsidR="00B510EF">
              <w:rPr>
                <w:noProof/>
                <w:webHidden/>
              </w:rPr>
              <w:fldChar w:fldCharType="end"/>
            </w:r>
            <w:r>
              <w:rPr>
                <w:noProof/>
              </w:rPr>
              <w:fldChar w:fldCharType="end"/>
            </w:r>
          </w:ins>
        </w:p>
        <w:p w14:paraId="4EC5D774" w14:textId="77777777" w:rsidR="00B510EF" w:rsidRDefault="00397205">
          <w:pPr>
            <w:pStyle w:val="TOC3"/>
            <w:rPr>
              <w:ins w:id="661" w:author="Anders Hejlsberg" w:date="2014-11-01T15:43:00Z"/>
              <w:rFonts w:eastAsiaTheme="minorEastAsia"/>
              <w:noProof/>
              <w:sz w:val="22"/>
            </w:rPr>
          </w:pPr>
          <w:ins w:id="662" w:author="Anders Hejlsberg" w:date="2014-11-01T15:43:00Z">
            <w:r>
              <w:fldChar w:fldCharType="begin"/>
            </w:r>
            <w:r>
              <w:instrText xml:space="preserve"> HYPERLINK \l "_Toc402619937" </w:instrText>
            </w:r>
            <w:r>
              <w:fldChar w:fldCharType="separate"/>
            </w:r>
            <w:r w:rsidR="00B510EF" w:rsidRPr="004847BD">
              <w:rPr>
                <w:rStyle w:val="Hyperlink"/>
                <w:noProof/>
              </w:rPr>
              <w:t>8.2.1</w:t>
            </w:r>
            <w:r w:rsidR="00B510EF">
              <w:rPr>
                <w:rFonts w:eastAsiaTheme="minorEastAsia"/>
                <w:noProof/>
                <w:sz w:val="22"/>
              </w:rPr>
              <w:tab/>
            </w:r>
            <w:r w:rsidR="00B510EF" w:rsidRPr="004847BD">
              <w:rPr>
                <w:rStyle w:val="Hyperlink"/>
                <w:noProof/>
              </w:rPr>
              <w:t>Instance and Static Members</w:t>
            </w:r>
            <w:r w:rsidR="00B510EF">
              <w:rPr>
                <w:noProof/>
                <w:webHidden/>
              </w:rPr>
              <w:tab/>
            </w:r>
            <w:r w:rsidR="00B510EF">
              <w:rPr>
                <w:noProof/>
                <w:webHidden/>
              </w:rPr>
              <w:fldChar w:fldCharType="begin"/>
            </w:r>
            <w:r w:rsidR="00B510EF">
              <w:rPr>
                <w:noProof/>
                <w:webHidden/>
              </w:rPr>
              <w:instrText xml:space="preserve"> PAGEREF _Toc402619937 \h </w:instrText>
            </w:r>
            <w:r w:rsidR="00B510EF">
              <w:rPr>
                <w:noProof/>
                <w:webHidden/>
              </w:rPr>
            </w:r>
            <w:r w:rsidR="00B510EF">
              <w:rPr>
                <w:noProof/>
                <w:webHidden/>
              </w:rPr>
              <w:fldChar w:fldCharType="separate"/>
            </w:r>
            <w:r w:rsidR="00B510EF">
              <w:rPr>
                <w:noProof/>
                <w:webHidden/>
              </w:rPr>
              <w:t>102</w:t>
            </w:r>
            <w:r w:rsidR="00B510EF">
              <w:rPr>
                <w:noProof/>
                <w:webHidden/>
              </w:rPr>
              <w:fldChar w:fldCharType="end"/>
            </w:r>
            <w:r>
              <w:rPr>
                <w:noProof/>
              </w:rPr>
              <w:fldChar w:fldCharType="end"/>
            </w:r>
          </w:ins>
        </w:p>
        <w:p w14:paraId="16E75064" w14:textId="77777777" w:rsidR="00B510EF" w:rsidRDefault="00397205">
          <w:pPr>
            <w:pStyle w:val="TOC3"/>
            <w:rPr>
              <w:ins w:id="663" w:author="Anders Hejlsberg" w:date="2014-11-01T15:43:00Z"/>
              <w:rFonts w:eastAsiaTheme="minorEastAsia"/>
              <w:noProof/>
              <w:sz w:val="22"/>
            </w:rPr>
          </w:pPr>
          <w:ins w:id="664" w:author="Anders Hejlsberg" w:date="2014-11-01T15:43:00Z">
            <w:r>
              <w:fldChar w:fldCharType="begin"/>
            </w:r>
            <w:r>
              <w:instrText xml:space="preserve"> HYPERLINK \l "_Toc402619938" </w:instrText>
            </w:r>
            <w:r>
              <w:fldChar w:fldCharType="separate"/>
            </w:r>
            <w:r w:rsidR="00B510EF" w:rsidRPr="004847BD">
              <w:rPr>
                <w:rStyle w:val="Hyperlink"/>
                <w:noProof/>
              </w:rPr>
              <w:t>8.2.2</w:t>
            </w:r>
            <w:r w:rsidR="00B510EF">
              <w:rPr>
                <w:rFonts w:eastAsiaTheme="minorEastAsia"/>
                <w:noProof/>
                <w:sz w:val="22"/>
              </w:rPr>
              <w:tab/>
            </w:r>
            <w:r w:rsidR="00B510EF" w:rsidRPr="004847BD">
              <w:rPr>
                <w:rStyle w:val="Hyperlink"/>
                <w:noProof/>
              </w:rPr>
              <w:t>Accessibility</w:t>
            </w:r>
            <w:r w:rsidR="00B510EF">
              <w:rPr>
                <w:noProof/>
                <w:webHidden/>
              </w:rPr>
              <w:tab/>
            </w:r>
            <w:r w:rsidR="00B510EF">
              <w:rPr>
                <w:noProof/>
                <w:webHidden/>
              </w:rPr>
              <w:fldChar w:fldCharType="begin"/>
            </w:r>
            <w:r w:rsidR="00B510EF">
              <w:rPr>
                <w:noProof/>
                <w:webHidden/>
              </w:rPr>
              <w:instrText xml:space="preserve"> PAGEREF _Toc402619938 \h </w:instrText>
            </w:r>
            <w:r w:rsidR="00B510EF">
              <w:rPr>
                <w:noProof/>
                <w:webHidden/>
              </w:rPr>
            </w:r>
            <w:r w:rsidR="00B510EF">
              <w:rPr>
                <w:noProof/>
                <w:webHidden/>
              </w:rPr>
              <w:fldChar w:fldCharType="separate"/>
            </w:r>
            <w:r w:rsidR="00B510EF">
              <w:rPr>
                <w:noProof/>
                <w:webHidden/>
              </w:rPr>
              <w:t>102</w:t>
            </w:r>
            <w:r w:rsidR="00B510EF">
              <w:rPr>
                <w:noProof/>
                <w:webHidden/>
              </w:rPr>
              <w:fldChar w:fldCharType="end"/>
            </w:r>
            <w:r>
              <w:rPr>
                <w:noProof/>
              </w:rPr>
              <w:fldChar w:fldCharType="end"/>
            </w:r>
          </w:ins>
        </w:p>
        <w:p w14:paraId="4303B83C" w14:textId="77777777" w:rsidR="00B510EF" w:rsidRDefault="00397205">
          <w:pPr>
            <w:pStyle w:val="TOC3"/>
            <w:rPr>
              <w:ins w:id="665" w:author="Anders Hejlsberg" w:date="2014-11-01T15:43:00Z"/>
              <w:rFonts w:eastAsiaTheme="minorEastAsia"/>
              <w:noProof/>
              <w:sz w:val="22"/>
            </w:rPr>
          </w:pPr>
          <w:ins w:id="666" w:author="Anders Hejlsberg" w:date="2014-11-01T15:43:00Z">
            <w:r>
              <w:fldChar w:fldCharType="begin"/>
            </w:r>
            <w:r>
              <w:instrText xml:space="preserve"> HYPERLINK \l "_Toc402619939" </w:instrText>
            </w:r>
            <w:r>
              <w:fldChar w:fldCharType="separate"/>
            </w:r>
            <w:r w:rsidR="00B510EF" w:rsidRPr="004847BD">
              <w:rPr>
                <w:rStyle w:val="Hyperlink"/>
                <w:noProof/>
              </w:rPr>
              <w:t>8.2.3</w:t>
            </w:r>
            <w:r w:rsidR="00B510EF">
              <w:rPr>
                <w:rFonts w:eastAsiaTheme="minorEastAsia"/>
                <w:noProof/>
                <w:sz w:val="22"/>
              </w:rPr>
              <w:tab/>
            </w:r>
            <w:r w:rsidR="00B510EF" w:rsidRPr="004847BD">
              <w:rPr>
                <w:rStyle w:val="Hyperlink"/>
                <w:noProof/>
              </w:rPr>
              <w:t>Inheritance and Overriding</w:t>
            </w:r>
            <w:r w:rsidR="00B510EF">
              <w:rPr>
                <w:noProof/>
                <w:webHidden/>
              </w:rPr>
              <w:tab/>
            </w:r>
            <w:r w:rsidR="00B510EF">
              <w:rPr>
                <w:noProof/>
                <w:webHidden/>
              </w:rPr>
              <w:fldChar w:fldCharType="begin"/>
            </w:r>
            <w:r w:rsidR="00B510EF">
              <w:rPr>
                <w:noProof/>
                <w:webHidden/>
              </w:rPr>
              <w:instrText xml:space="preserve"> PAGEREF _Toc402619939 \h </w:instrText>
            </w:r>
            <w:r w:rsidR="00B510EF">
              <w:rPr>
                <w:noProof/>
                <w:webHidden/>
              </w:rPr>
            </w:r>
            <w:r w:rsidR="00B510EF">
              <w:rPr>
                <w:noProof/>
                <w:webHidden/>
              </w:rPr>
              <w:fldChar w:fldCharType="separate"/>
            </w:r>
            <w:r w:rsidR="00B510EF">
              <w:rPr>
                <w:noProof/>
                <w:webHidden/>
              </w:rPr>
              <w:t>103</w:t>
            </w:r>
            <w:r w:rsidR="00B510EF">
              <w:rPr>
                <w:noProof/>
                <w:webHidden/>
              </w:rPr>
              <w:fldChar w:fldCharType="end"/>
            </w:r>
            <w:r>
              <w:rPr>
                <w:noProof/>
              </w:rPr>
              <w:fldChar w:fldCharType="end"/>
            </w:r>
          </w:ins>
        </w:p>
        <w:p w14:paraId="00BFC093" w14:textId="77777777" w:rsidR="00B510EF" w:rsidRDefault="00397205">
          <w:pPr>
            <w:pStyle w:val="TOC3"/>
            <w:rPr>
              <w:ins w:id="667" w:author="Anders Hejlsberg" w:date="2014-11-01T15:43:00Z"/>
              <w:rFonts w:eastAsiaTheme="minorEastAsia"/>
              <w:noProof/>
              <w:sz w:val="22"/>
            </w:rPr>
          </w:pPr>
          <w:ins w:id="668" w:author="Anders Hejlsberg" w:date="2014-11-01T15:43:00Z">
            <w:r>
              <w:fldChar w:fldCharType="begin"/>
            </w:r>
            <w:r>
              <w:instrText xml:space="preserve"> HYPERLINK \l "_Toc402619</w:instrText>
            </w:r>
            <w:r>
              <w:instrText xml:space="preserve">940" </w:instrText>
            </w:r>
            <w:r>
              <w:fldChar w:fldCharType="separate"/>
            </w:r>
            <w:r w:rsidR="00B510EF" w:rsidRPr="004847BD">
              <w:rPr>
                <w:rStyle w:val="Hyperlink"/>
                <w:noProof/>
              </w:rPr>
              <w:t>8.2.4</w:t>
            </w:r>
            <w:r w:rsidR="00B510EF">
              <w:rPr>
                <w:rFonts w:eastAsiaTheme="minorEastAsia"/>
                <w:noProof/>
                <w:sz w:val="22"/>
              </w:rPr>
              <w:tab/>
            </w:r>
            <w:r w:rsidR="00B510EF" w:rsidRPr="004847BD">
              <w:rPr>
                <w:rStyle w:val="Hyperlink"/>
                <w:noProof/>
              </w:rPr>
              <w:t>Class Types</w:t>
            </w:r>
            <w:r w:rsidR="00B510EF">
              <w:rPr>
                <w:noProof/>
                <w:webHidden/>
              </w:rPr>
              <w:tab/>
            </w:r>
            <w:r w:rsidR="00B510EF">
              <w:rPr>
                <w:noProof/>
                <w:webHidden/>
              </w:rPr>
              <w:fldChar w:fldCharType="begin"/>
            </w:r>
            <w:r w:rsidR="00B510EF">
              <w:rPr>
                <w:noProof/>
                <w:webHidden/>
              </w:rPr>
              <w:instrText xml:space="preserve"> PAGEREF _Toc402619940 \h </w:instrText>
            </w:r>
            <w:r w:rsidR="00B510EF">
              <w:rPr>
                <w:noProof/>
                <w:webHidden/>
              </w:rPr>
            </w:r>
            <w:r w:rsidR="00B510EF">
              <w:rPr>
                <w:noProof/>
                <w:webHidden/>
              </w:rPr>
              <w:fldChar w:fldCharType="separate"/>
            </w:r>
            <w:r w:rsidR="00B510EF">
              <w:rPr>
                <w:noProof/>
                <w:webHidden/>
              </w:rPr>
              <w:t>104</w:t>
            </w:r>
            <w:r w:rsidR="00B510EF">
              <w:rPr>
                <w:noProof/>
                <w:webHidden/>
              </w:rPr>
              <w:fldChar w:fldCharType="end"/>
            </w:r>
            <w:r>
              <w:rPr>
                <w:noProof/>
              </w:rPr>
              <w:fldChar w:fldCharType="end"/>
            </w:r>
          </w:ins>
        </w:p>
        <w:p w14:paraId="574B74A8" w14:textId="77777777" w:rsidR="00B510EF" w:rsidRDefault="00397205">
          <w:pPr>
            <w:pStyle w:val="TOC3"/>
            <w:rPr>
              <w:ins w:id="669" w:author="Anders Hejlsberg" w:date="2014-11-01T15:43:00Z"/>
              <w:rFonts w:eastAsiaTheme="minorEastAsia"/>
              <w:noProof/>
              <w:sz w:val="22"/>
            </w:rPr>
          </w:pPr>
          <w:ins w:id="670" w:author="Anders Hejlsberg" w:date="2014-11-01T15:43:00Z">
            <w:r>
              <w:fldChar w:fldCharType="begin"/>
            </w:r>
            <w:r>
              <w:instrText xml:space="preserve"> HYPERLINK \l "_Toc402619941" </w:instrText>
            </w:r>
            <w:r>
              <w:fldChar w:fldCharType="separate"/>
            </w:r>
            <w:r w:rsidR="00B510EF" w:rsidRPr="004847BD">
              <w:rPr>
                <w:rStyle w:val="Hyperlink"/>
                <w:noProof/>
              </w:rPr>
              <w:t>8.2.5</w:t>
            </w:r>
            <w:r w:rsidR="00B510EF">
              <w:rPr>
                <w:rFonts w:eastAsiaTheme="minorEastAsia"/>
                <w:noProof/>
                <w:sz w:val="22"/>
              </w:rPr>
              <w:tab/>
            </w:r>
            <w:r w:rsidR="00B510EF" w:rsidRPr="004847BD">
              <w:rPr>
                <w:rStyle w:val="Hyperlink"/>
                <w:noProof/>
              </w:rPr>
              <w:t>Constructor Function Types</w:t>
            </w:r>
            <w:r w:rsidR="00B510EF">
              <w:rPr>
                <w:noProof/>
                <w:webHidden/>
              </w:rPr>
              <w:tab/>
            </w:r>
            <w:r w:rsidR="00B510EF">
              <w:rPr>
                <w:noProof/>
                <w:webHidden/>
              </w:rPr>
              <w:fldChar w:fldCharType="begin"/>
            </w:r>
            <w:r w:rsidR="00B510EF">
              <w:rPr>
                <w:noProof/>
                <w:webHidden/>
              </w:rPr>
              <w:instrText xml:space="preserve"> PAGEREF _Toc402619941 \h </w:instrText>
            </w:r>
            <w:r w:rsidR="00B510EF">
              <w:rPr>
                <w:noProof/>
                <w:webHidden/>
              </w:rPr>
            </w:r>
            <w:r w:rsidR="00B510EF">
              <w:rPr>
                <w:noProof/>
                <w:webHidden/>
              </w:rPr>
              <w:fldChar w:fldCharType="separate"/>
            </w:r>
            <w:r w:rsidR="00B510EF">
              <w:rPr>
                <w:noProof/>
                <w:webHidden/>
              </w:rPr>
              <w:t>105</w:t>
            </w:r>
            <w:r w:rsidR="00B510EF">
              <w:rPr>
                <w:noProof/>
                <w:webHidden/>
              </w:rPr>
              <w:fldChar w:fldCharType="end"/>
            </w:r>
            <w:r>
              <w:rPr>
                <w:noProof/>
              </w:rPr>
              <w:fldChar w:fldCharType="end"/>
            </w:r>
          </w:ins>
        </w:p>
        <w:p w14:paraId="04C74626" w14:textId="77777777" w:rsidR="00B510EF" w:rsidRDefault="00397205">
          <w:pPr>
            <w:pStyle w:val="TOC2"/>
            <w:tabs>
              <w:tab w:val="left" w:pos="880"/>
              <w:tab w:val="right" w:leader="dot" w:pos="9350"/>
            </w:tabs>
            <w:rPr>
              <w:ins w:id="671" w:author="Anders Hejlsberg" w:date="2014-11-01T15:43:00Z"/>
              <w:rFonts w:eastAsiaTheme="minorEastAsia"/>
              <w:noProof/>
              <w:sz w:val="22"/>
            </w:rPr>
          </w:pPr>
          <w:ins w:id="672" w:author="Anders Hejlsberg" w:date="2014-11-01T15:43:00Z">
            <w:r>
              <w:fldChar w:fldCharType="begin"/>
            </w:r>
            <w:r>
              <w:instrText xml:space="preserve"> HYPERLINK \l "_Toc402619942" </w:instrText>
            </w:r>
            <w:r>
              <w:fldChar w:fldCharType="separate"/>
            </w:r>
            <w:r w:rsidR="00B510EF" w:rsidRPr="004847BD">
              <w:rPr>
                <w:rStyle w:val="Hyperlink"/>
                <w:noProof/>
              </w:rPr>
              <w:t>8.3</w:t>
            </w:r>
            <w:r w:rsidR="00B510EF">
              <w:rPr>
                <w:rFonts w:eastAsiaTheme="minorEastAsia"/>
                <w:noProof/>
                <w:sz w:val="22"/>
              </w:rPr>
              <w:tab/>
            </w:r>
            <w:r w:rsidR="00B510EF" w:rsidRPr="004847BD">
              <w:rPr>
                <w:rStyle w:val="Hyperlink"/>
                <w:noProof/>
              </w:rPr>
              <w:t>Constructor Declarations</w:t>
            </w:r>
            <w:r w:rsidR="00B510EF">
              <w:rPr>
                <w:noProof/>
                <w:webHidden/>
              </w:rPr>
              <w:tab/>
            </w:r>
            <w:r w:rsidR="00B510EF">
              <w:rPr>
                <w:noProof/>
                <w:webHidden/>
              </w:rPr>
              <w:fldChar w:fldCharType="begin"/>
            </w:r>
            <w:r w:rsidR="00B510EF">
              <w:rPr>
                <w:noProof/>
                <w:webHidden/>
              </w:rPr>
              <w:instrText xml:space="preserve"> PAGEREF _Toc402619942 \h </w:instrText>
            </w:r>
            <w:r w:rsidR="00B510EF">
              <w:rPr>
                <w:noProof/>
                <w:webHidden/>
              </w:rPr>
            </w:r>
            <w:r w:rsidR="00B510EF">
              <w:rPr>
                <w:noProof/>
                <w:webHidden/>
              </w:rPr>
              <w:fldChar w:fldCharType="separate"/>
            </w:r>
            <w:r w:rsidR="00B510EF">
              <w:rPr>
                <w:noProof/>
                <w:webHidden/>
              </w:rPr>
              <w:t>106</w:t>
            </w:r>
            <w:r w:rsidR="00B510EF">
              <w:rPr>
                <w:noProof/>
                <w:webHidden/>
              </w:rPr>
              <w:fldChar w:fldCharType="end"/>
            </w:r>
            <w:r>
              <w:rPr>
                <w:noProof/>
              </w:rPr>
              <w:fldChar w:fldCharType="end"/>
            </w:r>
          </w:ins>
        </w:p>
        <w:p w14:paraId="6BDADB12" w14:textId="77777777" w:rsidR="00B510EF" w:rsidRDefault="00397205">
          <w:pPr>
            <w:pStyle w:val="TOC3"/>
            <w:rPr>
              <w:ins w:id="673" w:author="Anders Hejlsberg" w:date="2014-11-01T15:43:00Z"/>
              <w:rFonts w:eastAsiaTheme="minorEastAsia"/>
              <w:noProof/>
              <w:sz w:val="22"/>
            </w:rPr>
          </w:pPr>
          <w:ins w:id="674" w:author="Anders Hejlsberg" w:date="2014-11-01T15:43:00Z">
            <w:r>
              <w:fldChar w:fldCharType="begin"/>
            </w:r>
            <w:r>
              <w:instrText xml:space="preserve"> HYPERLINK \l "_Toc402619943" </w:instrText>
            </w:r>
            <w:r>
              <w:fldChar w:fldCharType="separate"/>
            </w:r>
            <w:r w:rsidR="00B510EF" w:rsidRPr="004847BD">
              <w:rPr>
                <w:rStyle w:val="Hyperlink"/>
                <w:noProof/>
              </w:rPr>
              <w:t>8.3.1</w:t>
            </w:r>
            <w:r w:rsidR="00B510EF">
              <w:rPr>
                <w:rFonts w:eastAsiaTheme="minorEastAsia"/>
                <w:noProof/>
                <w:sz w:val="22"/>
              </w:rPr>
              <w:tab/>
            </w:r>
            <w:r w:rsidR="00B510EF" w:rsidRPr="004847BD">
              <w:rPr>
                <w:rStyle w:val="Hyperlink"/>
                <w:noProof/>
              </w:rPr>
              <w:t>Constructor Parameters</w:t>
            </w:r>
            <w:r w:rsidR="00B510EF">
              <w:rPr>
                <w:noProof/>
                <w:webHidden/>
              </w:rPr>
              <w:tab/>
            </w:r>
            <w:r w:rsidR="00B510EF">
              <w:rPr>
                <w:noProof/>
                <w:webHidden/>
              </w:rPr>
              <w:fldChar w:fldCharType="begin"/>
            </w:r>
            <w:r w:rsidR="00B510EF">
              <w:rPr>
                <w:noProof/>
                <w:webHidden/>
              </w:rPr>
              <w:instrText xml:space="preserve"> PAGEREF _Toc402619943 \h </w:instrText>
            </w:r>
            <w:r w:rsidR="00B510EF">
              <w:rPr>
                <w:noProof/>
                <w:webHidden/>
              </w:rPr>
            </w:r>
            <w:r w:rsidR="00B510EF">
              <w:rPr>
                <w:noProof/>
                <w:webHidden/>
              </w:rPr>
              <w:fldChar w:fldCharType="separate"/>
            </w:r>
            <w:r w:rsidR="00B510EF">
              <w:rPr>
                <w:noProof/>
                <w:webHidden/>
              </w:rPr>
              <w:t>107</w:t>
            </w:r>
            <w:r w:rsidR="00B510EF">
              <w:rPr>
                <w:noProof/>
                <w:webHidden/>
              </w:rPr>
              <w:fldChar w:fldCharType="end"/>
            </w:r>
            <w:r>
              <w:rPr>
                <w:noProof/>
              </w:rPr>
              <w:fldChar w:fldCharType="end"/>
            </w:r>
          </w:ins>
        </w:p>
        <w:p w14:paraId="46133561" w14:textId="77777777" w:rsidR="00B510EF" w:rsidRDefault="00397205">
          <w:pPr>
            <w:pStyle w:val="TOC3"/>
            <w:rPr>
              <w:ins w:id="675" w:author="Anders Hejlsberg" w:date="2014-11-01T15:43:00Z"/>
              <w:rFonts w:eastAsiaTheme="minorEastAsia"/>
              <w:noProof/>
              <w:sz w:val="22"/>
            </w:rPr>
          </w:pPr>
          <w:ins w:id="676" w:author="Anders Hejlsberg" w:date="2014-11-01T15:43:00Z">
            <w:r>
              <w:fldChar w:fldCharType="begin"/>
            </w:r>
            <w:r>
              <w:instrText xml:space="preserve"> HYPERLINK \l "_Toc402619944" </w:instrText>
            </w:r>
            <w:r>
              <w:fldChar w:fldCharType="separate"/>
            </w:r>
            <w:r w:rsidR="00B510EF" w:rsidRPr="004847BD">
              <w:rPr>
                <w:rStyle w:val="Hyperlink"/>
                <w:noProof/>
                <w:highlight w:val="white"/>
              </w:rPr>
              <w:t>8.3.2</w:t>
            </w:r>
            <w:r w:rsidR="00B510EF">
              <w:rPr>
                <w:rFonts w:eastAsiaTheme="minorEastAsia"/>
                <w:noProof/>
                <w:sz w:val="22"/>
              </w:rPr>
              <w:tab/>
            </w:r>
            <w:r w:rsidR="00B510EF" w:rsidRPr="004847BD">
              <w:rPr>
                <w:rStyle w:val="Hyperlink"/>
                <w:noProof/>
                <w:highlight w:val="white"/>
              </w:rPr>
              <w:t>Super Calls</w:t>
            </w:r>
            <w:r w:rsidR="00B510EF">
              <w:rPr>
                <w:noProof/>
                <w:webHidden/>
              </w:rPr>
              <w:tab/>
            </w:r>
            <w:r w:rsidR="00B510EF">
              <w:rPr>
                <w:noProof/>
                <w:webHidden/>
              </w:rPr>
              <w:fldChar w:fldCharType="begin"/>
            </w:r>
            <w:r w:rsidR="00B510EF">
              <w:rPr>
                <w:noProof/>
                <w:webHidden/>
              </w:rPr>
              <w:instrText xml:space="preserve"> PAGEREF _Toc402619944 \h </w:instrText>
            </w:r>
            <w:r w:rsidR="00B510EF">
              <w:rPr>
                <w:noProof/>
                <w:webHidden/>
              </w:rPr>
            </w:r>
            <w:r w:rsidR="00B510EF">
              <w:rPr>
                <w:noProof/>
                <w:webHidden/>
              </w:rPr>
              <w:fldChar w:fldCharType="separate"/>
            </w:r>
            <w:r w:rsidR="00B510EF">
              <w:rPr>
                <w:noProof/>
                <w:webHidden/>
              </w:rPr>
              <w:t>108</w:t>
            </w:r>
            <w:r w:rsidR="00B510EF">
              <w:rPr>
                <w:noProof/>
                <w:webHidden/>
              </w:rPr>
              <w:fldChar w:fldCharType="end"/>
            </w:r>
            <w:r>
              <w:rPr>
                <w:noProof/>
              </w:rPr>
              <w:fldChar w:fldCharType="end"/>
            </w:r>
          </w:ins>
        </w:p>
        <w:p w14:paraId="69F39D08" w14:textId="77777777" w:rsidR="00B510EF" w:rsidRDefault="00397205">
          <w:pPr>
            <w:pStyle w:val="TOC3"/>
            <w:rPr>
              <w:ins w:id="677" w:author="Anders Hejlsberg" w:date="2014-11-01T15:43:00Z"/>
              <w:rFonts w:eastAsiaTheme="minorEastAsia"/>
              <w:noProof/>
              <w:sz w:val="22"/>
            </w:rPr>
          </w:pPr>
          <w:ins w:id="678" w:author="Anders Hejlsberg" w:date="2014-11-01T15:43:00Z">
            <w:r>
              <w:fldChar w:fldCharType="begin"/>
            </w:r>
            <w:r>
              <w:instrText xml:space="preserve"> HYPERLIN</w:instrText>
            </w:r>
            <w:r>
              <w:instrText xml:space="preserve">K \l "_Toc402619945" </w:instrText>
            </w:r>
            <w:r>
              <w:fldChar w:fldCharType="separate"/>
            </w:r>
            <w:r w:rsidR="00B510EF" w:rsidRPr="004847BD">
              <w:rPr>
                <w:rStyle w:val="Hyperlink"/>
                <w:noProof/>
              </w:rPr>
              <w:t>8.3.3</w:t>
            </w:r>
            <w:r w:rsidR="00B510EF">
              <w:rPr>
                <w:rFonts w:eastAsiaTheme="minorEastAsia"/>
                <w:noProof/>
                <w:sz w:val="22"/>
              </w:rPr>
              <w:tab/>
            </w:r>
            <w:r w:rsidR="00B510EF" w:rsidRPr="004847BD">
              <w:rPr>
                <w:rStyle w:val="Hyperlink"/>
                <w:noProof/>
              </w:rPr>
              <w:t>Automatic Constructors</w:t>
            </w:r>
            <w:r w:rsidR="00B510EF">
              <w:rPr>
                <w:noProof/>
                <w:webHidden/>
              </w:rPr>
              <w:tab/>
            </w:r>
            <w:r w:rsidR="00B510EF">
              <w:rPr>
                <w:noProof/>
                <w:webHidden/>
              </w:rPr>
              <w:fldChar w:fldCharType="begin"/>
            </w:r>
            <w:r w:rsidR="00B510EF">
              <w:rPr>
                <w:noProof/>
                <w:webHidden/>
              </w:rPr>
              <w:instrText xml:space="preserve"> PAGEREF _Toc402619945 \h </w:instrText>
            </w:r>
            <w:r w:rsidR="00B510EF">
              <w:rPr>
                <w:noProof/>
                <w:webHidden/>
              </w:rPr>
            </w:r>
            <w:r w:rsidR="00B510EF">
              <w:rPr>
                <w:noProof/>
                <w:webHidden/>
              </w:rPr>
              <w:fldChar w:fldCharType="separate"/>
            </w:r>
            <w:r w:rsidR="00B510EF">
              <w:rPr>
                <w:noProof/>
                <w:webHidden/>
              </w:rPr>
              <w:t>108</w:t>
            </w:r>
            <w:r w:rsidR="00B510EF">
              <w:rPr>
                <w:noProof/>
                <w:webHidden/>
              </w:rPr>
              <w:fldChar w:fldCharType="end"/>
            </w:r>
            <w:r>
              <w:rPr>
                <w:noProof/>
              </w:rPr>
              <w:fldChar w:fldCharType="end"/>
            </w:r>
          </w:ins>
        </w:p>
        <w:p w14:paraId="41DC3118" w14:textId="77777777" w:rsidR="00B510EF" w:rsidRDefault="00397205">
          <w:pPr>
            <w:pStyle w:val="TOC2"/>
            <w:tabs>
              <w:tab w:val="left" w:pos="880"/>
              <w:tab w:val="right" w:leader="dot" w:pos="9350"/>
            </w:tabs>
            <w:rPr>
              <w:ins w:id="679" w:author="Anders Hejlsberg" w:date="2014-11-01T15:43:00Z"/>
              <w:rFonts w:eastAsiaTheme="minorEastAsia"/>
              <w:noProof/>
              <w:sz w:val="22"/>
            </w:rPr>
          </w:pPr>
          <w:ins w:id="680" w:author="Anders Hejlsberg" w:date="2014-11-01T15:43:00Z">
            <w:r>
              <w:fldChar w:fldCharType="begin"/>
            </w:r>
            <w:r>
              <w:instrText xml:space="preserve"> HYPERLINK \l "_Toc402619946" </w:instrText>
            </w:r>
            <w:r>
              <w:fldChar w:fldCharType="separate"/>
            </w:r>
            <w:r w:rsidR="00B510EF" w:rsidRPr="004847BD">
              <w:rPr>
                <w:rStyle w:val="Hyperlink"/>
                <w:noProof/>
              </w:rPr>
              <w:t>8.4</w:t>
            </w:r>
            <w:r w:rsidR="00B510EF">
              <w:rPr>
                <w:rFonts w:eastAsiaTheme="minorEastAsia"/>
                <w:noProof/>
                <w:sz w:val="22"/>
              </w:rPr>
              <w:tab/>
            </w:r>
            <w:r w:rsidR="00B510EF" w:rsidRPr="004847BD">
              <w:rPr>
                <w:rStyle w:val="Hyperlink"/>
                <w:noProof/>
              </w:rPr>
              <w:t>Property Member Declarations</w:t>
            </w:r>
            <w:r w:rsidR="00B510EF">
              <w:rPr>
                <w:noProof/>
                <w:webHidden/>
              </w:rPr>
              <w:tab/>
            </w:r>
            <w:r w:rsidR="00B510EF">
              <w:rPr>
                <w:noProof/>
                <w:webHidden/>
              </w:rPr>
              <w:fldChar w:fldCharType="begin"/>
            </w:r>
            <w:r w:rsidR="00B510EF">
              <w:rPr>
                <w:noProof/>
                <w:webHidden/>
              </w:rPr>
              <w:instrText xml:space="preserve"> PAGEREF _Toc402619946 \h </w:instrText>
            </w:r>
            <w:r w:rsidR="00B510EF">
              <w:rPr>
                <w:noProof/>
                <w:webHidden/>
              </w:rPr>
            </w:r>
            <w:r w:rsidR="00B510EF">
              <w:rPr>
                <w:noProof/>
                <w:webHidden/>
              </w:rPr>
              <w:fldChar w:fldCharType="separate"/>
            </w:r>
            <w:r w:rsidR="00B510EF">
              <w:rPr>
                <w:noProof/>
                <w:webHidden/>
              </w:rPr>
              <w:t>109</w:t>
            </w:r>
            <w:r w:rsidR="00B510EF">
              <w:rPr>
                <w:noProof/>
                <w:webHidden/>
              </w:rPr>
              <w:fldChar w:fldCharType="end"/>
            </w:r>
            <w:r>
              <w:rPr>
                <w:noProof/>
              </w:rPr>
              <w:fldChar w:fldCharType="end"/>
            </w:r>
          </w:ins>
        </w:p>
        <w:p w14:paraId="375442DB" w14:textId="77777777" w:rsidR="00B510EF" w:rsidRDefault="00397205">
          <w:pPr>
            <w:pStyle w:val="TOC3"/>
            <w:rPr>
              <w:ins w:id="681" w:author="Anders Hejlsberg" w:date="2014-11-01T15:43:00Z"/>
              <w:rFonts w:eastAsiaTheme="minorEastAsia"/>
              <w:noProof/>
              <w:sz w:val="22"/>
            </w:rPr>
          </w:pPr>
          <w:ins w:id="682" w:author="Anders Hejlsberg" w:date="2014-11-01T15:43:00Z">
            <w:r>
              <w:fldChar w:fldCharType="begin"/>
            </w:r>
            <w:r>
              <w:instrText xml:space="preserve"> HYPERLINK \l "_Toc402619947" </w:instrText>
            </w:r>
            <w:r>
              <w:fldChar w:fldCharType="separate"/>
            </w:r>
            <w:r w:rsidR="00B510EF" w:rsidRPr="004847BD">
              <w:rPr>
                <w:rStyle w:val="Hyperlink"/>
                <w:noProof/>
              </w:rPr>
              <w:t>8.4.1</w:t>
            </w:r>
            <w:r w:rsidR="00B510EF">
              <w:rPr>
                <w:rFonts w:eastAsiaTheme="minorEastAsia"/>
                <w:noProof/>
                <w:sz w:val="22"/>
              </w:rPr>
              <w:tab/>
            </w:r>
            <w:r w:rsidR="00B510EF" w:rsidRPr="004847BD">
              <w:rPr>
                <w:rStyle w:val="Hyperlink"/>
                <w:noProof/>
              </w:rPr>
              <w:t>Member Variable Declarations</w:t>
            </w:r>
            <w:r w:rsidR="00B510EF">
              <w:rPr>
                <w:noProof/>
                <w:webHidden/>
              </w:rPr>
              <w:tab/>
            </w:r>
            <w:r w:rsidR="00B510EF">
              <w:rPr>
                <w:noProof/>
                <w:webHidden/>
              </w:rPr>
              <w:fldChar w:fldCharType="begin"/>
            </w:r>
            <w:r w:rsidR="00B510EF">
              <w:rPr>
                <w:noProof/>
                <w:webHidden/>
              </w:rPr>
              <w:instrText xml:space="preserve"> PAGEREF _Toc402619947 \h </w:instrText>
            </w:r>
            <w:r w:rsidR="00B510EF">
              <w:rPr>
                <w:noProof/>
                <w:webHidden/>
              </w:rPr>
            </w:r>
            <w:r w:rsidR="00B510EF">
              <w:rPr>
                <w:noProof/>
                <w:webHidden/>
              </w:rPr>
              <w:fldChar w:fldCharType="separate"/>
            </w:r>
            <w:r w:rsidR="00B510EF">
              <w:rPr>
                <w:noProof/>
                <w:webHidden/>
              </w:rPr>
              <w:t>110</w:t>
            </w:r>
            <w:r w:rsidR="00B510EF">
              <w:rPr>
                <w:noProof/>
                <w:webHidden/>
              </w:rPr>
              <w:fldChar w:fldCharType="end"/>
            </w:r>
            <w:r>
              <w:rPr>
                <w:noProof/>
              </w:rPr>
              <w:fldChar w:fldCharType="end"/>
            </w:r>
          </w:ins>
        </w:p>
        <w:p w14:paraId="36959CEE" w14:textId="77777777" w:rsidR="00B510EF" w:rsidRDefault="00397205">
          <w:pPr>
            <w:pStyle w:val="TOC3"/>
            <w:rPr>
              <w:ins w:id="683" w:author="Anders Hejlsberg" w:date="2014-11-01T15:43:00Z"/>
              <w:rFonts w:eastAsiaTheme="minorEastAsia"/>
              <w:noProof/>
              <w:sz w:val="22"/>
            </w:rPr>
          </w:pPr>
          <w:ins w:id="684" w:author="Anders Hejlsberg" w:date="2014-11-01T15:43:00Z">
            <w:r>
              <w:fldChar w:fldCharType="begin"/>
            </w:r>
            <w:r>
              <w:instrText xml:space="preserve"> HYPERLINK \l "_Toc402619948" </w:instrText>
            </w:r>
            <w:r>
              <w:fldChar w:fldCharType="separate"/>
            </w:r>
            <w:r w:rsidR="00B510EF" w:rsidRPr="004847BD">
              <w:rPr>
                <w:rStyle w:val="Hyperlink"/>
                <w:noProof/>
              </w:rPr>
              <w:t>8.4.2</w:t>
            </w:r>
            <w:r w:rsidR="00B510EF">
              <w:rPr>
                <w:rFonts w:eastAsiaTheme="minorEastAsia"/>
                <w:noProof/>
                <w:sz w:val="22"/>
              </w:rPr>
              <w:tab/>
            </w:r>
            <w:r w:rsidR="00B510EF" w:rsidRPr="004847BD">
              <w:rPr>
                <w:rStyle w:val="Hyperlink"/>
                <w:noProof/>
              </w:rPr>
              <w:t>Member Function Declarations</w:t>
            </w:r>
            <w:r w:rsidR="00B510EF">
              <w:rPr>
                <w:noProof/>
                <w:webHidden/>
              </w:rPr>
              <w:tab/>
            </w:r>
            <w:r w:rsidR="00B510EF">
              <w:rPr>
                <w:noProof/>
                <w:webHidden/>
              </w:rPr>
              <w:fldChar w:fldCharType="begin"/>
            </w:r>
            <w:r w:rsidR="00B510EF">
              <w:rPr>
                <w:noProof/>
                <w:webHidden/>
              </w:rPr>
              <w:instrText xml:space="preserve"> PAGEREF _Toc402619948 \h </w:instrText>
            </w:r>
            <w:r w:rsidR="00B510EF">
              <w:rPr>
                <w:noProof/>
                <w:webHidden/>
              </w:rPr>
            </w:r>
            <w:r w:rsidR="00B510EF">
              <w:rPr>
                <w:noProof/>
                <w:webHidden/>
              </w:rPr>
              <w:fldChar w:fldCharType="separate"/>
            </w:r>
            <w:r w:rsidR="00B510EF">
              <w:rPr>
                <w:noProof/>
                <w:webHidden/>
              </w:rPr>
              <w:t>111</w:t>
            </w:r>
            <w:r w:rsidR="00B510EF">
              <w:rPr>
                <w:noProof/>
                <w:webHidden/>
              </w:rPr>
              <w:fldChar w:fldCharType="end"/>
            </w:r>
            <w:r>
              <w:rPr>
                <w:noProof/>
              </w:rPr>
              <w:fldChar w:fldCharType="end"/>
            </w:r>
          </w:ins>
        </w:p>
        <w:p w14:paraId="24B23A58" w14:textId="77777777" w:rsidR="00B510EF" w:rsidRDefault="00397205">
          <w:pPr>
            <w:pStyle w:val="TOC3"/>
            <w:rPr>
              <w:ins w:id="685" w:author="Anders Hejlsberg" w:date="2014-11-01T15:43:00Z"/>
              <w:rFonts w:eastAsiaTheme="minorEastAsia"/>
              <w:noProof/>
              <w:sz w:val="22"/>
            </w:rPr>
          </w:pPr>
          <w:ins w:id="686" w:author="Anders Hejlsberg" w:date="2014-11-01T15:43:00Z">
            <w:r>
              <w:fldChar w:fldCharType="begin"/>
            </w:r>
            <w:r>
              <w:instrText xml:space="preserve"> HYPERLINK \l "_Toc4026</w:instrText>
            </w:r>
            <w:r>
              <w:instrText xml:space="preserve">19949" </w:instrText>
            </w:r>
            <w:r>
              <w:fldChar w:fldCharType="separate"/>
            </w:r>
            <w:r w:rsidR="00B510EF" w:rsidRPr="004847BD">
              <w:rPr>
                <w:rStyle w:val="Hyperlink"/>
                <w:noProof/>
              </w:rPr>
              <w:t>8.4.3</w:t>
            </w:r>
            <w:r w:rsidR="00B510EF">
              <w:rPr>
                <w:rFonts w:eastAsiaTheme="minorEastAsia"/>
                <w:noProof/>
                <w:sz w:val="22"/>
              </w:rPr>
              <w:tab/>
            </w:r>
            <w:r w:rsidR="00B510EF" w:rsidRPr="004847BD">
              <w:rPr>
                <w:rStyle w:val="Hyperlink"/>
                <w:noProof/>
              </w:rPr>
              <w:t>Member Accessor Declarations</w:t>
            </w:r>
            <w:r w:rsidR="00B510EF">
              <w:rPr>
                <w:noProof/>
                <w:webHidden/>
              </w:rPr>
              <w:tab/>
            </w:r>
            <w:r w:rsidR="00B510EF">
              <w:rPr>
                <w:noProof/>
                <w:webHidden/>
              </w:rPr>
              <w:fldChar w:fldCharType="begin"/>
            </w:r>
            <w:r w:rsidR="00B510EF">
              <w:rPr>
                <w:noProof/>
                <w:webHidden/>
              </w:rPr>
              <w:instrText xml:space="preserve"> PAGEREF _Toc402619949 \h </w:instrText>
            </w:r>
            <w:r w:rsidR="00B510EF">
              <w:rPr>
                <w:noProof/>
                <w:webHidden/>
              </w:rPr>
            </w:r>
            <w:r w:rsidR="00B510EF">
              <w:rPr>
                <w:noProof/>
                <w:webHidden/>
              </w:rPr>
              <w:fldChar w:fldCharType="separate"/>
            </w:r>
            <w:r w:rsidR="00B510EF">
              <w:rPr>
                <w:noProof/>
                <w:webHidden/>
              </w:rPr>
              <w:t>113</w:t>
            </w:r>
            <w:r w:rsidR="00B510EF">
              <w:rPr>
                <w:noProof/>
                <w:webHidden/>
              </w:rPr>
              <w:fldChar w:fldCharType="end"/>
            </w:r>
            <w:r>
              <w:rPr>
                <w:noProof/>
              </w:rPr>
              <w:fldChar w:fldCharType="end"/>
            </w:r>
          </w:ins>
        </w:p>
        <w:p w14:paraId="6474FA50" w14:textId="77777777" w:rsidR="00B510EF" w:rsidRDefault="00397205">
          <w:pPr>
            <w:pStyle w:val="TOC2"/>
            <w:tabs>
              <w:tab w:val="left" w:pos="880"/>
              <w:tab w:val="right" w:leader="dot" w:pos="9350"/>
            </w:tabs>
            <w:rPr>
              <w:ins w:id="687" w:author="Anders Hejlsberg" w:date="2014-11-01T15:43:00Z"/>
              <w:rFonts w:eastAsiaTheme="minorEastAsia"/>
              <w:noProof/>
              <w:sz w:val="22"/>
            </w:rPr>
          </w:pPr>
          <w:ins w:id="688" w:author="Anders Hejlsberg" w:date="2014-11-01T15:43:00Z">
            <w:r>
              <w:fldChar w:fldCharType="begin"/>
            </w:r>
            <w:r>
              <w:instrText xml:space="preserve"> HYPERLINK \l "_Toc402619950" </w:instrText>
            </w:r>
            <w:r>
              <w:fldChar w:fldCharType="separate"/>
            </w:r>
            <w:r w:rsidR="00B510EF" w:rsidRPr="004847BD">
              <w:rPr>
                <w:rStyle w:val="Hyperlink"/>
                <w:noProof/>
              </w:rPr>
              <w:t>8.5</w:t>
            </w:r>
            <w:r w:rsidR="00B510EF">
              <w:rPr>
                <w:rFonts w:eastAsiaTheme="minorEastAsia"/>
                <w:noProof/>
                <w:sz w:val="22"/>
              </w:rPr>
              <w:tab/>
            </w:r>
            <w:r w:rsidR="00B510EF" w:rsidRPr="004847BD">
              <w:rPr>
                <w:rStyle w:val="Hyperlink"/>
                <w:noProof/>
              </w:rPr>
              <w:t>Index Member Declarations</w:t>
            </w:r>
            <w:r w:rsidR="00B510EF">
              <w:rPr>
                <w:noProof/>
                <w:webHidden/>
              </w:rPr>
              <w:tab/>
            </w:r>
            <w:r w:rsidR="00B510EF">
              <w:rPr>
                <w:noProof/>
                <w:webHidden/>
              </w:rPr>
              <w:fldChar w:fldCharType="begin"/>
            </w:r>
            <w:r w:rsidR="00B510EF">
              <w:rPr>
                <w:noProof/>
                <w:webHidden/>
              </w:rPr>
              <w:instrText xml:space="preserve"> PAGEREF _Toc402619950 \h </w:instrText>
            </w:r>
            <w:r w:rsidR="00B510EF">
              <w:rPr>
                <w:noProof/>
                <w:webHidden/>
              </w:rPr>
            </w:r>
            <w:r w:rsidR="00B510EF">
              <w:rPr>
                <w:noProof/>
                <w:webHidden/>
              </w:rPr>
              <w:fldChar w:fldCharType="separate"/>
            </w:r>
            <w:r w:rsidR="00B510EF">
              <w:rPr>
                <w:noProof/>
                <w:webHidden/>
              </w:rPr>
              <w:t>113</w:t>
            </w:r>
            <w:r w:rsidR="00B510EF">
              <w:rPr>
                <w:noProof/>
                <w:webHidden/>
              </w:rPr>
              <w:fldChar w:fldCharType="end"/>
            </w:r>
            <w:r>
              <w:rPr>
                <w:noProof/>
              </w:rPr>
              <w:fldChar w:fldCharType="end"/>
            </w:r>
          </w:ins>
        </w:p>
        <w:p w14:paraId="76B3BFAD" w14:textId="77777777" w:rsidR="00B510EF" w:rsidRDefault="00397205">
          <w:pPr>
            <w:pStyle w:val="TOC2"/>
            <w:tabs>
              <w:tab w:val="left" w:pos="880"/>
              <w:tab w:val="right" w:leader="dot" w:pos="9350"/>
            </w:tabs>
            <w:rPr>
              <w:ins w:id="689" w:author="Anders Hejlsberg" w:date="2014-11-01T15:43:00Z"/>
              <w:rFonts w:eastAsiaTheme="minorEastAsia"/>
              <w:noProof/>
              <w:sz w:val="22"/>
            </w:rPr>
          </w:pPr>
          <w:ins w:id="690" w:author="Anders Hejlsberg" w:date="2014-11-01T15:43:00Z">
            <w:r>
              <w:fldChar w:fldCharType="begin"/>
            </w:r>
            <w:r>
              <w:instrText xml:space="preserve"> HYPERLINK \l "_Toc402619951" </w:instrText>
            </w:r>
            <w:r>
              <w:fldChar w:fldCharType="separate"/>
            </w:r>
            <w:r w:rsidR="00B510EF" w:rsidRPr="004847BD">
              <w:rPr>
                <w:rStyle w:val="Hyperlink"/>
                <w:noProof/>
              </w:rPr>
              <w:t>8.6</w:t>
            </w:r>
            <w:r w:rsidR="00B510EF">
              <w:rPr>
                <w:rFonts w:eastAsiaTheme="minorEastAsia"/>
                <w:noProof/>
                <w:sz w:val="22"/>
              </w:rPr>
              <w:tab/>
            </w:r>
            <w:r w:rsidR="00B510EF" w:rsidRPr="004847BD">
              <w:rPr>
                <w:rStyle w:val="Hyperlink"/>
                <w:noProof/>
              </w:rPr>
              <w:t>Code Generation</w:t>
            </w:r>
            <w:r w:rsidR="00B510EF">
              <w:rPr>
                <w:noProof/>
                <w:webHidden/>
              </w:rPr>
              <w:tab/>
            </w:r>
            <w:r w:rsidR="00B510EF">
              <w:rPr>
                <w:noProof/>
                <w:webHidden/>
              </w:rPr>
              <w:fldChar w:fldCharType="begin"/>
            </w:r>
            <w:r w:rsidR="00B510EF">
              <w:rPr>
                <w:noProof/>
                <w:webHidden/>
              </w:rPr>
              <w:instrText xml:space="preserve"> PAGEREF _Toc402619951 \h </w:instrText>
            </w:r>
            <w:r w:rsidR="00B510EF">
              <w:rPr>
                <w:noProof/>
                <w:webHidden/>
              </w:rPr>
            </w:r>
            <w:r w:rsidR="00B510EF">
              <w:rPr>
                <w:noProof/>
                <w:webHidden/>
              </w:rPr>
              <w:fldChar w:fldCharType="separate"/>
            </w:r>
            <w:r w:rsidR="00B510EF">
              <w:rPr>
                <w:noProof/>
                <w:webHidden/>
              </w:rPr>
              <w:t>114</w:t>
            </w:r>
            <w:r w:rsidR="00B510EF">
              <w:rPr>
                <w:noProof/>
                <w:webHidden/>
              </w:rPr>
              <w:fldChar w:fldCharType="end"/>
            </w:r>
            <w:r>
              <w:rPr>
                <w:noProof/>
              </w:rPr>
              <w:fldChar w:fldCharType="end"/>
            </w:r>
          </w:ins>
        </w:p>
        <w:p w14:paraId="68CD5046" w14:textId="77777777" w:rsidR="00B510EF" w:rsidRDefault="00397205">
          <w:pPr>
            <w:pStyle w:val="TOC3"/>
            <w:rPr>
              <w:ins w:id="691" w:author="Anders Hejlsberg" w:date="2014-11-01T15:43:00Z"/>
              <w:rFonts w:eastAsiaTheme="minorEastAsia"/>
              <w:noProof/>
              <w:sz w:val="22"/>
            </w:rPr>
          </w:pPr>
          <w:ins w:id="692" w:author="Anders Hejlsberg" w:date="2014-11-01T15:43:00Z">
            <w:r>
              <w:fldChar w:fldCharType="begin"/>
            </w:r>
            <w:r>
              <w:instrText xml:space="preserve"> HYPERLINK \l "_Toc402619952" </w:instrText>
            </w:r>
            <w:r>
              <w:fldChar w:fldCharType="separate"/>
            </w:r>
            <w:r w:rsidR="00B510EF" w:rsidRPr="004847BD">
              <w:rPr>
                <w:rStyle w:val="Hyperlink"/>
                <w:noProof/>
              </w:rPr>
              <w:t>8.6.1</w:t>
            </w:r>
            <w:r w:rsidR="00B510EF">
              <w:rPr>
                <w:rFonts w:eastAsiaTheme="minorEastAsia"/>
                <w:noProof/>
                <w:sz w:val="22"/>
              </w:rPr>
              <w:tab/>
            </w:r>
            <w:r w:rsidR="00B510EF" w:rsidRPr="004847BD">
              <w:rPr>
                <w:rStyle w:val="Hyperlink"/>
                <w:noProof/>
              </w:rPr>
              <w:t>Classes Without Extends Clauses</w:t>
            </w:r>
            <w:r w:rsidR="00B510EF">
              <w:rPr>
                <w:noProof/>
                <w:webHidden/>
              </w:rPr>
              <w:tab/>
            </w:r>
            <w:r w:rsidR="00B510EF">
              <w:rPr>
                <w:noProof/>
                <w:webHidden/>
              </w:rPr>
              <w:fldChar w:fldCharType="begin"/>
            </w:r>
            <w:r w:rsidR="00B510EF">
              <w:rPr>
                <w:noProof/>
                <w:webHidden/>
              </w:rPr>
              <w:instrText xml:space="preserve"> PAGEREF _Toc402619952 \h </w:instrText>
            </w:r>
            <w:r w:rsidR="00B510EF">
              <w:rPr>
                <w:noProof/>
                <w:webHidden/>
              </w:rPr>
            </w:r>
            <w:r w:rsidR="00B510EF">
              <w:rPr>
                <w:noProof/>
                <w:webHidden/>
              </w:rPr>
              <w:fldChar w:fldCharType="separate"/>
            </w:r>
            <w:r w:rsidR="00B510EF">
              <w:rPr>
                <w:noProof/>
                <w:webHidden/>
              </w:rPr>
              <w:t>114</w:t>
            </w:r>
            <w:r w:rsidR="00B510EF">
              <w:rPr>
                <w:noProof/>
                <w:webHidden/>
              </w:rPr>
              <w:fldChar w:fldCharType="end"/>
            </w:r>
            <w:r>
              <w:rPr>
                <w:noProof/>
              </w:rPr>
              <w:fldChar w:fldCharType="end"/>
            </w:r>
          </w:ins>
        </w:p>
        <w:p w14:paraId="278D7402" w14:textId="77777777" w:rsidR="00B510EF" w:rsidRDefault="00397205">
          <w:pPr>
            <w:pStyle w:val="TOC3"/>
            <w:rPr>
              <w:ins w:id="693" w:author="Anders Hejlsberg" w:date="2014-11-01T15:43:00Z"/>
              <w:rFonts w:eastAsiaTheme="minorEastAsia"/>
              <w:noProof/>
              <w:sz w:val="22"/>
            </w:rPr>
          </w:pPr>
          <w:ins w:id="694" w:author="Anders Hejlsberg" w:date="2014-11-01T15:43:00Z">
            <w:r>
              <w:fldChar w:fldCharType="begin"/>
            </w:r>
            <w:r>
              <w:instrText xml:space="preserve"> HYPERLINK \l "_Toc40</w:instrText>
            </w:r>
            <w:r>
              <w:instrText xml:space="preserve">2619953" </w:instrText>
            </w:r>
            <w:r>
              <w:fldChar w:fldCharType="separate"/>
            </w:r>
            <w:r w:rsidR="00B510EF" w:rsidRPr="004847BD">
              <w:rPr>
                <w:rStyle w:val="Hyperlink"/>
                <w:noProof/>
              </w:rPr>
              <w:t>8.6.2</w:t>
            </w:r>
            <w:r w:rsidR="00B510EF">
              <w:rPr>
                <w:rFonts w:eastAsiaTheme="minorEastAsia"/>
                <w:noProof/>
                <w:sz w:val="22"/>
              </w:rPr>
              <w:tab/>
            </w:r>
            <w:r w:rsidR="00B510EF" w:rsidRPr="004847BD">
              <w:rPr>
                <w:rStyle w:val="Hyperlink"/>
                <w:noProof/>
              </w:rPr>
              <w:t>Classes With Extends Clauses</w:t>
            </w:r>
            <w:r w:rsidR="00B510EF">
              <w:rPr>
                <w:noProof/>
                <w:webHidden/>
              </w:rPr>
              <w:tab/>
            </w:r>
            <w:r w:rsidR="00B510EF">
              <w:rPr>
                <w:noProof/>
                <w:webHidden/>
              </w:rPr>
              <w:fldChar w:fldCharType="begin"/>
            </w:r>
            <w:r w:rsidR="00B510EF">
              <w:rPr>
                <w:noProof/>
                <w:webHidden/>
              </w:rPr>
              <w:instrText xml:space="preserve"> PAGEREF _Toc402619953 \h </w:instrText>
            </w:r>
            <w:r w:rsidR="00B510EF">
              <w:rPr>
                <w:noProof/>
                <w:webHidden/>
              </w:rPr>
            </w:r>
            <w:r w:rsidR="00B510EF">
              <w:rPr>
                <w:noProof/>
                <w:webHidden/>
              </w:rPr>
              <w:fldChar w:fldCharType="separate"/>
            </w:r>
            <w:r w:rsidR="00B510EF">
              <w:rPr>
                <w:noProof/>
                <w:webHidden/>
              </w:rPr>
              <w:t>116</w:t>
            </w:r>
            <w:r w:rsidR="00B510EF">
              <w:rPr>
                <w:noProof/>
                <w:webHidden/>
              </w:rPr>
              <w:fldChar w:fldCharType="end"/>
            </w:r>
            <w:r>
              <w:rPr>
                <w:noProof/>
              </w:rPr>
              <w:fldChar w:fldCharType="end"/>
            </w:r>
          </w:ins>
        </w:p>
        <w:p w14:paraId="78A83DC0" w14:textId="77777777" w:rsidR="00B510EF" w:rsidRDefault="00397205">
          <w:pPr>
            <w:pStyle w:val="TOC1"/>
            <w:rPr>
              <w:ins w:id="695" w:author="Anders Hejlsberg" w:date="2014-11-01T15:43:00Z"/>
              <w:rFonts w:eastAsiaTheme="minorEastAsia"/>
              <w:noProof/>
              <w:sz w:val="22"/>
            </w:rPr>
          </w:pPr>
          <w:ins w:id="696" w:author="Anders Hejlsberg" w:date="2014-11-01T15:43:00Z">
            <w:r>
              <w:fldChar w:fldCharType="begin"/>
            </w:r>
            <w:r>
              <w:instrText xml:space="preserve"> HYPERLINK \l "_Toc402619954" </w:instrText>
            </w:r>
            <w:r>
              <w:fldChar w:fldCharType="separate"/>
            </w:r>
            <w:r w:rsidR="00B510EF" w:rsidRPr="004847BD">
              <w:rPr>
                <w:rStyle w:val="Hyperlink"/>
                <w:noProof/>
              </w:rPr>
              <w:t>9</w:t>
            </w:r>
            <w:r w:rsidR="00B510EF">
              <w:rPr>
                <w:rFonts w:eastAsiaTheme="minorEastAsia"/>
                <w:noProof/>
                <w:sz w:val="22"/>
              </w:rPr>
              <w:tab/>
            </w:r>
            <w:r w:rsidR="00B510EF" w:rsidRPr="004847BD">
              <w:rPr>
                <w:rStyle w:val="Hyperlink"/>
                <w:noProof/>
              </w:rPr>
              <w:t>Enums</w:t>
            </w:r>
            <w:r w:rsidR="00B510EF">
              <w:rPr>
                <w:noProof/>
                <w:webHidden/>
              </w:rPr>
              <w:tab/>
            </w:r>
            <w:r w:rsidR="00B510EF">
              <w:rPr>
                <w:noProof/>
                <w:webHidden/>
              </w:rPr>
              <w:fldChar w:fldCharType="begin"/>
            </w:r>
            <w:r w:rsidR="00B510EF">
              <w:rPr>
                <w:noProof/>
                <w:webHidden/>
              </w:rPr>
              <w:instrText xml:space="preserve"> PAGEREF _Toc402619954 \h </w:instrText>
            </w:r>
            <w:r w:rsidR="00B510EF">
              <w:rPr>
                <w:noProof/>
                <w:webHidden/>
              </w:rPr>
            </w:r>
            <w:r w:rsidR="00B510EF">
              <w:rPr>
                <w:noProof/>
                <w:webHidden/>
              </w:rPr>
              <w:fldChar w:fldCharType="separate"/>
            </w:r>
            <w:r w:rsidR="00B510EF">
              <w:rPr>
                <w:noProof/>
                <w:webHidden/>
              </w:rPr>
              <w:t>119</w:t>
            </w:r>
            <w:r w:rsidR="00B510EF">
              <w:rPr>
                <w:noProof/>
                <w:webHidden/>
              </w:rPr>
              <w:fldChar w:fldCharType="end"/>
            </w:r>
            <w:r>
              <w:rPr>
                <w:noProof/>
              </w:rPr>
              <w:fldChar w:fldCharType="end"/>
            </w:r>
          </w:ins>
        </w:p>
        <w:p w14:paraId="6955E476" w14:textId="77777777" w:rsidR="00B510EF" w:rsidRDefault="00397205">
          <w:pPr>
            <w:pStyle w:val="TOC2"/>
            <w:tabs>
              <w:tab w:val="left" w:pos="880"/>
              <w:tab w:val="right" w:leader="dot" w:pos="9350"/>
            </w:tabs>
            <w:rPr>
              <w:ins w:id="697" w:author="Anders Hejlsberg" w:date="2014-11-01T15:43:00Z"/>
              <w:rFonts w:eastAsiaTheme="minorEastAsia"/>
              <w:noProof/>
              <w:sz w:val="22"/>
            </w:rPr>
          </w:pPr>
          <w:ins w:id="698" w:author="Anders Hejlsberg" w:date="2014-11-01T15:43:00Z">
            <w:r>
              <w:fldChar w:fldCharType="begin"/>
            </w:r>
            <w:r>
              <w:instrText xml:space="preserve"> HYPERLINK \l "_Toc402619955" </w:instrText>
            </w:r>
            <w:r>
              <w:fldChar w:fldCharType="separate"/>
            </w:r>
            <w:r w:rsidR="00B510EF" w:rsidRPr="004847BD">
              <w:rPr>
                <w:rStyle w:val="Hyperlink"/>
                <w:noProof/>
              </w:rPr>
              <w:t>9.1</w:t>
            </w:r>
            <w:r w:rsidR="00B510EF">
              <w:rPr>
                <w:rFonts w:eastAsiaTheme="minorEastAsia"/>
                <w:noProof/>
                <w:sz w:val="22"/>
              </w:rPr>
              <w:tab/>
            </w:r>
            <w:r w:rsidR="00B510EF" w:rsidRPr="004847BD">
              <w:rPr>
                <w:rStyle w:val="Hyperlink"/>
                <w:noProof/>
              </w:rPr>
              <w:t>Enum Declarations</w:t>
            </w:r>
            <w:r w:rsidR="00B510EF">
              <w:rPr>
                <w:noProof/>
                <w:webHidden/>
              </w:rPr>
              <w:tab/>
            </w:r>
            <w:r w:rsidR="00B510EF">
              <w:rPr>
                <w:noProof/>
                <w:webHidden/>
              </w:rPr>
              <w:fldChar w:fldCharType="begin"/>
            </w:r>
            <w:r w:rsidR="00B510EF">
              <w:rPr>
                <w:noProof/>
                <w:webHidden/>
              </w:rPr>
              <w:instrText xml:space="preserve"> PAGEREF _Toc402619955 \h </w:instrText>
            </w:r>
            <w:r w:rsidR="00B510EF">
              <w:rPr>
                <w:noProof/>
                <w:webHidden/>
              </w:rPr>
            </w:r>
            <w:r w:rsidR="00B510EF">
              <w:rPr>
                <w:noProof/>
                <w:webHidden/>
              </w:rPr>
              <w:fldChar w:fldCharType="separate"/>
            </w:r>
            <w:r w:rsidR="00B510EF">
              <w:rPr>
                <w:noProof/>
                <w:webHidden/>
              </w:rPr>
              <w:t>119</w:t>
            </w:r>
            <w:r w:rsidR="00B510EF">
              <w:rPr>
                <w:noProof/>
                <w:webHidden/>
              </w:rPr>
              <w:fldChar w:fldCharType="end"/>
            </w:r>
            <w:r>
              <w:rPr>
                <w:noProof/>
              </w:rPr>
              <w:fldChar w:fldCharType="end"/>
            </w:r>
          </w:ins>
        </w:p>
        <w:p w14:paraId="1F2A6A7F" w14:textId="77777777" w:rsidR="00B510EF" w:rsidRDefault="00397205">
          <w:pPr>
            <w:pStyle w:val="TOC2"/>
            <w:tabs>
              <w:tab w:val="left" w:pos="880"/>
              <w:tab w:val="right" w:leader="dot" w:pos="9350"/>
            </w:tabs>
            <w:rPr>
              <w:ins w:id="699" w:author="Anders Hejlsberg" w:date="2014-11-01T15:43:00Z"/>
              <w:rFonts w:eastAsiaTheme="minorEastAsia"/>
              <w:noProof/>
              <w:sz w:val="22"/>
            </w:rPr>
          </w:pPr>
          <w:ins w:id="700" w:author="Anders Hejlsberg" w:date="2014-11-01T15:43:00Z">
            <w:r>
              <w:fldChar w:fldCharType="begin"/>
            </w:r>
            <w:r>
              <w:instrText xml:space="preserve"> HYPERLINK \l "_Toc402619956" </w:instrText>
            </w:r>
            <w:r>
              <w:fldChar w:fldCharType="separate"/>
            </w:r>
            <w:r w:rsidR="00B510EF" w:rsidRPr="004847BD">
              <w:rPr>
                <w:rStyle w:val="Hyperlink"/>
                <w:noProof/>
              </w:rPr>
              <w:t>9.2</w:t>
            </w:r>
            <w:r w:rsidR="00B510EF">
              <w:rPr>
                <w:rFonts w:eastAsiaTheme="minorEastAsia"/>
                <w:noProof/>
                <w:sz w:val="22"/>
              </w:rPr>
              <w:tab/>
            </w:r>
            <w:r w:rsidR="00B510EF" w:rsidRPr="004847BD">
              <w:rPr>
                <w:rStyle w:val="Hyperlink"/>
                <w:noProof/>
              </w:rPr>
              <w:t>Enum Members</w:t>
            </w:r>
            <w:r w:rsidR="00B510EF">
              <w:rPr>
                <w:noProof/>
                <w:webHidden/>
              </w:rPr>
              <w:tab/>
            </w:r>
            <w:r w:rsidR="00B510EF">
              <w:rPr>
                <w:noProof/>
                <w:webHidden/>
              </w:rPr>
              <w:fldChar w:fldCharType="begin"/>
            </w:r>
            <w:r w:rsidR="00B510EF">
              <w:rPr>
                <w:noProof/>
                <w:webHidden/>
              </w:rPr>
              <w:instrText xml:space="preserve"> PAGEREF _Toc402619956 \h </w:instrText>
            </w:r>
            <w:r w:rsidR="00B510EF">
              <w:rPr>
                <w:noProof/>
                <w:webHidden/>
              </w:rPr>
            </w:r>
            <w:r w:rsidR="00B510EF">
              <w:rPr>
                <w:noProof/>
                <w:webHidden/>
              </w:rPr>
              <w:fldChar w:fldCharType="separate"/>
            </w:r>
            <w:r w:rsidR="00B510EF">
              <w:rPr>
                <w:noProof/>
                <w:webHidden/>
              </w:rPr>
              <w:t>119</w:t>
            </w:r>
            <w:r w:rsidR="00B510EF">
              <w:rPr>
                <w:noProof/>
                <w:webHidden/>
              </w:rPr>
              <w:fldChar w:fldCharType="end"/>
            </w:r>
            <w:r>
              <w:rPr>
                <w:noProof/>
              </w:rPr>
              <w:fldChar w:fldCharType="end"/>
            </w:r>
          </w:ins>
        </w:p>
        <w:p w14:paraId="394445A1" w14:textId="77777777" w:rsidR="00B510EF" w:rsidRDefault="00397205">
          <w:pPr>
            <w:pStyle w:val="TOC2"/>
            <w:tabs>
              <w:tab w:val="left" w:pos="880"/>
              <w:tab w:val="right" w:leader="dot" w:pos="9350"/>
            </w:tabs>
            <w:rPr>
              <w:ins w:id="701" w:author="Anders Hejlsberg" w:date="2014-11-01T15:43:00Z"/>
              <w:rFonts w:eastAsiaTheme="minorEastAsia"/>
              <w:noProof/>
              <w:sz w:val="22"/>
            </w:rPr>
          </w:pPr>
          <w:ins w:id="702" w:author="Anders Hejlsberg" w:date="2014-11-01T15:43:00Z">
            <w:r>
              <w:fldChar w:fldCharType="begin"/>
            </w:r>
            <w:r>
              <w:instrText xml:space="preserve"> HYPERLINK \l "_Toc402619957" </w:instrText>
            </w:r>
            <w:r>
              <w:fldChar w:fldCharType="separate"/>
            </w:r>
            <w:r w:rsidR="00B510EF" w:rsidRPr="004847BD">
              <w:rPr>
                <w:rStyle w:val="Hyperlink"/>
                <w:noProof/>
                <w:highlight w:val="white"/>
              </w:rPr>
              <w:t>9.3</w:t>
            </w:r>
            <w:r w:rsidR="00B510EF">
              <w:rPr>
                <w:rFonts w:eastAsiaTheme="minorEastAsia"/>
                <w:noProof/>
                <w:sz w:val="22"/>
              </w:rPr>
              <w:tab/>
            </w:r>
            <w:r w:rsidR="00B510EF" w:rsidRPr="004847BD">
              <w:rPr>
                <w:rStyle w:val="Hyperlink"/>
                <w:noProof/>
                <w:highlight w:val="white"/>
              </w:rPr>
              <w:t>Declaration Merging</w:t>
            </w:r>
            <w:r w:rsidR="00B510EF">
              <w:rPr>
                <w:noProof/>
                <w:webHidden/>
              </w:rPr>
              <w:tab/>
            </w:r>
            <w:r w:rsidR="00B510EF">
              <w:rPr>
                <w:noProof/>
                <w:webHidden/>
              </w:rPr>
              <w:fldChar w:fldCharType="begin"/>
            </w:r>
            <w:r w:rsidR="00B510EF">
              <w:rPr>
                <w:noProof/>
                <w:webHidden/>
              </w:rPr>
              <w:instrText xml:space="preserve"> PAGEREF _Toc402619957 \h </w:instrText>
            </w:r>
            <w:r w:rsidR="00B510EF">
              <w:rPr>
                <w:noProof/>
                <w:webHidden/>
              </w:rPr>
            </w:r>
            <w:r w:rsidR="00B510EF">
              <w:rPr>
                <w:noProof/>
                <w:webHidden/>
              </w:rPr>
              <w:fldChar w:fldCharType="separate"/>
            </w:r>
            <w:r w:rsidR="00B510EF">
              <w:rPr>
                <w:noProof/>
                <w:webHidden/>
              </w:rPr>
              <w:t>121</w:t>
            </w:r>
            <w:r w:rsidR="00B510EF">
              <w:rPr>
                <w:noProof/>
                <w:webHidden/>
              </w:rPr>
              <w:fldChar w:fldCharType="end"/>
            </w:r>
            <w:r>
              <w:rPr>
                <w:noProof/>
              </w:rPr>
              <w:fldChar w:fldCharType="end"/>
            </w:r>
          </w:ins>
        </w:p>
        <w:p w14:paraId="0B3013DF" w14:textId="77777777" w:rsidR="00B510EF" w:rsidRDefault="00397205">
          <w:pPr>
            <w:pStyle w:val="TOC2"/>
            <w:tabs>
              <w:tab w:val="left" w:pos="880"/>
              <w:tab w:val="right" w:leader="dot" w:pos="9350"/>
            </w:tabs>
            <w:rPr>
              <w:ins w:id="703" w:author="Anders Hejlsberg" w:date="2014-11-01T15:43:00Z"/>
              <w:rFonts w:eastAsiaTheme="minorEastAsia"/>
              <w:noProof/>
              <w:sz w:val="22"/>
            </w:rPr>
          </w:pPr>
          <w:ins w:id="704" w:author="Anders Hejlsberg" w:date="2014-11-01T15:43:00Z">
            <w:r>
              <w:fldChar w:fldCharType="begin"/>
            </w:r>
            <w:r>
              <w:instrText xml:space="preserve"> HYPERLINK \l "_Toc402619958" </w:instrText>
            </w:r>
            <w:r>
              <w:fldChar w:fldCharType="separate"/>
            </w:r>
            <w:r w:rsidR="00B510EF" w:rsidRPr="004847BD">
              <w:rPr>
                <w:rStyle w:val="Hyperlink"/>
                <w:noProof/>
                <w:highlight w:val="white"/>
              </w:rPr>
              <w:t>9.4</w:t>
            </w:r>
            <w:r w:rsidR="00B510EF">
              <w:rPr>
                <w:rFonts w:eastAsiaTheme="minorEastAsia"/>
                <w:noProof/>
                <w:sz w:val="22"/>
              </w:rPr>
              <w:tab/>
            </w:r>
            <w:r w:rsidR="00B510EF" w:rsidRPr="004847BD">
              <w:rPr>
                <w:rStyle w:val="Hyperlink"/>
                <w:noProof/>
                <w:highlight w:val="white"/>
              </w:rPr>
              <w:t>Code Generation</w:t>
            </w:r>
            <w:r w:rsidR="00B510EF">
              <w:rPr>
                <w:noProof/>
                <w:webHidden/>
              </w:rPr>
              <w:tab/>
            </w:r>
            <w:r w:rsidR="00B510EF">
              <w:rPr>
                <w:noProof/>
                <w:webHidden/>
              </w:rPr>
              <w:fldChar w:fldCharType="begin"/>
            </w:r>
            <w:r w:rsidR="00B510EF">
              <w:rPr>
                <w:noProof/>
                <w:webHidden/>
              </w:rPr>
              <w:instrText xml:space="preserve"> PAGEREF _Toc402619958 \h </w:instrText>
            </w:r>
            <w:r w:rsidR="00B510EF">
              <w:rPr>
                <w:noProof/>
                <w:webHidden/>
              </w:rPr>
            </w:r>
            <w:r w:rsidR="00B510EF">
              <w:rPr>
                <w:noProof/>
                <w:webHidden/>
              </w:rPr>
              <w:fldChar w:fldCharType="separate"/>
            </w:r>
            <w:r w:rsidR="00B510EF">
              <w:rPr>
                <w:noProof/>
                <w:webHidden/>
              </w:rPr>
              <w:t>121</w:t>
            </w:r>
            <w:r w:rsidR="00B510EF">
              <w:rPr>
                <w:noProof/>
                <w:webHidden/>
              </w:rPr>
              <w:fldChar w:fldCharType="end"/>
            </w:r>
            <w:r>
              <w:rPr>
                <w:noProof/>
              </w:rPr>
              <w:fldChar w:fldCharType="end"/>
            </w:r>
          </w:ins>
        </w:p>
        <w:p w14:paraId="4E771872" w14:textId="77777777" w:rsidR="00B510EF" w:rsidRDefault="00397205">
          <w:pPr>
            <w:pStyle w:val="TOC1"/>
            <w:rPr>
              <w:ins w:id="705" w:author="Anders Hejlsberg" w:date="2014-11-01T15:43:00Z"/>
              <w:rFonts w:eastAsiaTheme="minorEastAsia"/>
              <w:noProof/>
              <w:sz w:val="22"/>
            </w:rPr>
          </w:pPr>
          <w:ins w:id="706" w:author="Anders Hejlsberg" w:date="2014-11-01T15:43:00Z">
            <w:r>
              <w:fldChar w:fldCharType="begin"/>
            </w:r>
            <w:r>
              <w:instrText xml:space="preserve"> HYPERLINK \l "_Toc402619959" </w:instrText>
            </w:r>
            <w:r>
              <w:fldChar w:fldCharType="separate"/>
            </w:r>
            <w:r w:rsidR="00B510EF" w:rsidRPr="004847BD">
              <w:rPr>
                <w:rStyle w:val="Hyperlink"/>
                <w:noProof/>
              </w:rPr>
              <w:t>10</w:t>
            </w:r>
            <w:r w:rsidR="00B510EF">
              <w:rPr>
                <w:rFonts w:eastAsiaTheme="minorEastAsia"/>
                <w:noProof/>
                <w:sz w:val="22"/>
              </w:rPr>
              <w:tab/>
            </w:r>
            <w:r w:rsidR="00B510EF" w:rsidRPr="004847BD">
              <w:rPr>
                <w:rStyle w:val="Hyperlink"/>
                <w:noProof/>
              </w:rPr>
              <w:t>Internal Modules</w:t>
            </w:r>
            <w:r w:rsidR="00B510EF">
              <w:rPr>
                <w:noProof/>
                <w:webHidden/>
              </w:rPr>
              <w:tab/>
            </w:r>
            <w:r w:rsidR="00B510EF">
              <w:rPr>
                <w:noProof/>
                <w:webHidden/>
              </w:rPr>
              <w:fldChar w:fldCharType="begin"/>
            </w:r>
            <w:r w:rsidR="00B510EF">
              <w:rPr>
                <w:noProof/>
                <w:webHidden/>
              </w:rPr>
              <w:instrText xml:space="preserve"> PAGEREF _Toc402619959 \h </w:instrText>
            </w:r>
            <w:r w:rsidR="00B510EF">
              <w:rPr>
                <w:noProof/>
                <w:webHidden/>
              </w:rPr>
            </w:r>
            <w:r w:rsidR="00B510EF">
              <w:rPr>
                <w:noProof/>
                <w:webHidden/>
              </w:rPr>
              <w:fldChar w:fldCharType="separate"/>
            </w:r>
            <w:r w:rsidR="00B510EF">
              <w:rPr>
                <w:noProof/>
                <w:webHidden/>
              </w:rPr>
              <w:t>123</w:t>
            </w:r>
            <w:r w:rsidR="00B510EF">
              <w:rPr>
                <w:noProof/>
                <w:webHidden/>
              </w:rPr>
              <w:fldChar w:fldCharType="end"/>
            </w:r>
            <w:r>
              <w:rPr>
                <w:noProof/>
              </w:rPr>
              <w:fldChar w:fldCharType="end"/>
            </w:r>
          </w:ins>
        </w:p>
        <w:p w14:paraId="49F19D5D" w14:textId="77777777" w:rsidR="00B510EF" w:rsidRDefault="00397205">
          <w:pPr>
            <w:pStyle w:val="TOC2"/>
            <w:tabs>
              <w:tab w:val="left" w:pos="880"/>
              <w:tab w:val="right" w:leader="dot" w:pos="9350"/>
            </w:tabs>
            <w:rPr>
              <w:ins w:id="707" w:author="Anders Hejlsberg" w:date="2014-11-01T15:43:00Z"/>
              <w:rFonts w:eastAsiaTheme="minorEastAsia"/>
              <w:noProof/>
              <w:sz w:val="22"/>
            </w:rPr>
          </w:pPr>
          <w:ins w:id="708" w:author="Anders Hejlsberg" w:date="2014-11-01T15:43:00Z">
            <w:r>
              <w:fldChar w:fldCharType="begin"/>
            </w:r>
            <w:r>
              <w:instrText xml:space="preserve"> HYPERLINK \l "_Toc402619960" </w:instrText>
            </w:r>
            <w:r>
              <w:fldChar w:fldCharType="separate"/>
            </w:r>
            <w:r w:rsidR="00B510EF" w:rsidRPr="004847BD">
              <w:rPr>
                <w:rStyle w:val="Hyperlink"/>
                <w:noProof/>
              </w:rPr>
              <w:t>10.1</w:t>
            </w:r>
            <w:r w:rsidR="00B510EF">
              <w:rPr>
                <w:rFonts w:eastAsiaTheme="minorEastAsia"/>
                <w:noProof/>
                <w:sz w:val="22"/>
              </w:rPr>
              <w:tab/>
            </w:r>
            <w:r w:rsidR="00B510EF" w:rsidRPr="004847BD">
              <w:rPr>
                <w:rStyle w:val="Hyperlink"/>
                <w:noProof/>
              </w:rPr>
              <w:t>Module Declarations</w:t>
            </w:r>
            <w:r w:rsidR="00B510EF">
              <w:rPr>
                <w:noProof/>
                <w:webHidden/>
              </w:rPr>
              <w:tab/>
            </w:r>
            <w:r w:rsidR="00B510EF">
              <w:rPr>
                <w:noProof/>
                <w:webHidden/>
              </w:rPr>
              <w:fldChar w:fldCharType="begin"/>
            </w:r>
            <w:r w:rsidR="00B510EF">
              <w:rPr>
                <w:noProof/>
                <w:webHidden/>
              </w:rPr>
              <w:instrText xml:space="preserve"> PAGEREF _Toc402619960 \h </w:instrText>
            </w:r>
            <w:r w:rsidR="00B510EF">
              <w:rPr>
                <w:noProof/>
                <w:webHidden/>
              </w:rPr>
            </w:r>
            <w:r w:rsidR="00B510EF">
              <w:rPr>
                <w:noProof/>
                <w:webHidden/>
              </w:rPr>
              <w:fldChar w:fldCharType="separate"/>
            </w:r>
            <w:r w:rsidR="00B510EF">
              <w:rPr>
                <w:noProof/>
                <w:webHidden/>
              </w:rPr>
              <w:t>123</w:t>
            </w:r>
            <w:r w:rsidR="00B510EF">
              <w:rPr>
                <w:noProof/>
                <w:webHidden/>
              </w:rPr>
              <w:fldChar w:fldCharType="end"/>
            </w:r>
            <w:r>
              <w:rPr>
                <w:noProof/>
              </w:rPr>
              <w:fldChar w:fldCharType="end"/>
            </w:r>
          </w:ins>
        </w:p>
        <w:p w14:paraId="552ECB5B" w14:textId="77777777" w:rsidR="00B510EF" w:rsidRDefault="00397205">
          <w:pPr>
            <w:pStyle w:val="TOC2"/>
            <w:tabs>
              <w:tab w:val="left" w:pos="880"/>
              <w:tab w:val="right" w:leader="dot" w:pos="9350"/>
            </w:tabs>
            <w:rPr>
              <w:ins w:id="709" w:author="Anders Hejlsberg" w:date="2014-11-01T15:43:00Z"/>
              <w:rFonts w:eastAsiaTheme="minorEastAsia"/>
              <w:noProof/>
              <w:sz w:val="22"/>
            </w:rPr>
          </w:pPr>
          <w:ins w:id="710" w:author="Anders Hejlsberg" w:date="2014-11-01T15:43:00Z">
            <w:r>
              <w:fldChar w:fldCharType="begin"/>
            </w:r>
            <w:r>
              <w:instrText xml:space="preserve"> HYPERLINK \l "_Toc402619961" </w:instrText>
            </w:r>
            <w:r>
              <w:fldChar w:fldCharType="separate"/>
            </w:r>
            <w:r w:rsidR="00B510EF" w:rsidRPr="004847BD">
              <w:rPr>
                <w:rStyle w:val="Hyperlink"/>
                <w:noProof/>
              </w:rPr>
              <w:t>10.2</w:t>
            </w:r>
            <w:r w:rsidR="00B510EF">
              <w:rPr>
                <w:rFonts w:eastAsiaTheme="minorEastAsia"/>
                <w:noProof/>
                <w:sz w:val="22"/>
              </w:rPr>
              <w:tab/>
            </w:r>
            <w:r w:rsidR="00B510EF" w:rsidRPr="004847BD">
              <w:rPr>
                <w:rStyle w:val="Hyperlink"/>
                <w:noProof/>
              </w:rPr>
              <w:t>Module Body</w:t>
            </w:r>
            <w:r w:rsidR="00B510EF">
              <w:rPr>
                <w:noProof/>
                <w:webHidden/>
              </w:rPr>
              <w:tab/>
            </w:r>
            <w:r w:rsidR="00B510EF">
              <w:rPr>
                <w:noProof/>
                <w:webHidden/>
              </w:rPr>
              <w:fldChar w:fldCharType="begin"/>
            </w:r>
            <w:r w:rsidR="00B510EF">
              <w:rPr>
                <w:noProof/>
                <w:webHidden/>
              </w:rPr>
              <w:instrText xml:space="preserve"> PAGEREF _Toc402619961 \h </w:instrText>
            </w:r>
            <w:r w:rsidR="00B510EF">
              <w:rPr>
                <w:noProof/>
                <w:webHidden/>
              </w:rPr>
            </w:r>
            <w:r w:rsidR="00B510EF">
              <w:rPr>
                <w:noProof/>
                <w:webHidden/>
              </w:rPr>
              <w:fldChar w:fldCharType="separate"/>
            </w:r>
            <w:r w:rsidR="00B510EF">
              <w:rPr>
                <w:noProof/>
                <w:webHidden/>
              </w:rPr>
              <w:t>124</w:t>
            </w:r>
            <w:r w:rsidR="00B510EF">
              <w:rPr>
                <w:noProof/>
                <w:webHidden/>
              </w:rPr>
              <w:fldChar w:fldCharType="end"/>
            </w:r>
            <w:r>
              <w:rPr>
                <w:noProof/>
              </w:rPr>
              <w:fldChar w:fldCharType="end"/>
            </w:r>
          </w:ins>
        </w:p>
        <w:p w14:paraId="7F3C4257" w14:textId="77777777" w:rsidR="00B510EF" w:rsidRDefault="00397205">
          <w:pPr>
            <w:pStyle w:val="TOC2"/>
            <w:tabs>
              <w:tab w:val="left" w:pos="880"/>
              <w:tab w:val="right" w:leader="dot" w:pos="9350"/>
            </w:tabs>
            <w:rPr>
              <w:ins w:id="711" w:author="Anders Hejlsberg" w:date="2014-11-01T15:43:00Z"/>
              <w:rFonts w:eastAsiaTheme="minorEastAsia"/>
              <w:noProof/>
              <w:sz w:val="22"/>
            </w:rPr>
          </w:pPr>
          <w:ins w:id="712" w:author="Anders Hejlsberg" w:date="2014-11-01T15:43:00Z">
            <w:r>
              <w:fldChar w:fldCharType="begin"/>
            </w:r>
            <w:r>
              <w:instrText xml:space="preserve"> HYPERLINK \l "_Toc402619962" </w:instrText>
            </w:r>
            <w:r>
              <w:fldChar w:fldCharType="separate"/>
            </w:r>
            <w:r w:rsidR="00B510EF" w:rsidRPr="004847BD">
              <w:rPr>
                <w:rStyle w:val="Hyperlink"/>
                <w:noProof/>
              </w:rPr>
              <w:t>10.3</w:t>
            </w:r>
            <w:r w:rsidR="00B510EF">
              <w:rPr>
                <w:rFonts w:eastAsiaTheme="minorEastAsia"/>
                <w:noProof/>
                <w:sz w:val="22"/>
              </w:rPr>
              <w:tab/>
            </w:r>
            <w:r w:rsidR="00B510EF" w:rsidRPr="004847BD">
              <w:rPr>
                <w:rStyle w:val="Hyperlink"/>
                <w:noProof/>
              </w:rPr>
              <w:t>Import Declarations</w:t>
            </w:r>
            <w:r w:rsidR="00B510EF">
              <w:rPr>
                <w:noProof/>
                <w:webHidden/>
              </w:rPr>
              <w:tab/>
            </w:r>
            <w:r w:rsidR="00B510EF">
              <w:rPr>
                <w:noProof/>
                <w:webHidden/>
              </w:rPr>
              <w:fldChar w:fldCharType="begin"/>
            </w:r>
            <w:r w:rsidR="00B510EF">
              <w:rPr>
                <w:noProof/>
                <w:webHidden/>
              </w:rPr>
              <w:instrText xml:space="preserve"> PAGEREF _Toc402619962 \h </w:instrText>
            </w:r>
            <w:r w:rsidR="00B510EF">
              <w:rPr>
                <w:noProof/>
                <w:webHidden/>
              </w:rPr>
            </w:r>
            <w:r w:rsidR="00B510EF">
              <w:rPr>
                <w:noProof/>
                <w:webHidden/>
              </w:rPr>
              <w:fldChar w:fldCharType="separate"/>
            </w:r>
            <w:r w:rsidR="00B510EF">
              <w:rPr>
                <w:noProof/>
                <w:webHidden/>
              </w:rPr>
              <w:t>125</w:t>
            </w:r>
            <w:r w:rsidR="00B510EF">
              <w:rPr>
                <w:noProof/>
                <w:webHidden/>
              </w:rPr>
              <w:fldChar w:fldCharType="end"/>
            </w:r>
            <w:r>
              <w:rPr>
                <w:noProof/>
              </w:rPr>
              <w:fldChar w:fldCharType="end"/>
            </w:r>
          </w:ins>
        </w:p>
        <w:p w14:paraId="45C9ED1B" w14:textId="77777777" w:rsidR="00B510EF" w:rsidRDefault="00397205">
          <w:pPr>
            <w:pStyle w:val="TOC2"/>
            <w:tabs>
              <w:tab w:val="left" w:pos="880"/>
              <w:tab w:val="right" w:leader="dot" w:pos="9350"/>
            </w:tabs>
            <w:rPr>
              <w:ins w:id="713" w:author="Anders Hejlsberg" w:date="2014-11-01T15:43:00Z"/>
              <w:rFonts w:eastAsiaTheme="minorEastAsia"/>
              <w:noProof/>
              <w:sz w:val="22"/>
            </w:rPr>
          </w:pPr>
          <w:ins w:id="714" w:author="Anders Hejlsberg" w:date="2014-11-01T15:43:00Z">
            <w:r>
              <w:fldChar w:fldCharType="begin"/>
            </w:r>
            <w:r>
              <w:instrText xml:space="preserve"> HYPERLINK \l "_Toc402619963" </w:instrText>
            </w:r>
            <w:r>
              <w:fldChar w:fldCharType="separate"/>
            </w:r>
            <w:r w:rsidR="00B510EF" w:rsidRPr="004847BD">
              <w:rPr>
                <w:rStyle w:val="Hyperlink"/>
                <w:noProof/>
              </w:rPr>
              <w:t>10.4</w:t>
            </w:r>
            <w:r w:rsidR="00B510EF">
              <w:rPr>
                <w:rFonts w:eastAsiaTheme="minorEastAsia"/>
                <w:noProof/>
                <w:sz w:val="22"/>
              </w:rPr>
              <w:tab/>
            </w:r>
            <w:r w:rsidR="00B510EF" w:rsidRPr="004847BD">
              <w:rPr>
                <w:rStyle w:val="Hyperlink"/>
                <w:noProof/>
              </w:rPr>
              <w:t>Export Declarations</w:t>
            </w:r>
            <w:r w:rsidR="00B510EF">
              <w:rPr>
                <w:noProof/>
                <w:webHidden/>
              </w:rPr>
              <w:tab/>
            </w:r>
            <w:r w:rsidR="00B510EF">
              <w:rPr>
                <w:noProof/>
                <w:webHidden/>
              </w:rPr>
              <w:fldChar w:fldCharType="begin"/>
            </w:r>
            <w:r w:rsidR="00B510EF">
              <w:rPr>
                <w:noProof/>
                <w:webHidden/>
              </w:rPr>
              <w:instrText xml:space="preserve"> PAGEREF _Toc402619963 \h </w:instrText>
            </w:r>
            <w:r w:rsidR="00B510EF">
              <w:rPr>
                <w:noProof/>
                <w:webHidden/>
              </w:rPr>
            </w:r>
            <w:r w:rsidR="00B510EF">
              <w:rPr>
                <w:noProof/>
                <w:webHidden/>
              </w:rPr>
              <w:fldChar w:fldCharType="separate"/>
            </w:r>
            <w:r w:rsidR="00B510EF">
              <w:rPr>
                <w:noProof/>
                <w:webHidden/>
              </w:rPr>
              <w:t>126</w:t>
            </w:r>
            <w:r w:rsidR="00B510EF">
              <w:rPr>
                <w:noProof/>
                <w:webHidden/>
              </w:rPr>
              <w:fldChar w:fldCharType="end"/>
            </w:r>
            <w:r>
              <w:rPr>
                <w:noProof/>
              </w:rPr>
              <w:fldChar w:fldCharType="end"/>
            </w:r>
          </w:ins>
        </w:p>
        <w:p w14:paraId="6E99F50E" w14:textId="77777777" w:rsidR="00B510EF" w:rsidRDefault="00397205">
          <w:pPr>
            <w:pStyle w:val="TOC2"/>
            <w:tabs>
              <w:tab w:val="left" w:pos="880"/>
              <w:tab w:val="right" w:leader="dot" w:pos="9350"/>
            </w:tabs>
            <w:rPr>
              <w:ins w:id="715" w:author="Anders Hejlsberg" w:date="2014-11-01T15:43:00Z"/>
              <w:rFonts w:eastAsiaTheme="minorEastAsia"/>
              <w:noProof/>
              <w:sz w:val="22"/>
            </w:rPr>
          </w:pPr>
          <w:ins w:id="716" w:author="Anders Hejlsberg" w:date="2014-11-01T15:43:00Z">
            <w:r>
              <w:fldChar w:fldCharType="begin"/>
            </w:r>
            <w:r>
              <w:instrText xml:space="preserve"> HYPERLINK \l "_Toc402619964" </w:instrText>
            </w:r>
            <w:r>
              <w:fldChar w:fldCharType="separate"/>
            </w:r>
            <w:r w:rsidR="00B510EF" w:rsidRPr="004847BD">
              <w:rPr>
                <w:rStyle w:val="Hyperlink"/>
                <w:noProof/>
              </w:rPr>
              <w:t>10.5</w:t>
            </w:r>
            <w:r w:rsidR="00B510EF">
              <w:rPr>
                <w:rFonts w:eastAsiaTheme="minorEastAsia"/>
                <w:noProof/>
                <w:sz w:val="22"/>
              </w:rPr>
              <w:tab/>
            </w:r>
            <w:r w:rsidR="00B510EF" w:rsidRPr="004847BD">
              <w:rPr>
                <w:rStyle w:val="Hyperlink"/>
                <w:noProof/>
              </w:rPr>
              <w:t>Declaration Merging</w:t>
            </w:r>
            <w:r w:rsidR="00B510EF">
              <w:rPr>
                <w:noProof/>
                <w:webHidden/>
              </w:rPr>
              <w:tab/>
            </w:r>
            <w:r w:rsidR="00B510EF">
              <w:rPr>
                <w:noProof/>
                <w:webHidden/>
              </w:rPr>
              <w:fldChar w:fldCharType="begin"/>
            </w:r>
            <w:r w:rsidR="00B510EF">
              <w:rPr>
                <w:noProof/>
                <w:webHidden/>
              </w:rPr>
              <w:instrText xml:space="preserve"> PAGEREF _Toc402619964 \h </w:instrText>
            </w:r>
            <w:r w:rsidR="00B510EF">
              <w:rPr>
                <w:noProof/>
                <w:webHidden/>
              </w:rPr>
            </w:r>
            <w:r w:rsidR="00B510EF">
              <w:rPr>
                <w:noProof/>
                <w:webHidden/>
              </w:rPr>
              <w:fldChar w:fldCharType="separate"/>
            </w:r>
            <w:r w:rsidR="00B510EF">
              <w:rPr>
                <w:noProof/>
                <w:webHidden/>
              </w:rPr>
              <w:t>127</w:t>
            </w:r>
            <w:r w:rsidR="00B510EF">
              <w:rPr>
                <w:noProof/>
                <w:webHidden/>
              </w:rPr>
              <w:fldChar w:fldCharType="end"/>
            </w:r>
            <w:r>
              <w:rPr>
                <w:noProof/>
              </w:rPr>
              <w:fldChar w:fldCharType="end"/>
            </w:r>
          </w:ins>
        </w:p>
        <w:p w14:paraId="235B0888" w14:textId="77777777" w:rsidR="00B510EF" w:rsidRDefault="00397205">
          <w:pPr>
            <w:pStyle w:val="TOC2"/>
            <w:tabs>
              <w:tab w:val="left" w:pos="880"/>
              <w:tab w:val="right" w:leader="dot" w:pos="9350"/>
            </w:tabs>
            <w:rPr>
              <w:ins w:id="717" w:author="Anders Hejlsberg" w:date="2014-11-01T15:43:00Z"/>
              <w:rFonts w:eastAsiaTheme="minorEastAsia"/>
              <w:noProof/>
              <w:sz w:val="22"/>
            </w:rPr>
          </w:pPr>
          <w:ins w:id="718" w:author="Anders Hejlsberg" w:date="2014-11-01T15:43:00Z">
            <w:r>
              <w:fldChar w:fldCharType="begin"/>
            </w:r>
            <w:r>
              <w:instrText xml:space="preserve"> HYPERLINK \l "_Toc402619965" </w:instrText>
            </w:r>
            <w:r>
              <w:fldChar w:fldCharType="separate"/>
            </w:r>
            <w:r w:rsidR="00B510EF" w:rsidRPr="004847BD">
              <w:rPr>
                <w:rStyle w:val="Hyperlink"/>
                <w:noProof/>
              </w:rPr>
              <w:t>10.6</w:t>
            </w:r>
            <w:r w:rsidR="00B510EF">
              <w:rPr>
                <w:rFonts w:eastAsiaTheme="minorEastAsia"/>
                <w:noProof/>
                <w:sz w:val="22"/>
              </w:rPr>
              <w:tab/>
            </w:r>
            <w:r w:rsidR="00B510EF" w:rsidRPr="004847BD">
              <w:rPr>
                <w:rStyle w:val="Hyperlink"/>
                <w:noProof/>
              </w:rPr>
              <w:t>Code Generation</w:t>
            </w:r>
            <w:r w:rsidR="00B510EF">
              <w:rPr>
                <w:noProof/>
                <w:webHidden/>
              </w:rPr>
              <w:tab/>
            </w:r>
            <w:r w:rsidR="00B510EF">
              <w:rPr>
                <w:noProof/>
                <w:webHidden/>
              </w:rPr>
              <w:fldChar w:fldCharType="begin"/>
            </w:r>
            <w:r w:rsidR="00B510EF">
              <w:rPr>
                <w:noProof/>
                <w:webHidden/>
              </w:rPr>
              <w:instrText xml:space="preserve"> PAGEREF _Toc402619965 \h </w:instrText>
            </w:r>
            <w:r w:rsidR="00B510EF">
              <w:rPr>
                <w:noProof/>
                <w:webHidden/>
              </w:rPr>
            </w:r>
            <w:r w:rsidR="00B510EF">
              <w:rPr>
                <w:noProof/>
                <w:webHidden/>
              </w:rPr>
              <w:fldChar w:fldCharType="separate"/>
            </w:r>
            <w:r w:rsidR="00B510EF">
              <w:rPr>
                <w:noProof/>
                <w:webHidden/>
              </w:rPr>
              <w:t>129</w:t>
            </w:r>
            <w:r w:rsidR="00B510EF">
              <w:rPr>
                <w:noProof/>
                <w:webHidden/>
              </w:rPr>
              <w:fldChar w:fldCharType="end"/>
            </w:r>
            <w:r>
              <w:rPr>
                <w:noProof/>
              </w:rPr>
              <w:fldChar w:fldCharType="end"/>
            </w:r>
          </w:ins>
        </w:p>
        <w:p w14:paraId="76631934" w14:textId="77777777" w:rsidR="00B510EF" w:rsidRDefault="00397205">
          <w:pPr>
            <w:pStyle w:val="TOC1"/>
            <w:rPr>
              <w:ins w:id="719" w:author="Anders Hejlsberg" w:date="2014-11-01T15:43:00Z"/>
              <w:rFonts w:eastAsiaTheme="minorEastAsia"/>
              <w:noProof/>
              <w:sz w:val="22"/>
            </w:rPr>
          </w:pPr>
          <w:ins w:id="720" w:author="Anders Hejlsberg" w:date="2014-11-01T15:43:00Z">
            <w:r>
              <w:fldChar w:fldCharType="begin"/>
            </w:r>
            <w:r>
              <w:instrText xml:space="preserve"> HYPERLINK \l "_Toc402619966" </w:instrText>
            </w:r>
            <w:r>
              <w:fldChar w:fldCharType="separate"/>
            </w:r>
            <w:r w:rsidR="00B510EF" w:rsidRPr="004847BD">
              <w:rPr>
                <w:rStyle w:val="Hyperlink"/>
                <w:noProof/>
              </w:rPr>
              <w:t>11</w:t>
            </w:r>
            <w:r w:rsidR="00B510EF">
              <w:rPr>
                <w:rFonts w:eastAsiaTheme="minorEastAsia"/>
                <w:noProof/>
                <w:sz w:val="22"/>
              </w:rPr>
              <w:tab/>
            </w:r>
            <w:r w:rsidR="00B510EF" w:rsidRPr="004847BD">
              <w:rPr>
                <w:rStyle w:val="Hyperlink"/>
                <w:noProof/>
              </w:rPr>
              <w:t>Source Files and External Modules</w:t>
            </w:r>
            <w:r w:rsidR="00B510EF">
              <w:rPr>
                <w:noProof/>
                <w:webHidden/>
              </w:rPr>
              <w:tab/>
            </w:r>
            <w:r w:rsidR="00B510EF">
              <w:rPr>
                <w:noProof/>
                <w:webHidden/>
              </w:rPr>
              <w:fldChar w:fldCharType="begin"/>
            </w:r>
            <w:r w:rsidR="00B510EF">
              <w:rPr>
                <w:noProof/>
                <w:webHidden/>
              </w:rPr>
              <w:instrText xml:space="preserve"> PAGEREF _Toc402619966 \h </w:instrText>
            </w:r>
            <w:r w:rsidR="00B510EF">
              <w:rPr>
                <w:noProof/>
                <w:webHidden/>
              </w:rPr>
            </w:r>
            <w:r w:rsidR="00B510EF">
              <w:rPr>
                <w:noProof/>
                <w:webHidden/>
              </w:rPr>
              <w:fldChar w:fldCharType="separate"/>
            </w:r>
            <w:r w:rsidR="00B510EF">
              <w:rPr>
                <w:noProof/>
                <w:webHidden/>
              </w:rPr>
              <w:t>131</w:t>
            </w:r>
            <w:r w:rsidR="00B510EF">
              <w:rPr>
                <w:noProof/>
                <w:webHidden/>
              </w:rPr>
              <w:fldChar w:fldCharType="end"/>
            </w:r>
            <w:r>
              <w:rPr>
                <w:noProof/>
              </w:rPr>
              <w:fldChar w:fldCharType="end"/>
            </w:r>
          </w:ins>
        </w:p>
        <w:p w14:paraId="52CACAE3" w14:textId="77777777" w:rsidR="00B510EF" w:rsidRDefault="00397205">
          <w:pPr>
            <w:pStyle w:val="TOC2"/>
            <w:tabs>
              <w:tab w:val="left" w:pos="880"/>
              <w:tab w:val="right" w:leader="dot" w:pos="9350"/>
            </w:tabs>
            <w:rPr>
              <w:ins w:id="721" w:author="Anders Hejlsberg" w:date="2014-11-01T15:43:00Z"/>
              <w:rFonts w:eastAsiaTheme="minorEastAsia"/>
              <w:noProof/>
              <w:sz w:val="22"/>
            </w:rPr>
          </w:pPr>
          <w:ins w:id="722" w:author="Anders Hejlsberg" w:date="2014-11-01T15:43:00Z">
            <w:r>
              <w:fldChar w:fldCharType="begin"/>
            </w:r>
            <w:r>
              <w:instrText xml:space="preserve"> HYPERLINK \l "_Toc402619967" </w:instrText>
            </w:r>
            <w:r>
              <w:fldChar w:fldCharType="separate"/>
            </w:r>
            <w:r w:rsidR="00B510EF" w:rsidRPr="004847BD">
              <w:rPr>
                <w:rStyle w:val="Hyperlink"/>
                <w:noProof/>
              </w:rPr>
              <w:t>11.1</w:t>
            </w:r>
            <w:r w:rsidR="00B510EF">
              <w:rPr>
                <w:rFonts w:eastAsiaTheme="minorEastAsia"/>
                <w:noProof/>
                <w:sz w:val="22"/>
              </w:rPr>
              <w:tab/>
            </w:r>
            <w:r w:rsidR="00B510EF" w:rsidRPr="004847BD">
              <w:rPr>
                <w:rStyle w:val="Hyperlink"/>
                <w:noProof/>
              </w:rPr>
              <w:t>Source Files</w:t>
            </w:r>
            <w:r w:rsidR="00B510EF">
              <w:rPr>
                <w:noProof/>
                <w:webHidden/>
              </w:rPr>
              <w:tab/>
            </w:r>
            <w:r w:rsidR="00B510EF">
              <w:rPr>
                <w:noProof/>
                <w:webHidden/>
              </w:rPr>
              <w:fldChar w:fldCharType="begin"/>
            </w:r>
            <w:r w:rsidR="00B510EF">
              <w:rPr>
                <w:noProof/>
                <w:webHidden/>
              </w:rPr>
              <w:instrText xml:space="preserve"> PAGEREF _Toc402619967 \h </w:instrText>
            </w:r>
            <w:r w:rsidR="00B510EF">
              <w:rPr>
                <w:noProof/>
                <w:webHidden/>
              </w:rPr>
            </w:r>
            <w:r w:rsidR="00B510EF">
              <w:rPr>
                <w:noProof/>
                <w:webHidden/>
              </w:rPr>
              <w:fldChar w:fldCharType="separate"/>
            </w:r>
            <w:r w:rsidR="00B510EF">
              <w:rPr>
                <w:noProof/>
                <w:webHidden/>
              </w:rPr>
              <w:t>131</w:t>
            </w:r>
            <w:r w:rsidR="00B510EF">
              <w:rPr>
                <w:noProof/>
                <w:webHidden/>
              </w:rPr>
              <w:fldChar w:fldCharType="end"/>
            </w:r>
            <w:r>
              <w:rPr>
                <w:noProof/>
              </w:rPr>
              <w:fldChar w:fldCharType="end"/>
            </w:r>
          </w:ins>
        </w:p>
        <w:p w14:paraId="48D64EFD" w14:textId="77777777" w:rsidR="00B510EF" w:rsidRDefault="00397205">
          <w:pPr>
            <w:pStyle w:val="TOC3"/>
            <w:rPr>
              <w:ins w:id="723" w:author="Anders Hejlsberg" w:date="2014-11-01T15:43:00Z"/>
              <w:rFonts w:eastAsiaTheme="minorEastAsia"/>
              <w:noProof/>
              <w:sz w:val="22"/>
            </w:rPr>
          </w:pPr>
          <w:ins w:id="724" w:author="Anders Hejlsberg" w:date="2014-11-01T15:43:00Z">
            <w:r>
              <w:fldChar w:fldCharType="begin"/>
            </w:r>
            <w:r>
              <w:instrText xml:space="preserve"> HYPERLINK \l "_Toc402619968" </w:instrText>
            </w:r>
            <w:r>
              <w:fldChar w:fldCharType="separate"/>
            </w:r>
            <w:r w:rsidR="00B510EF" w:rsidRPr="004847BD">
              <w:rPr>
                <w:rStyle w:val="Hyperlink"/>
                <w:noProof/>
              </w:rPr>
              <w:t>11.1.1</w:t>
            </w:r>
            <w:r w:rsidR="00B510EF">
              <w:rPr>
                <w:rFonts w:eastAsiaTheme="minorEastAsia"/>
                <w:noProof/>
                <w:sz w:val="22"/>
              </w:rPr>
              <w:tab/>
            </w:r>
            <w:r w:rsidR="00B510EF" w:rsidRPr="004847BD">
              <w:rPr>
                <w:rStyle w:val="Hyperlink"/>
                <w:noProof/>
              </w:rPr>
              <w:t>Source Files Dependencies</w:t>
            </w:r>
            <w:r w:rsidR="00B510EF">
              <w:rPr>
                <w:noProof/>
                <w:webHidden/>
              </w:rPr>
              <w:tab/>
            </w:r>
            <w:r w:rsidR="00B510EF">
              <w:rPr>
                <w:noProof/>
                <w:webHidden/>
              </w:rPr>
              <w:fldChar w:fldCharType="begin"/>
            </w:r>
            <w:r w:rsidR="00B510EF">
              <w:rPr>
                <w:noProof/>
                <w:webHidden/>
              </w:rPr>
              <w:instrText xml:space="preserve"> PAGEREF _Toc402619968 \h </w:instrText>
            </w:r>
            <w:r w:rsidR="00B510EF">
              <w:rPr>
                <w:noProof/>
                <w:webHidden/>
              </w:rPr>
            </w:r>
            <w:r w:rsidR="00B510EF">
              <w:rPr>
                <w:noProof/>
                <w:webHidden/>
              </w:rPr>
              <w:fldChar w:fldCharType="separate"/>
            </w:r>
            <w:r w:rsidR="00B510EF">
              <w:rPr>
                <w:noProof/>
                <w:webHidden/>
              </w:rPr>
              <w:t>133</w:t>
            </w:r>
            <w:r w:rsidR="00B510EF">
              <w:rPr>
                <w:noProof/>
                <w:webHidden/>
              </w:rPr>
              <w:fldChar w:fldCharType="end"/>
            </w:r>
            <w:r>
              <w:rPr>
                <w:noProof/>
              </w:rPr>
              <w:fldChar w:fldCharType="end"/>
            </w:r>
          </w:ins>
        </w:p>
        <w:p w14:paraId="60A128A9" w14:textId="77777777" w:rsidR="00B510EF" w:rsidRDefault="00397205">
          <w:pPr>
            <w:pStyle w:val="TOC2"/>
            <w:tabs>
              <w:tab w:val="left" w:pos="880"/>
              <w:tab w:val="right" w:leader="dot" w:pos="9350"/>
            </w:tabs>
            <w:rPr>
              <w:ins w:id="725" w:author="Anders Hejlsberg" w:date="2014-11-01T15:43:00Z"/>
              <w:rFonts w:eastAsiaTheme="minorEastAsia"/>
              <w:noProof/>
              <w:sz w:val="22"/>
            </w:rPr>
          </w:pPr>
          <w:ins w:id="726" w:author="Anders Hejlsberg" w:date="2014-11-01T15:43:00Z">
            <w:r>
              <w:fldChar w:fldCharType="begin"/>
            </w:r>
            <w:r>
              <w:instrText xml:space="preserve"> HYPERLINK \l "_Toc402619969" </w:instrText>
            </w:r>
            <w:r>
              <w:fldChar w:fldCharType="separate"/>
            </w:r>
            <w:r w:rsidR="00B510EF" w:rsidRPr="004847BD">
              <w:rPr>
                <w:rStyle w:val="Hyperlink"/>
                <w:noProof/>
              </w:rPr>
              <w:t>11.2</w:t>
            </w:r>
            <w:r w:rsidR="00B510EF">
              <w:rPr>
                <w:rFonts w:eastAsiaTheme="minorEastAsia"/>
                <w:noProof/>
                <w:sz w:val="22"/>
              </w:rPr>
              <w:tab/>
            </w:r>
            <w:r w:rsidR="00B510EF" w:rsidRPr="004847BD">
              <w:rPr>
                <w:rStyle w:val="Hyperlink"/>
                <w:noProof/>
              </w:rPr>
              <w:t>External Modules</w:t>
            </w:r>
            <w:r w:rsidR="00B510EF">
              <w:rPr>
                <w:noProof/>
                <w:webHidden/>
              </w:rPr>
              <w:tab/>
            </w:r>
            <w:r w:rsidR="00B510EF">
              <w:rPr>
                <w:noProof/>
                <w:webHidden/>
              </w:rPr>
              <w:fldChar w:fldCharType="begin"/>
            </w:r>
            <w:r w:rsidR="00B510EF">
              <w:rPr>
                <w:noProof/>
                <w:webHidden/>
              </w:rPr>
              <w:instrText xml:space="preserve"> PAGEREF _Toc402619969 \h </w:instrText>
            </w:r>
            <w:r w:rsidR="00B510EF">
              <w:rPr>
                <w:noProof/>
                <w:webHidden/>
              </w:rPr>
            </w:r>
            <w:r w:rsidR="00B510EF">
              <w:rPr>
                <w:noProof/>
                <w:webHidden/>
              </w:rPr>
              <w:fldChar w:fldCharType="separate"/>
            </w:r>
            <w:r w:rsidR="00B510EF">
              <w:rPr>
                <w:noProof/>
                <w:webHidden/>
              </w:rPr>
              <w:t>133</w:t>
            </w:r>
            <w:r w:rsidR="00B510EF">
              <w:rPr>
                <w:noProof/>
                <w:webHidden/>
              </w:rPr>
              <w:fldChar w:fldCharType="end"/>
            </w:r>
            <w:r>
              <w:rPr>
                <w:noProof/>
              </w:rPr>
              <w:fldChar w:fldCharType="end"/>
            </w:r>
          </w:ins>
        </w:p>
        <w:p w14:paraId="21A1B2B0" w14:textId="77777777" w:rsidR="00B510EF" w:rsidRDefault="00397205">
          <w:pPr>
            <w:pStyle w:val="TOC3"/>
            <w:rPr>
              <w:ins w:id="727" w:author="Anders Hejlsberg" w:date="2014-11-01T15:43:00Z"/>
              <w:rFonts w:eastAsiaTheme="minorEastAsia"/>
              <w:noProof/>
              <w:sz w:val="22"/>
            </w:rPr>
          </w:pPr>
          <w:ins w:id="728" w:author="Anders Hejlsberg" w:date="2014-11-01T15:43:00Z">
            <w:r>
              <w:lastRenderedPageBreak/>
              <w:fldChar w:fldCharType="begin"/>
            </w:r>
            <w:r>
              <w:instrText xml:space="preserve"> HYPERLINK \l "_Toc402619970" </w:instrText>
            </w:r>
            <w:r>
              <w:fldChar w:fldCharType="separate"/>
            </w:r>
            <w:r w:rsidR="00B510EF" w:rsidRPr="004847BD">
              <w:rPr>
                <w:rStyle w:val="Hyperlink"/>
                <w:noProof/>
              </w:rPr>
              <w:t>11.2.1</w:t>
            </w:r>
            <w:r w:rsidR="00B510EF">
              <w:rPr>
                <w:rFonts w:eastAsiaTheme="minorEastAsia"/>
                <w:noProof/>
                <w:sz w:val="22"/>
              </w:rPr>
              <w:tab/>
            </w:r>
            <w:r w:rsidR="00B510EF" w:rsidRPr="004847BD">
              <w:rPr>
                <w:rStyle w:val="Hyperlink"/>
                <w:noProof/>
              </w:rPr>
              <w:t>External Module Names</w:t>
            </w:r>
            <w:r w:rsidR="00B510EF">
              <w:rPr>
                <w:noProof/>
                <w:webHidden/>
              </w:rPr>
              <w:tab/>
            </w:r>
            <w:r w:rsidR="00B510EF">
              <w:rPr>
                <w:noProof/>
                <w:webHidden/>
              </w:rPr>
              <w:fldChar w:fldCharType="begin"/>
            </w:r>
            <w:r w:rsidR="00B510EF">
              <w:rPr>
                <w:noProof/>
                <w:webHidden/>
              </w:rPr>
              <w:instrText xml:space="preserve"> PAGEREF _Toc402619970 \h </w:instrText>
            </w:r>
            <w:r w:rsidR="00B510EF">
              <w:rPr>
                <w:noProof/>
                <w:webHidden/>
              </w:rPr>
            </w:r>
            <w:r w:rsidR="00B510EF">
              <w:rPr>
                <w:noProof/>
                <w:webHidden/>
              </w:rPr>
              <w:fldChar w:fldCharType="separate"/>
            </w:r>
            <w:r w:rsidR="00B510EF">
              <w:rPr>
                <w:noProof/>
                <w:webHidden/>
              </w:rPr>
              <w:t>134</w:t>
            </w:r>
            <w:r w:rsidR="00B510EF">
              <w:rPr>
                <w:noProof/>
                <w:webHidden/>
              </w:rPr>
              <w:fldChar w:fldCharType="end"/>
            </w:r>
            <w:r>
              <w:rPr>
                <w:noProof/>
              </w:rPr>
              <w:fldChar w:fldCharType="end"/>
            </w:r>
          </w:ins>
        </w:p>
        <w:p w14:paraId="5350D4DD" w14:textId="77777777" w:rsidR="00B510EF" w:rsidRDefault="00397205">
          <w:pPr>
            <w:pStyle w:val="TOC3"/>
            <w:rPr>
              <w:ins w:id="729" w:author="Anders Hejlsberg" w:date="2014-11-01T15:43:00Z"/>
              <w:rFonts w:eastAsiaTheme="minorEastAsia"/>
              <w:noProof/>
              <w:sz w:val="22"/>
            </w:rPr>
          </w:pPr>
          <w:ins w:id="730" w:author="Anders Hejlsberg" w:date="2014-11-01T15:43:00Z">
            <w:r>
              <w:fldChar w:fldCharType="begin"/>
            </w:r>
            <w:r>
              <w:instrText xml:space="preserve"> HYPERLINK \l "_Toc402619971" </w:instrText>
            </w:r>
            <w:r>
              <w:fldChar w:fldCharType="separate"/>
            </w:r>
            <w:r w:rsidR="00B510EF" w:rsidRPr="004847BD">
              <w:rPr>
                <w:rStyle w:val="Hyperlink"/>
                <w:noProof/>
              </w:rPr>
              <w:t>11.2.2</w:t>
            </w:r>
            <w:r w:rsidR="00B510EF">
              <w:rPr>
                <w:rFonts w:eastAsiaTheme="minorEastAsia"/>
                <w:noProof/>
                <w:sz w:val="22"/>
              </w:rPr>
              <w:tab/>
            </w:r>
            <w:r w:rsidR="00B510EF" w:rsidRPr="004847BD">
              <w:rPr>
                <w:rStyle w:val="Hyperlink"/>
                <w:noProof/>
              </w:rPr>
              <w:t>External Import Declarations</w:t>
            </w:r>
            <w:r w:rsidR="00B510EF">
              <w:rPr>
                <w:noProof/>
                <w:webHidden/>
              </w:rPr>
              <w:tab/>
            </w:r>
            <w:r w:rsidR="00B510EF">
              <w:rPr>
                <w:noProof/>
                <w:webHidden/>
              </w:rPr>
              <w:fldChar w:fldCharType="begin"/>
            </w:r>
            <w:r w:rsidR="00B510EF">
              <w:rPr>
                <w:noProof/>
                <w:webHidden/>
              </w:rPr>
              <w:instrText xml:space="preserve"> PAGEREF _Toc402619971 \h </w:instrText>
            </w:r>
            <w:r w:rsidR="00B510EF">
              <w:rPr>
                <w:noProof/>
                <w:webHidden/>
              </w:rPr>
            </w:r>
            <w:r w:rsidR="00B510EF">
              <w:rPr>
                <w:noProof/>
                <w:webHidden/>
              </w:rPr>
              <w:fldChar w:fldCharType="separate"/>
            </w:r>
            <w:r w:rsidR="00B510EF">
              <w:rPr>
                <w:noProof/>
                <w:webHidden/>
              </w:rPr>
              <w:t>135</w:t>
            </w:r>
            <w:r w:rsidR="00B510EF">
              <w:rPr>
                <w:noProof/>
                <w:webHidden/>
              </w:rPr>
              <w:fldChar w:fldCharType="end"/>
            </w:r>
            <w:r>
              <w:rPr>
                <w:noProof/>
              </w:rPr>
              <w:fldChar w:fldCharType="end"/>
            </w:r>
          </w:ins>
        </w:p>
        <w:p w14:paraId="5F0314B3" w14:textId="77777777" w:rsidR="00B510EF" w:rsidRDefault="00397205">
          <w:pPr>
            <w:pStyle w:val="TOC3"/>
            <w:rPr>
              <w:ins w:id="731" w:author="Anders Hejlsberg" w:date="2014-11-01T15:43:00Z"/>
              <w:rFonts w:eastAsiaTheme="minorEastAsia"/>
              <w:noProof/>
              <w:sz w:val="22"/>
            </w:rPr>
          </w:pPr>
          <w:ins w:id="732" w:author="Anders Hejlsberg" w:date="2014-11-01T15:43:00Z">
            <w:r>
              <w:fldChar w:fldCharType="begin"/>
            </w:r>
            <w:r>
              <w:instrText xml:space="preserve"> HYPERLINK \l "_Toc402619972" </w:instrText>
            </w:r>
            <w:r>
              <w:fldChar w:fldCharType="separate"/>
            </w:r>
            <w:r w:rsidR="00B510EF" w:rsidRPr="004847BD">
              <w:rPr>
                <w:rStyle w:val="Hyperlink"/>
                <w:noProof/>
              </w:rPr>
              <w:t>11.2.3</w:t>
            </w:r>
            <w:r w:rsidR="00B510EF">
              <w:rPr>
                <w:rFonts w:eastAsiaTheme="minorEastAsia"/>
                <w:noProof/>
                <w:sz w:val="22"/>
              </w:rPr>
              <w:tab/>
            </w:r>
            <w:r w:rsidR="00B510EF" w:rsidRPr="004847BD">
              <w:rPr>
                <w:rStyle w:val="Hyperlink"/>
                <w:noProof/>
              </w:rPr>
              <w:t>Export Declarations</w:t>
            </w:r>
            <w:r w:rsidR="00B510EF">
              <w:rPr>
                <w:noProof/>
                <w:webHidden/>
              </w:rPr>
              <w:tab/>
            </w:r>
            <w:r w:rsidR="00B510EF">
              <w:rPr>
                <w:noProof/>
                <w:webHidden/>
              </w:rPr>
              <w:fldChar w:fldCharType="begin"/>
            </w:r>
            <w:r w:rsidR="00B510EF">
              <w:rPr>
                <w:noProof/>
                <w:webHidden/>
              </w:rPr>
              <w:instrText xml:space="preserve"> PAGEREF _Toc402619972 \h </w:instrText>
            </w:r>
            <w:r w:rsidR="00B510EF">
              <w:rPr>
                <w:noProof/>
                <w:webHidden/>
              </w:rPr>
            </w:r>
            <w:r w:rsidR="00B510EF">
              <w:rPr>
                <w:noProof/>
                <w:webHidden/>
              </w:rPr>
              <w:fldChar w:fldCharType="separate"/>
            </w:r>
            <w:r w:rsidR="00B510EF">
              <w:rPr>
                <w:noProof/>
                <w:webHidden/>
              </w:rPr>
              <w:t>135</w:t>
            </w:r>
            <w:r w:rsidR="00B510EF">
              <w:rPr>
                <w:noProof/>
                <w:webHidden/>
              </w:rPr>
              <w:fldChar w:fldCharType="end"/>
            </w:r>
            <w:r>
              <w:rPr>
                <w:noProof/>
              </w:rPr>
              <w:fldChar w:fldCharType="end"/>
            </w:r>
          </w:ins>
        </w:p>
        <w:p w14:paraId="143DFEE2" w14:textId="77777777" w:rsidR="00B510EF" w:rsidRDefault="00397205">
          <w:pPr>
            <w:pStyle w:val="TOC3"/>
            <w:rPr>
              <w:ins w:id="733" w:author="Anders Hejlsberg" w:date="2014-11-01T15:43:00Z"/>
              <w:rFonts w:eastAsiaTheme="minorEastAsia"/>
              <w:noProof/>
              <w:sz w:val="22"/>
            </w:rPr>
          </w:pPr>
          <w:ins w:id="734" w:author="Anders Hejlsberg" w:date="2014-11-01T15:43:00Z">
            <w:r>
              <w:fldChar w:fldCharType="begin"/>
            </w:r>
            <w:r>
              <w:instrText xml:space="preserve"> HYPERLINK \l "_Toc402619973" </w:instrText>
            </w:r>
            <w:r>
              <w:fldChar w:fldCharType="separate"/>
            </w:r>
            <w:r w:rsidR="00B510EF" w:rsidRPr="004847BD">
              <w:rPr>
                <w:rStyle w:val="Hyperlink"/>
                <w:noProof/>
              </w:rPr>
              <w:t>11.2.4</w:t>
            </w:r>
            <w:r w:rsidR="00B510EF">
              <w:rPr>
                <w:rFonts w:eastAsiaTheme="minorEastAsia"/>
                <w:noProof/>
                <w:sz w:val="22"/>
              </w:rPr>
              <w:tab/>
            </w:r>
            <w:r w:rsidR="00B510EF" w:rsidRPr="004847BD">
              <w:rPr>
                <w:rStyle w:val="Hyperlink"/>
                <w:noProof/>
              </w:rPr>
              <w:t>Export Assignments</w:t>
            </w:r>
            <w:r w:rsidR="00B510EF">
              <w:rPr>
                <w:noProof/>
                <w:webHidden/>
              </w:rPr>
              <w:tab/>
            </w:r>
            <w:r w:rsidR="00B510EF">
              <w:rPr>
                <w:noProof/>
                <w:webHidden/>
              </w:rPr>
              <w:fldChar w:fldCharType="begin"/>
            </w:r>
            <w:r w:rsidR="00B510EF">
              <w:rPr>
                <w:noProof/>
                <w:webHidden/>
              </w:rPr>
              <w:instrText xml:space="preserve"> PAGEREF _Toc402619973 \h </w:instrText>
            </w:r>
            <w:r w:rsidR="00B510EF">
              <w:rPr>
                <w:noProof/>
                <w:webHidden/>
              </w:rPr>
            </w:r>
            <w:r w:rsidR="00B510EF">
              <w:rPr>
                <w:noProof/>
                <w:webHidden/>
              </w:rPr>
              <w:fldChar w:fldCharType="separate"/>
            </w:r>
            <w:r w:rsidR="00B510EF">
              <w:rPr>
                <w:noProof/>
                <w:webHidden/>
              </w:rPr>
              <w:t>136</w:t>
            </w:r>
            <w:r w:rsidR="00B510EF">
              <w:rPr>
                <w:noProof/>
                <w:webHidden/>
              </w:rPr>
              <w:fldChar w:fldCharType="end"/>
            </w:r>
            <w:r>
              <w:rPr>
                <w:noProof/>
              </w:rPr>
              <w:fldChar w:fldCharType="end"/>
            </w:r>
          </w:ins>
        </w:p>
        <w:p w14:paraId="2967CE23" w14:textId="77777777" w:rsidR="00B510EF" w:rsidRDefault="00397205">
          <w:pPr>
            <w:pStyle w:val="TOC3"/>
            <w:rPr>
              <w:ins w:id="735" w:author="Anders Hejlsberg" w:date="2014-11-01T15:43:00Z"/>
              <w:rFonts w:eastAsiaTheme="minorEastAsia"/>
              <w:noProof/>
              <w:sz w:val="22"/>
            </w:rPr>
          </w:pPr>
          <w:ins w:id="736" w:author="Anders Hejlsberg" w:date="2014-11-01T15:43:00Z">
            <w:r>
              <w:fldChar w:fldCharType="begin"/>
            </w:r>
            <w:r>
              <w:instrText xml:space="preserve"> HYPERLINK \l "_Toc402619974" </w:instrText>
            </w:r>
            <w:r>
              <w:fldChar w:fldCharType="separate"/>
            </w:r>
            <w:r w:rsidR="00B510EF" w:rsidRPr="004847BD">
              <w:rPr>
                <w:rStyle w:val="Hyperlink"/>
                <w:noProof/>
              </w:rPr>
              <w:t>11.2.5</w:t>
            </w:r>
            <w:r w:rsidR="00B510EF">
              <w:rPr>
                <w:rFonts w:eastAsiaTheme="minorEastAsia"/>
                <w:noProof/>
                <w:sz w:val="22"/>
              </w:rPr>
              <w:tab/>
            </w:r>
            <w:r w:rsidR="00B510EF" w:rsidRPr="004847BD">
              <w:rPr>
                <w:rStyle w:val="Hyperlink"/>
                <w:noProof/>
              </w:rPr>
              <w:t>CommonJS Modules</w:t>
            </w:r>
            <w:r w:rsidR="00B510EF">
              <w:rPr>
                <w:noProof/>
                <w:webHidden/>
              </w:rPr>
              <w:tab/>
            </w:r>
            <w:r w:rsidR="00B510EF">
              <w:rPr>
                <w:noProof/>
                <w:webHidden/>
              </w:rPr>
              <w:fldChar w:fldCharType="begin"/>
            </w:r>
            <w:r w:rsidR="00B510EF">
              <w:rPr>
                <w:noProof/>
                <w:webHidden/>
              </w:rPr>
              <w:instrText xml:space="preserve"> PAGEREF _Toc402619974 \h </w:instrText>
            </w:r>
            <w:r w:rsidR="00B510EF">
              <w:rPr>
                <w:noProof/>
                <w:webHidden/>
              </w:rPr>
            </w:r>
            <w:r w:rsidR="00B510EF">
              <w:rPr>
                <w:noProof/>
                <w:webHidden/>
              </w:rPr>
              <w:fldChar w:fldCharType="separate"/>
            </w:r>
            <w:r w:rsidR="00B510EF">
              <w:rPr>
                <w:noProof/>
                <w:webHidden/>
              </w:rPr>
              <w:t>136</w:t>
            </w:r>
            <w:r w:rsidR="00B510EF">
              <w:rPr>
                <w:noProof/>
                <w:webHidden/>
              </w:rPr>
              <w:fldChar w:fldCharType="end"/>
            </w:r>
            <w:r>
              <w:rPr>
                <w:noProof/>
              </w:rPr>
              <w:fldChar w:fldCharType="end"/>
            </w:r>
          </w:ins>
        </w:p>
        <w:p w14:paraId="0E5BEABC" w14:textId="77777777" w:rsidR="00B510EF" w:rsidRDefault="00397205">
          <w:pPr>
            <w:pStyle w:val="TOC3"/>
            <w:rPr>
              <w:ins w:id="737" w:author="Anders Hejlsberg" w:date="2014-11-01T15:43:00Z"/>
              <w:rFonts w:eastAsiaTheme="minorEastAsia"/>
              <w:noProof/>
              <w:sz w:val="22"/>
            </w:rPr>
          </w:pPr>
          <w:ins w:id="738" w:author="Anders Hejlsberg" w:date="2014-11-01T15:43:00Z">
            <w:r>
              <w:fldChar w:fldCharType="begin"/>
            </w:r>
            <w:r>
              <w:instrText xml:space="preserve"> HYPERLINK \l "_Toc402619975" </w:instrText>
            </w:r>
            <w:r>
              <w:fldChar w:fldCharType="separate"/>
            </w:r>
            <w:r w:rsidR="00B510EF" w:rsidRPr="004847BD">
              <w:rPr>
                <w:rStyle w:val="Hyperlink"/>
                <w:noProof/>
              </w:rPr>
              <w:t>11.2.6</w:t>
            </w:r>
            <w:r w:rsidR="00B510EF">
              <w:rPr>
                <w:rFonts w:eastAsiaTheme="minorEastAsia"/>
                <w:noProof/>
                <w:sz w:val="22"/>
              </w:rPr>
              <w:tab/>
            </w:r>
            <w:r w:rsidR="00B510EF" w:rsidRPr="004847BD">
              <w:rPr>
                <w:rStyle w:val="Hyperlink"/>
                <w:noProof/>
              </w:rPr>
              <w:t>AMD Modules</w:t>
            </w:r>
            <w:r w:rsidR="00B510EF">
              <w:rPr>
                <w:noProof/>
                <w:webHidden/>
              </w:rPr>
              <w:tab/>
            </w:r>
            <w:r w:rsidR="00B510EF">
              <w:rPr>
                <w:noProof/>
                <w:webHidden/>
              </w:rPr>
              <w:fldChar w:fldCharType="begin"/>
            </w:r>
            <w:r w:rsidR="00B510EF">
              <w:rPr>
                <w:noProof/>
                <w:webHidden/>
              </w:rPr>
              <w:instrText xml:space="preserve"> PAGEREF _Toc402619975 \h </w:instrText>
            </w:r>
            <w:r w:rsidR="00B510EF">
              <w:rPr>
                <w:noProof/>
                <w:webHidden/>
              </w:rPr>
            </w:r>
            <w:r w:rsidR="00B510EF">
              <w:rPr>
                <w:noProof/>
                <w:webHidden/>
              </w:rPr>
              <w:fldChar w:fldCharType="separate"/>
            </w:r>
            <w:r w:rsidR="00B510EF">
              <w:rPr>
                <w:noProof/>
                <w:webHidden/>
              </w:rPr>
              <w:t>137</w:t>
            </w:r>
            <w:r w:rsidR="00B510EF">
              <w:rPr>
                <w:noProof/>
                <w:webHidden/>
              </w:rPr>
              <w:fldChar w:fldCharType="end"/>
            </w:r>
            <w:r>
              <w:rPr>
                <w:noProof/>
              </w:rPr>
              <w:fldChar w:fldCharType="end"/>
            </w:r>
          </w:ins>
        </w:p>
        <w:p w14:paraId="7748F5DA" w14:textId="77777777" w:rsidR="00B510EF" w:rsidRDefault="00397205">
          <w:pPr>
            <w:pStyle w:val="TOC1"/>
            <w:rPr>
              <w:ins w:id="739" w:author="Anders Hejlsberg" w:date="2014-11-01T15:43:00Z"/>
              <w:rFonts w:eastAsiaTheme="minorEastAsia"/>
              <w:noProof/>
              <w:sz w:val="22"/>
            </w:rPr>
          </w:pPr>
          <w:ins w:id="740" w:author="Anders Hejlsberg" w:date="2014-11-01T15:43:00Z">
            <w:r>
              <w:fldChar w:fldCharType="begin"/>
            </w:r>
            <w:r>
              <w:instrText xml:space="preserve"> HYPERLINK \l "_Toc402619976" </w:instrText>
            </w:r>
            <w:r>
              <w:fldChar w:fldCharType="separate"/>
            </w:r>
            <w:r w:rsidR="00B510EF" w:rsidRPr="004847BD">
              <w:rPr>
                <w:rStyle w:val="Hyperlink"/>
                <w:noProof/>
              </w:rPr>
              <w:t>12</w:t>
            </w:r>
            <w:r w:rsidR="00B510EF">
              <w:rPr>
                <w:rFonts w:eastAsiaTheme="minorEastAsia"/>
                <w:noProof/>
                <w:sz w:val="22"/>
              </w:rPr>
              <w:tab/>
            </w:r>
            <w:r w:rsidR="00B510EF" w:rsidRPr="004847BD">
              <w:rPr>
                <w:rStyle w:val="Hyperlink"/>
                <w:noProof/>
              </w:rPr>
              <w:t>Ambients</w:t>
            </w:r>
            <w:r w:rsidR="00B510EF">
              <w:rPr>
                <w:noProof/>
                <w:webHidden/>
              </w:rPr>
              <w:tab/>
            </w:r>
            <w:r w:rsidR="00B510EF">
              <w:rPr>
                <w:noProof/>
                <w:webHidden/>
              </w:rPr>
              <w:fldChar w:fldCharType="begin"/>
            </w:r>
            <w:r w:rsidR="00B510EF">
              <w:rPr>
                <w:noProof/>
                <w:webHidden/>
              </w:rPr>
              <w:instrText xml:space="preserve"> PAGEREF _Toc402619976 \h </w:instrText>
            </w:r>
            <w:r w:rsidR="00B510EF">
              <w:rPr>
                <w:noProof/>
                <w:webHidden/>
              </w:rPr>
            </w:r>
            <w:r w:rsidR="00B510EF">
              <w:rPr>
                <w:noProof/>
                <w:webHidden/>
              </w:rPr>
              <w:fldChar w:fldCharType="separate"/>
            </w:r>
            <w:r w:rsidR="00B510EF">
              <w:rPr>
                <w:noProof/>
                <w:webHidden/>
              </w:rPr>
              <w:t>139</w:t>
            </w:r>
            <w:r w:rsidR="00B510EF">
              <w:rPr>
                <w:noProof/>
                <w:webHidden/>
              </w:rPr>
              <w:fldChar w:fldCharType="end"/>
            </w:r>
            <w:r>
              <w:rPr>
                <w:noProof/>
              </w:rPr>
              <w:fldChar w:fldCharType="end"/>
            </w:r>
          </w:ins>
        </w:p>
        <w:p w14:paraId="450C97F1" w14:textId="77777777" w:rsidR="00B510EF" w:rsidRDefault="00397205">
          <w:pPr>
            <w:pStyle w:val="TOC2"/>
            <w:tabs>
              <w:tab w:val="left" w:pos="880"/>
              <w:tab w:val="right" w:leader="dot" w:pos="9350"/>
            </w:tabs>
            <w:rPr>
              <w:ins w:id="741" w:author="Anders Hejlsberg" w:date="2014-11-01T15:43:00Z"/>
              <w:rFonts w:eastAsiaTheme="minorEastAsia"/>
              <w:noProof/>
              <w:sz w:val="22"/>
            </w:rPr>
          </w:pPr>
          <w:ins w:id="742" w:author="Anders Hejlsberg" w:date="2014-11-01T15:43:00Z">
            <w:r>
              <w:fldChar w:fldCharType="begin"/>
            </w:r>
            <w:r>
              <w:instrText xml:space="preserve"> HYPERLINK \l "_Toc402619977" </w:instrText>
            </w:r>
            <w:r>
              <w:fldChar w:fldCharType="separate"/>
            </w:r>
            <w:r w:rsidR="00B510EF" w:rsidRPr="004847BD">
              <w:rPr>
                <w:rStyle w:val="Hyperlink"/>
                <w:noProof/>
              </w:rPr>
              <w:t>12.1</w:t>
            </w:r>
            <w:r w:rsidR="00B510EF">
              <w:rPr>
                <w:rFonts w:eastAsiaTheme="minorEastAsia"/>
                <w:noProof/>
                <w:sz w:val="22"/>
              </w:rPr>
              <w:tab/>
            </w:r>
            <w:r w:rsidR="00B510EF" w:rsidRPr="004847BD">
              <w:rPr>
                <w:rStyle w:val="Hyperlink"/>
                <w:noProof/>
              </w:rPr>
              <w:t>Ambient Declarations</w:t>
            </w:r>
            <w:r w:rsidR="00B510EF">
              <w:rPr>
                <w:noProof/>
                <w:webHidden/>
              </w:rPr>
              <w:tab/>
            </w:r>
            <w:r w:rsidR="00B510EF">
              <w:rPr>
                <w:noProof/>
                <w:webHidden/>
              </w:rPr>
              <w:fldChar w:fldCharType="begin"/>
            </w:r>
            <w:r w:rsidR="00B510EF">
              <w:rPr>
                <w:noProof/>
                <w:webHidden/>
              </w:rPr>
              <w:instrText xml:space="preserve"> PAGEREF _Toc402619977 \h </w:instrText>
            </w:r>
            <w:r w:rsidR="00B510EF">
              <w:rPr>
                <w:noProof/>
                <w:webHidden/>
              </w:rPr>
            </w:r>
            <w:r w:rsidR="00B510EF">
              <w:rPr>
                <w:noProof/>
                <w:webHidden/>
              </w:rPr>
              <w:fldChar w:fldCharType="separate"/>
            </w:r>
            <w:r w:rsidR="00B510EF">
              <w:rPr>
                <w:noProof/>
                <w:webHidden/>
              </w:rPr>
              <w:t>139</w:t>
            </w:r>
            <w:r w:rsidR="00B510EF">
              <w:rPr>
                <w:noProof/>
                <w:webHidden/>
              </w:rPr>
              <w:fldChar w:fldCharType="end"/>
            </w:r>
            <w:r>
              <w:rPr>
                <w:noProof/>
              </w:rPr>
              <w:fldChar w:fldCharType="end"/>
            </w:r>
          </w:ins>
        </w:p>
        <w:p w14:paraId="0F2DDA09" w14:textId="77777777" w:rsidR="00B510EF" w:rsidRDefault="00397205">
          <w:pPr>
            <w:pStyle w:val="TOC3"/>
            <w:rPr>
              <w:ins w:id="743" w:author="Anders Hejlsberg" w:date="2014-11-01T15:43:00Z"/>
              <w:rFonts w:eastAsiaTheme="minorEastAsia"/>
              <w:noProof/>
              <w:sz w:val="22"/>
            </w:rPr>
          </w:pPr>
          <w:ins w:id="744" w:author="Anders Hejlsberg" w:date="2014-11-01T15:43:00Z">
            <w:r>
              <w:fldChar w:fldCharType="begin"/>
            </w:r>
            <w:r>
              <w:instrText xml:space="preserve"> HYPERLINK \l "_Toc402619978" </w:instrText>
            </w:r>
            <w:r>
              <w:fldChar w:fldCharType="separate"/>
            </w:r>
            <w:r w:rsidR="00B510EF" w:rsidRPr="004847BD">
              <w:rPr>
                <w:rStyle w:val="Hyperlink"/>
                <w:noProof/>
              </w:rPr>
              <w:t>12.1.1</w:t>
            </w:r>
            <w:r w:rsidR="00B510EF">
              <w:rPr>
                <w:rFonts w:eastAsiaTheme="minorEastAsia"/>
                <w:noProof/>
                <w:sz w:val="22"/>
              </w:rPr>
              <w:tab/>
            </w:r>
            <w:r w:rsidR="00B510EF" w:rsidRPr="004847BD">
              <w:rPr>
                <w:rStyle w:val="Hyperlink"/>
                <w:noProof/>
              </w:rPr>
              <w:t>Ambient Variable Declarations</w:t>
            </w:r>
            <w:r w:rsidR="00B510EF">
              <w:rPr>
                <w:noProof/>
                <w:webHidden/>
              </w:rPr>
              <w:tab/>
            </w:r>
            <w:r w:rsidR="00B510EF">
              <w:rPr>
                <w:noProof/>
                <w:webHidden/>
              </w:rPr>
              <w:fldChar w:fldCharType="begin"/>
            </w:r>
            <w:r w:rsidR="00B510EF">
              <w:rPr>
                <w:noProof/>
                <w:webHidden/>
              </w:rPr>
              <w:instrText xml:space="preserve"> PAGEREF _Toc402619978 \h </w:instrText>
            </w:r>
            <w:r w:rsidR="00B510EF">
              <w:rPr>
                <w:noProof/>
                <w:webHidden/>
              </w:rPr>
            </w:r>
            <w:r w:rsidR="00B510EF">
              <w:rPr>
                <w:noProof/>
                <w:webHidden/>
              </w:rPr>
              <w:fldChar w:fldCharType="separate"/>
            </w:r>
            <w:r w:rsidR="00B510EF">
              <w:rPr>
                <w:noProof/>
                <w:webHidden/>
              </w:rPr>
              <w:t>139</w:t>
            </w:r>
            <w:r w:rsidR="00B510EF">
              <w:rPr>
                <w:noProof/>
                <w:webHidden/>
              </w:rPr>
              <w:fldChar w:fldCharType="end"/>
            </w:r>
            <w:r>
              <w:rPr>
                <w:noProof/>
              </w:rPr>
              <w:fldChar w:fldCharType="end"/>
            </w:r>
          </w:ins>
        </w:p>
        <w:p w14:paraId="6D124ACE" w14:textId="77777777" w:rsidR="00B510EF" w:rsidRDefault="00397205">
          <w:pPr>
            <w:pStyle w:val="TOC3"/>
            <w:rPr>
              <w:ins w:id="745" w:author="Anders Hejlsberg" w:date="2014-11-01T15:43:00Z"/>
              <w:rFonts w:eastAsiaTheme="minorEastAsia"/>
              <w:noProof/>
              <w:sz w:val="22"/>
            </w:rPr>
          </w:pPr>
          <w:ins w:id="746" w:author="Anders Hejlsberg" w:date="2014-11-01T15:43:00Z">
            <w:r>
              <w:fldChar w:fldCharType="begin"/>
            </w:r>
            <w:r>
              <w:instrText xml:space="preserve"> HYPERLINK \l "_Toc402619979" </w:instrText>
            </w:r>
            <w:r>
              <w:fldChar w:fldCharType="separate"/>
            </w:r>
            <w:r w:rsidR="00B510EF" w:rsidRPr="004847BD">
              <w:rPr>
                <w:rStyle w:val="Hyperlink"/>
                <w:noProof/>
              </w:rPr>
              <w:t>12.1.2</w:t>
            </w:r>
            <w:r w:rsidR="00B510EF">
              <w:rPr>
                <w:rFonts w:eastAsiaTheme="minorEastAsia"/>
                <w:noProof/>
                <w:sz w:val="22"/>
              </w:rPr>
              <w:tab/>
            </w:r>
            <w:r w:rsidR="00B510EF" w:rsidRPr="004847BD">
              <w:rPr>
                <w:rStyle w:val="Hyperlink"/>
                <w:noProof/>
              </w:rPr>
              <w:t>Ambient Function Declarations</w:t>
            </w:r>
            <w:r w:rsidR="00B510EF">
              <w:rPr>
                <w:noProof/>
                <w:webHidden/>
              </w:rPr>
              <w:tab/>
            </w:r>
            <w:r w:rsidR="00B510EF">
              <w:rPr>
                <w:noProof/>
                <w:webHidden/>
              </w:rPr>
              <w:fldChar w:fldCharType="begin"/>
            </w:r>
            <w:r w:rsidR="00B510EF">
              <w:rPr>
                <w:noProof/>
                <w:webHidden/>
              </w:rPr>
              <w:instrText xml:space="preserve"> PAGEREF _Toc402619979 \h </w:instrText>
            </w:r>
            <w:r w:rsidR="00B510EF">
              <w:rPr>
                <w:noProof/>
                <w:webHidden/>
              </w:rPr>
            </w:r>
            <w:r w:rsidR="00B510EF">
              <w:rPr>
                <w:noProof/>
                <w:webHidden/>
              </w:rPr>
              <w:fldChar w:fldCharType="separate"/>
            </w:r>
            <w:r w:rsidR="00B510EF">
              <w:rPr>
                <w:noProof/>
                <w:webHidden/>
              </w:rPr>
              <w:t>139</w:t>
            </w:r>
            <w:r w:rsidR="00B510EF">
              <w:rPr>
                <w:noProof/>
                <w:webHidden/>
              </w:rPr>
              <w:fldChar w:fldCharType="end"/>
            </w:r>
            <w:r>
              <w:rPr>
                <w:noProof/>
              </w:rPr>
              <w:fldChar w:fldCharType="end"/>
            </w:r>
          </w:ins>
        </w:p>
        <w:p w14:paraId="71CCC23C" w14:textId="77777777" w:rsidR="00B510EF" w:rsidRDefault="00397205">
          <w:pPr>
            <w:pStyle w:val="TOC3"/>
            <w:rPr>
              <w:ins w:id="747" w:author="Anders Hejlsberg" w:date="2014-11-01T15:43:00Z"/>
              <w:rFonts w:eastAsiaTheme="minorEastAsia"/>
              <w:noProof/>
              <w:sz w:val="22"/>
            </w:rPr>
          </w:pPr>
          <w:ins w:id="748" w:author="Anders Hejlsberg" w:date="2014-11-01T15:43:00Z">
            <w:r>
              <w:fldChar w:fldCharType="begin"/>
            </w:r>
            <w:r>
              <w:instrText xml:space="preserve"> HYPERLINK \l "_Toc</w:instrText>
            </w:r>
            <w:r>
              <w:instrText xml:space="preserve">402619980" </w:instrText>
            </w:r>
            <w:r>
              <w:fldChar w:fldCharType="separate"/>
            </w:r>
            <w:r w:rsidR="00B510EF" w:rsidRPr="004847BD">
              <w:rPr>
                <w:rStyle w:val="Hyperlink"/>
                <w:noProof/>
              </w:rPr>
              <w:t>12.1.3</w:t>
            </w:r>
            <w:r w:rsidR="00B510EF">
              <w:rPr>
                <w:rFonts w:eastAsiaTheme="minorEastAsia"/>
                <w:noProof/>
                <w:sz w:val="22"/>
              </w:rPr>
              <w:tab/>
            </w:r>
            <w:r w:rsidR="00B510EF" w:rsidRPr="004847BD">
              <w:rPr>
                <w:rStyle w:val="Hyperlink"/>
                <w:noProof/>
              </w:rPr>
              <w:t>Ambient Class Declarations</w:t>
            </w:r>
            <w:r w:rsidR="00B510EF">
              <w:rPr>
                <w:noProof/>
                <w:webHidden/>
              </w:rPr>
              <w:tab/>
            </w:r>
            <w:r w:rsidR="00B510EF">
              <w:rPr>
                <w:noProof/>
                <w:webHidden/>
              </w:rPr>
              <w:fldChar w:fldCharType="begin"/>
            </w:r>
            <w:r w:rsidR="00B510EF">
              <w:rPr>
                <w:noProof/>
                <w:webHidden/>
              </w:rPr>
              <w:instrText xml:space="preserve"> PAGEREF _Toc402619980 \h </w:instrText>
            </w:r>
            <w:r w:rsidR="00B510EF">
              <w:rPr>
                <w:noProof/>
                <w:webHidden/>
              </w:rPr>
            </w:r>
            <w:r w:rsidR="00B510EF">
              <w:rPr>
                <w:noProof/>
                <w:webHidden/>
              </w:rPr>
              <w:fldChar w:fldCharType="separate"/>
            </w:r>
            <w:r w:rsidR="00B510EF">
              <w:rPr>
                <w:noProof/>
                <w:webHidden/>
              </w:rPr>
              <w:t>140</w:t>
            </w:r>
            <w:r w:rsidR="00B510EF">
              <w:rPr>
                <w:noProof/>
                <w:webHidden/>
              </w:rPr>
              <w:fldChar w:fldCharType="end"/>
            </w:r>
            <w:r>
              <w:rPr>
                <w:noProof/>
              </w:rPr>
              <w:fldChar w:fldCharType="end"/>
            </w:r>
          </w:ins>
        </w:p>
        <w:p w14:paraId="57446C4F" w14:textId="77777777" w:rsidR="00B510EF" w:rsidRDefault="00397205">
          <w:pPr>
            <w:pStyle w:val="TOC3"/>
            <w:rPr>
              <w:ins w:id="749" w:author="Anders Hejlsberg" w:date="2014-11-01T15:43:00Z"/>
              <w:rFonts w:eastAsiaTheme="minorEastAsia"/>
              <w:noProof/>
              <w:sz w:val="22"/>
            </w:rPr>
          </w:pPr>
          <w:ins w:id="750" w:author="Anders Hejlsberg" w:date="2014-11-01T15:43:00Z">
            <w:r>
              <w:fldChar w:fldCharType="begin"/>
            </w:r>
            <w:r>
              <w:instrText xml:space="preserve"> HYPERLINK \l "_Toc402619981" </w:instrText>
            </w:r>
            <w:r>
              <w:fldChar w:fldCharType="separate"/>
            </w:r>
            <w:r w:rsidR="00B510EF" w:rsidRPr="004847BD">
              <w:rPr>
                <w:rStyle w:val="Hyperlink"/>
                <w:noProof/>
              </w:rPr>
              <w:t>12.1.4</w:t>
            </w:r>
            <w:r w:rsidR="00B510EF">
              <w:rPr>
                <w:rFonts w:eastAsiaTheme="minorEastAsia"/>
                <w:noProof/>
                <w:sz w:val="22"/>
              </w:rPr>
              <w:tab/>
            </w:r>
            <w:r w:rsidR="00B510EF" w:rsidRPr="004847BD">
              <w:rPr>
                <w:rStyle w:val="Hyperlink"/>
                <w:noProof/>
              </w:rPr>
              <w:t>Ambient Enum Declarations</w:t>
            </w:r>
            <w:r w:rsidR="00B510EF">
              <w:rPr>
                <w:noProof/>
                <w:webHidden/>
              </w:rPr>
              <w:tab/>
            </w:r>
            <w:r w:rsidR="00B510EF">
              <w:rPr>
                <w:noProof/>
                <w:webHidden/>
              </w:rPr>
              <w:fldChar w:fldCharType="begin"/>
            </w:r>
            <w:r w:rsidR="00B510EF">
              <w:rPr>
                <w:noProof/>
                <w:webHidden/>
              </w:rPr>
              <w:instrText xml:space="preserve"> PAGEREF _Toc402619981 \h </w:instrText>
            </w:r>
            <w:r w:rsidR="00B510EF">
              <w:rPr>
                <w:noProof/>
                <w:webHidden/>
              </w:rPr>
            </w:r>
            <w:r w:rsidR="00B510EF">
              <w:rPr>
                <w:noProof/>
                <w:webHidden/>
              </w:rPr>
              <w:fldChar w:fldCharType="separate"/>
            </w:r>
            <w:r w:rsidR="00B510EF">
              <w:rPr>
                <w:noProof/>
                <w:webHidden/>
              </w:rPr>
              <w:t>140</w:t>
            </w:r>
            <w:r w:rsidR="00B510EF">
              <w:rPr>
                <w:noProof/>
                <w:webHidden/>
              </w:rPr>
              <w:fldChar w:fldCharType="end"/>
            </w:r>
            <w:r>
              <w:rPr>
                <w:noProof/>
              </w:rPr>
              <w:fldChar w:fldCharType="end"/>
            </w:r>
          </w:ins>
        </w:p>
        <w:p w14:paraId="76FBFDEB" w14:textId="77777777" w:rsidR="00B510EF" w:rsidRDefault="00397205">
          <w:pPr>
            <w:pStyle w:val="TOC3"/>
            <w:rPr>
              <w:ins w:id="751" w:author="Anders Hejlsberg" w:date="2014-11-01T15:43:00Z"/>
              <w:rFonts w:eastAsiaTheme="minorEastAsia"/>
              <w:noProof/>
              <w:sz w:val="22"/>
            </w:rPr>
          </w:pPr>
          <w:ins w:id="752" w:author="Anders Hejlsberg" w:date="2014-11-01T15:43:00Z">
            <w:r>
              <w:fldChar w:fldCharType="begin"/>
            </w:r>
            <w:r>
              <w:instrText xml:space="preserve"> HYPERLINK \l "_Toc402619982" </w:instrText>
            </w:r>
            <w:r>
              <w:fldChar w:fldCharType="separate"/>
            </w:r>
            <w:r w:rsidR="00B510EF" w:rsidRPr="004847BD">
              <w:rPr>
                <w:rStyle w:val="Hyperlink"/>
                <w:noProof/>
              </w:rPr>
              <w:t>12.1.5</w:t>
            </w:r>
            <w:r w:rsidR="00B510EF">
              <w:rPr>
                <w:rFonts w:eastAsiaTheme="minorEastAsia"/>
                <w:noProof/>
                <w:sz w:val="22"/>
              </w:rPr>
              <w:tab/>
            </w:r>
            <w:r w:rsidR="00B510EF" w:rsidRPr="004847BD">
              <w:rPr>
                <w:rStyle w:val="Hyperlink"/>
                <w:noProof/>
              </w:rPr>
              <w:t>Ambient Module Declarations</w:t>
            </w:r>
            <w:r w:rsidR="00B510EF">
              <w:rPr>
                <w:noProof/>
                <w:webHidden/>
              </w:rPr>
              <w:tab/>
            </w:r>
            <w:r w:rsidR="00B510EF">
              <w:rPr>
                <w:noProof/>
                <w:webHidden/>
              </w:rPr>
              <w:fldChar w:fldCharType="begin"/>
            </w:r>
            <w:r w:rsidR="00B510EF">
              <w:rPr>
                <w:noProof/>
                <w:webHidden/>
              </w:rPr>
              <w:instrText xml:space="preserve"> PAGEREF _Toc402619982 \h </w:instrText>
            </w:r>
            <w:r w:rsidR="00B510EF">
              <w:rPr>
                <w:noProof/>
                <w:webHidden/>
              </w:rPr>
            </w:r>
            <w:r w:rsidR="00B510EF">
              <w:rPr>
                <w:noProof/>
                <w:webHidden/>
              </w:rPr>
              <w:fldChar w:fldCharType="separate"/>
            </w:r>
            <w:r w:rsidR="00B510EF">
              <w:rPr>
                <w:noProof/>
                <w:webHidden/>
              </w:rPr>
              <w:t>141</w:t>
            </w:r>
            <w:r w:rsidR="00B510EF">
              <w:rPr>
                <w:noProof/>
                <w:webHidden/>
              </w:rPr>
              <w:fldChar w:fldCharType="end"/>
            </w:r>
            <w:r>
              <w:rPr>
                <w:noProof/>
              </w:rPr>
              <w:fldChar w:fldCharType="end"/>
            </w:r>
          </w:ins>
        </w:p>
        <w:p w14:paraId="3C491DCD" w14:textId="77777777" w:rsidR="00B510EF" w:rsidRDefault="00397205">
          <w:pPr>
            <w:pStyle w:val="TOC2"/>
            <w:tabs>
              <w:tab w:val="left" w:pos="880"/>
              <w:tab w:val="right" w:leader="dot" w:pos="9350"/>
            </w:tabs>
            <w:rPr>
              <w:ins w:id="753" w:author="Anders Hejlsberg" w:date="2014-11-01T15:43:00Z"/>
              <w:rFonts w:eastAsiaTheme="minorEastAsia"/>
              <w:noProof/>
              <w:sz w:val="22"/>
            </w:rPr>
          </w:pPr>
          <w:ins w:id="754" w:author="Anders Hejlsberg" w:date="2014-11-01T15:43:00Z">
            <w:r>
              <w:fldChar w:fldCharType="begin"/>
            </w:r>
            <w:r>
              <w:instrText xml:space="preserve"> HYPERLINK \l "_Toc402619983" </w:instrText>
            </w:r>
            <w:r>
              <w:fldChar w:fldCharType="separate"/>
            </w:r>
            <w:r w:rsidR="00B510EF" w:rsidRPr="004847BD">
              <w:rPr>
                <w:rStyle w:val="Hyperlink"/>
                <w:noProof/>
              </w:rPr>
              <w:t>12.2</w:t>
            </w:r>
            <w:r w:rsidR="00B510EF">
              <w:rPr>
                <w:rFonts w:eastAsiaTheme="minorEastAsia"/>
                <w:noProof/>
                <w:sz w:val="22"/>
              </w:rPr>
              <w:tab/>
            </w:r>
            <w:r w:rsidR="00B510EF" w:rsidRPr="004847BD">
              <w:rPr>
                <w:rStyle w:val="Hyperlink"/>
                <w:noProof/>
              </w:rPr>
              <w:t>Ambient External Module Declarations</w:t>
            </w:r>
            <w:r w:rsidR="00B510EF">
              <w:rPr>
                <w:noProof/>
                <w:webHidden/>
              </w:rPr>
              <w:tab/>
            </w:r>
            <w:r w:rsidR="00B510EF">
              <w:rPr>
                <w:noProof/>
                <w:webHidden/>
              </w:rPr>
              <w:fldChar w:fldCharType="begin"/>
            </w:r>
            <w:r w:rsidR="00B510EF">
              <w:rPr>
                <w:noProof/>
                <w:webHidden/>
              </w:rPr>
              <w:instrText xml:space="preserve"> PAGEREF _Toc402619983 \h </w:instrText>
            </w:r>
            <w:r w:rsidR="00B510EF">
              <w:rPr>
                <w:noProof/>
                <w:webHidden/>
              </w:rPr>
            </w:r>
            <w:r w:rsidR="00B510EF">
              <w:rPr>
                <w:noProof/>
                <w:webHidden/>
              </w:rPr>
              <w:fldChar w:fldCharType="separate"/>
            </w:r>
            <w:r w:rsidR="00B510EF">
              <w:rPr>
                <w:noProof/>
                <w:webHidden/>
              </w:rPr>
              <w:t>141</w:t>
            </w:r>
            <w:r w:rsidR="00B510EF">
              <w:rPr>
                <w:noProof/>
                <w:webHidden/>
              </w:rPr>
              <w:fldChar w:fldCharType="end"/>
            </w:r>
            <w:r>
              <w:rPr>
                <w:noProof/>
              </w:rPr>
              <w:fldChar w:fldCharType="end"/>
            </w:r>
          </w:ins>
        </w:p>
        <w:p w14:paraId="5C091DDC" w14:textId="77777777" w:rsidR="00B510EF" w:rsidRDefault="00397205">
          <w:pPr>
            <w:pStyle w:val="TOC1"/>
            <w:rPr>
              <w:ins w:id="755" w:author="Anders Hejlsberg" w:date="2014-11-01T15:43:00Z"/>
              <w:rFonts w:eastAsiaTheme="minorEastAsia"/>
              <w:noProof/>
              <w:sz w:val="22"/>
            </w:rPr>
          </w:pPr>
          <w:ins w:id="756" w:author="Anders Hejlsberg" w:date="2014-11-01T15:43:00Z">
            <w:r>
              <w:fldChar w:fldCharType="begin"/>
            </w:r>
            <w:r>
              <w:instrText xml:space="preserve"> HYPERLINK \l "_T</w:instrText>
            </w:r>
            <w:r>
              <w:instrText xml:space="preserve">oc402619984" </w:instrText>
            </w:r>
            <w:r>
              <w:fldChar w:fldCharType="separate"/>
            </w:r>
            <w:r w:rsidR="00B510EF" w:rsidRPr="004847BD">
              <w:rPr>
                <w:rStyle w:val="Hyperlink"/>
                <w:noProof/>
              </w:rPr>
              <w:t>A</w:t>
            </w:r>
            <w:r w:rsidR="00B510EF">
              <w:rPr>
                <w:rFonts w:eastAsiaTheme="minorEastAsia"/>
                <w:noProof/>
                <w:sz w:val="22"/>
              </w:rPr>
              <w:tab/>
            </w:r>
            <w:r w:rsidR="00B510EF" w:rsidRPr="004847BD">
              <w:rPr>
                <w:rStyle w:val="Hyperlink"/>
                <w:noProof/>
              </w:rPr>
              <w:t>Grammar</w:t>
            </w:r>
            <w:r w:rsidR="00B510EF">
              <w:rPr>
                <w:noProof/>
                <w:webHidden/>
              </w:rPr>
              <w:tab/>
            </w:r>
            <w:r w:rsidR="00B510EF">
              <w:rPr>
                <w:noProof/>
                <w:webHidden/>
              </w:rPr>
              <w:fldChar w:fldCharType="begin"/>
            </w:r>
            <w:r w:rsidR="00B510EF">
              <w:rPr>
                <w:noProof/>
                <w:webHidden/>
              </w:rPr>
              <w:instrText xml:space="preserve"> PAGEREF _Toc402619984 \h </w:instrText>
            </w:r>
            <w:r w:rsidR="00B510EF">
              <w:rPr>
                <w:noProof/>
                <w:webHidden/>
              </w:rPr>
            </w:r>
            <w:r w:rsidR="00B510EF">
              <w:rPr>
                <w:noProof/>
                <w:webHidden/>
              </w:rPr>
              <w:fldChar w:fldCharType="separate"/>
            </w:r>
            <w:r w:rsidR="00B510EF">
              <w:rPr>
                <w:noProof/>
                <w:webHidden/>
              </w:rPr>
              <w:t>143</w:t>
            </w:r>
            <w:r w:rsidR="00B510EF">
              <w:rPr>
                <w:noProof/>
                <w:webHidden/>
              </w:rPr>
              <w:fldChar w:fldCharType="end"/>
            </w:r>
            <w:r>
              <w:rPr>
                <w:noProof/>
              </w:rPr>
              <w:fldChar w:fldCharType="end"/>
            </w:r>
          </w:ins>
        </w:p>
        <w:p w14:paraId="64CB5956" w14:textId="77777777" w:rsidR="00B510EF" w:rsidRDefault="00397205">
          <w:pPr>
            <w:pStyle w:val="TOC2"/>
            <w:tabs>
              <w:tab w:val="left" w:pos="880"/>
              <w:tab w:val="right" w:leader="dot" w:pos="9350"/>
            </w:tabs>
            <w:rPr>
              <w:ins w:id="757" w:author="Anders Hejlsberg" w:date="2014-11-01T15:43:00Z"/>
              <w:rFonts w:eastAsiaTheme="minorEastAsia"/>
              <w:noProof/>
              <w:sz w:val="22"/>
            </w:rPr>
          </w:pPr>
          <w:ins w:id="758" w:author="Anders Hejlsberg" w:date="2014-11-01T15:43:00Z">
            <w:r>
              <w:fldChar w:fldCharType="begin"/>
            </w:r>
            <w:r>
              <w:instrText xml:space="preserve"> HYPERLINK \l "_Toc402619985" </w:instrText>
            </w:r>
            <w:r>
              <w:fldChar w:fldCharType="separate"/>
            </w:r>
            <w:r w:rsidR="00B510EF" w:rsidRPr="004847BD">
              <w:rPr>
                <w:rStyle w:val="Hyperlink"/>
                <w:noProof/>
              </w:rPr>
              <w:t>A.1</w:t>
            </w:r>
            <w:r w:rsidR="00B510EF">
              <w:rPr>
                <w:rFonts w:eastAsiaTheme="minorEastAsia"/>
                <w:noProof/>
                <w:sz w:val="22"/>
              </w:rPr>
              <w:tab/>
            </w:r>
            <w:r w:rsidR="00B510EF" w:rsidRPr="004847BD">
              <w:rPr>
                <w:rStyle w:val="Hyperlink"/>
                <w:noProof/>
              </w:rPr>
              <w:t>Types</w:t>
            </w:r>
            <w:r w:rsidR="00B510EF">
              <w:rPr>
                <w:noProof/>
                <w:webHidden/>
              </w:rPr>
              <w:tab/>
            </w:r>
            <w:r w:rsidR="00B510EF">
              <w:rPr>
                <w:noProof/>
                <w:webHidden/>
              </w:rPr>
              <w:fldChar w:fldCharType="begin"/>
            </w:r>
            <w:r w:rsidR="00B510EF">
              <w:rPr>
                <w:noProof/>
                <w:webHidden/>
              </w:rPr>
              <w:instrText xml:space="preserve"> PAGEREF _Toc402619985 \h </w:instrText>
            </w:r>
            <w:r w:rsidR="00B510EF">
              <w:rPr>
                <w:noProof/>
                <w:webHidden/>
              </w:rPr>
            </w:r>
            <w:r w:rsidR="00B510EF">
              <w:rPr>
                <w:noProof/>
                <w:webHidden/>
              </w:rPr>
              <w:fldChar w:fldCharType="separate"/>
            </w:r>
            <w:r w:rsidR="00B510EF">
              <w:rPr>
                <w:noProof/>
                <w:webHidden/>
              </w:rPr>
              <w:t>143</w:t>
            </w:r>
            <w:r w:rsidR="00B510EF">
              <w:rPr>
                <w:noProof/>
                <w:webHidden/>
              </w:rPr>
              <w:fldChar w:fldCharType="end"/>
            </w:r>
            <w:r>
              <w:rPr>
                <w:noProof/>
              </w:rPr>
              <w:fldChar w:fldCharType="end"/>
            </w:r>
          </w:ins>
        </w:p>
        <w:p w14:paraId="682F1EF7" w14:textId="77777777" w:rsidR="00B510EF" w:rsidRDefault="00397205">
          <w:pPr>
            <w:pStyle w:val="TOC2"/>
            <w:tabs>
              <w:tab w:val="left" w:pos="880"/>
              <w:tab w:val="right" w:leader="dot" w:pos="9350"/>
            </w:tabs>
            <w:rPr>
              <w:ins w:id="759" w:author="Anders Hejlsberg" w:date="2014-11-01T15:43:00Z"/>
              <w:rFonts w:eastAsiaTheme="minorEastAsia"/>
              <w:noProof/>
              <w:sz w:val="22"/>
            </w:rPr>
          </w:pPr>
          <w:ins w:id="760" w:author="Anders Hejlsberg" w:date="2014-11-01T15:43:00Z">
            <w:r>
              <w:fldChar w:fldCharType="begin"/>
            </w:r>
            <w:r>
              <w:instrText xml:space="preserve"> HYPERLINK \l "_Toc402619986" </w:instrText>
            </w:r>
            <w:r>
              <w:fldChar w:fldCharType="separate"/>
            </w:r>
            <w:r w:rsidR="00B510EF" w:rsidRPr="004847BD">
              <w:rPr>
                <w:rStyle w:val="Hyperlink"/>
                <w:noProof/>
              </w:rPr>
              <w:t>A.2</w:t>
            </w:r>
            <w:r w:rsidR="00B510EF">
              <w:rPr>
                <w:rFonts w:eastAsiaTheme="minorEastAsia"/>
                <w:noProof/>
                <w:sz w:val="22"/>
              </w:rPr>
              <w:tab/>
            </w:r>
            <w:r w:rsidR="00B510EF" w:rsidRPr="004847BD">
              <w:rPr>
                <w:rStyle w:val="Hyperlink"/>
                <w:noProof/>
              </w:rPr>
              <w:t>Expressions</w:t>
            </w:r>
            <w:r w:rsidR="00B510EF">
              <w:rPr>
                <w:noProof/>
                <w:webHidden/>
              </w:rPr>
              <w:tab/>
            </w:r>
            <w:r w:rsidR="00B510EF">
              <w:rPr>
                <w:noProof/>
                <w:webHidden/>
              </w:rPr>
              <w:fldChar w:fldCharType="begin"/>
            </w:r>
            <w:r w:rsidR="00B510EF">
              <w:rPr>
                <w:noProof/>
                <w:webHidden/>
              </w:rPr>
              <w:instrText xml:space="preserve"> PAGEREF _Toc402619986 \h </w:instrText>
            </w:r>
            <w:r w:rsidR="00B510EF">
              <w:rPr>
                <w:noProof/>
                <w:webHidden/>
              </w:rPr>
            </w:r>
            <w:r w:rsidR="00B510EF">
              <w:rPr>
                <w:noProof/>
                <w:webHidden/>
              </w:rPr>
              <w:fldChar w:fldCharType="separate"/>
            </w:r>
            <w:r w:rsidR="00B510EF">
              <w:rPr>
                <w:noProof/>
                <w:webHidden/>
              </w:rPr>
              <w:t>147</w:t>
            </w:r>
            <w:r w:rsidR="00B510EF">
              <w:rPr>
                <w:noProof/>
                <w:webHidden/>
              </w:rPr>
              <w:fldChar w:fldCharType="end"/>
            </w:r>
            <w:r>
              <w:rPr>
                <w:noProof/>
              </w:rPr>
              <w:fldChar w:fldCharType="end"/>
            </w:r>
          </w:ins>
        </w:p>
        <w:p w14:paraId="72C3EB0E" w14:textId="77777777" w:rsidR="00B510EF" w:rsidRDefault="00397205">
          <w:pPr>
            <w:pStyle w:val="TOC2"/>
            <w:tabs>
              <w:tab w:val="left" w:pos="880"/>
              <w:tab w:val="right" w:leader="dot" w:pos="9350"/>
            </w:tabs>
            <w:rPr>
              <w:ins w:id="761" w:author="Anders Hejlsberg" w:date="2014-11-01T15:43:00Z"/>
              <w:rFonts w:eastAsiaTheme="minorEastAsia"/>
              <w:noProof/>
              <w:sz w:val="22"/>
            </w:rPr>
          </w:pPr>
          <w:ins w:id="762" w:author="Anders Hejlsberg" w:date="2014-11-01T15:43:00Z">
            <w:r>
              <w:fldChar w:fldCharType="begin"/>
            </w:r>
            <w:r>
              <w:instrText xml:space="preserve"> HYPERLINK \l "_Toc402619987" </w:instrText>
            </w:r>
            <w:r>
              <w:fldChar w:fldCharType="separate"/>
            </w:r>
            <w:r w:rsidR="00B510EF" w:rsidRPr="004847BD">
              <w:rPr>
                <w:rStyle w:val="Hyperlink"/>
                <w:noProof/>
              </w:rPr>
              <w:t>A.3</w:t>
            </w:r>
            <w:r w:rsidR="00B510EF">
              <w:rPr>
                <w:rFonts w:eastAsiaTheme="minorEastAsia"/>
                <w:noProof/>
                <w:sz w:val="22"/>
              </w:rPr>
              <w:tab/>
            </w:r>
            <w:r w:rsidR="00B510EF" w:rsidRPr="004847BD">
              <w:rPr>
                <w:rStyle w:val="Hyperlink"/>
                <w:noProof/>
              </w:rPr>
              <w:t>Statements</w:t>
            </w:r>
            <w:r w:rsidR="00B510EF">
              <w:rPr>
                <w:noProof/>
                <w:webHidden/>
              </w:rPr>
              <w:tab/>
            </w:r>
            <w:r w:rsidR="00B510EF">
              <w:rPr>
                <w:noProof/>
                <w:webHidden/>
              </w:rPr>
              <w:fldChar w:fldCharType="begin"/>
            </w:r>
            <w:r w:rsidR="00B510EF">
              <w:rPr>
                <w:noProof/>
                <w:webHidden/>
              </w:rPr>
              <w:instrText xml:space="preserve"> PAGEREF _Toc402619987 \h </w:instrText>
            </w:r>
            <w:r w:rsidR="00B510EF">
              <w:rPr>
                <w:noProof/>
                <w:webHidden/>
              </w:rPr>
            </w:r>
            <w:r w:rsidR="00B510EF">
              <w:rPr>
                <w:noProof/>
                <w:webHidden/>
              </w:rPr>
              <w:fldChar w:fldCharType="separate"/>
            </w:r>
            <w:r w:rsidR="00B510EF">
              <w:rPr>
                <w:noProof/>
                <w:webHidden/>
              </w:rPr>
              <w:t>147</w:t>
            </w:r>
            <w:r w:rsidR="00B510EF">
              <w:rPr>
                <w:noProof/>
                <w:webHidden/>
              </w:rPr>
              <w:fldChar w:fldCharType="end"/>
            </w:r>
            <w:r>
              <w:rPr>
                <w:noProof/>
              </w:rPr>
              <w:fldChar w:fldCharType="end"/>
            </w:r>
          </w:ins>
        </w:p>
        <w:p w14:paraId="611D658E" w14:textId="77777777" w:rsidR="00B510EF" w:rsidRDefault="00397205">
          <w:pPr>
            <w:pStyle w:val="TOC2"/>
            <w:tabs>
              <w:tab w:val="left" w:pos="880"/>
              <w:tab w:val="right" w:leader="dot" w:pos="9350"/>
            </w:tabs>
            <w:rPr>
              <w:ins w:id="763" w:author="Anders Hejlsberg" w:date="2014-11-01T15:43:00Z"/>
              <w:rFonts w:eastAsiaTheme="minorEastAsia"/>
              <w:noProof/>
              <w:sz w:val="22"/>
            </w:rPr>
          </w:pPr>
          <w:ins w:id="764" w:author="Anders Hejlsberg" w:date="2014-11-01T15:43:00Z">
            <w:r>
              <w:fldChar w:fldCharType="begin"/>
            </w:r>
            <w:r>
              <w:instrText xml:space="preserve"> HYPERLINK \l "_Toc402619988" </w:instrText>
            </w:r>
            <w:r>
              <w:fldChar w:fldCharType="separate"/>
            </w:r>
            <w:r w:rsidR="00B510EF" w:rsidRPr="004847BD">
              <w:rPr>
                <w:rStyle w:val="Hyperlink"/>
                <w:noProof/>
              </w:rPr>
              <w:t>A.4</w:t>
            </w:r>
            <w:r w:rsidR="00B510EF">
              <w:rPr>
                <w:rFonts w:eastAsiaTheme="minorEastAsia"/>
                <w:noProof/>
                <w:sz w:val="22"/>
              </w:rPr>
              <w:tab/>
            </w:r>
            <w:r w:rsidR="00B510EF" w:rsidRPr="004847BD">
              <w:rPr>
                <w:rStyle w:val="Hyperlink"/>
                <w:noProof/>
              </w:rPr>
              <w:t>Functions</w:t>
            </w:r>
            <w:r w:rsidR="00B510EF">
              <w:rPr>
                <w:noProof/>
                <w:webHidden/>
              </w:rPr>
              <w:tab/>
            </w:r>
            <w:r w:rsidR="00B510EF">
              <w:rPr>
                <w:noProof/>
                <w:webHidden/>
              </w:rPr>
              <w:fldChar w:fldCharType="begin"/>
            </w:r>
            <w:r w:rsidR="00B510EF">
              <w:rPr>
                <w:noProof/>
                <w:webHidden/>
              </w:rPr>
              <w:instrText xml:space="preserve"> PAGEREF _Toc402619988 \h </w:instrText>
            </w:r>
            <w:r w:rsidR="00B510EF">
              <w:rPr>
                <w:noProof/>
                <w:webHidden/>
              </w:rPr>
            </w:r>
            <w:r w:rsidR="00B510EF">
              <w:rPr>
                <w:noProof/>
                <w:webHidden/>
              </w:rPr>
              <w:fldChar w:fldCharType="separate"/>
            </w:r>
            <w:r w:rsidR="00B510EF">
              <w:rPr>
                <w:noProof/>
                <w:webHidden/>
              </w:rPr>
              <w:t>148</w:t>
            </w:r>
            <w:r w:rsidR="00B510EF">
              <w:rPr>
                <w:noProof/>
                <w:webHidden/>
              </w:rPr>
              <w:fldChar w:fldCharType="end"/>
            </w:r>
            <w:r>
              <w:rPr>
                <w:noProof/>
              </w:rPr>
              <w:fldChar w:fldCharType="end"/>
            </w:r>
          </w:ins>
        </w:p>
        <w:p w14:paraId="3FCDE0F6" w14:textId="77777777" w:rsidR="00B510EF" w:rsidRDefault="00397205">
          <w:pPr>
            <w:pStyle w:val="TOC2"/>
            <w:tabs>
              <w:tab w:val="left" w:pos="880"/>
              <w:tab w:val="right" w:leader="dot" w:pos="9350"/>
            </w:tabs>
            <w:rPr>
              <w:ins w:id="765" w:author="Anders Hejlsberg" w:date="2014-11-01T15:43:00Z"/>
              <w:rFonts w:eastAsiaTheme="minorEastAsia"/>
              <w:noProof/>
              <w:sz w:val="22"/>
            </w:rPr>
          </w:pPr>
          <w:ins w:id="766" w:author="Anders Hejlsberg" w:date="2014-11-01T15:43:00Z">
            <w:r>
              <w:fldChar w:fldCharType="begin"/>
            </w:r>
            <w:r>
              <w:instrText xml:space="preserve"> HYPERLINK \l "_Toc402619989" </w:instrText>
            </w:r>
            <w:r>
              <w:fldChar w:fldCharType="separate"/>
            </w:r>
            <w:r w:rsidR="00B510EF" w:rsidRPr="004847BD">
              <w:rPr>
                <w:rStyle w:val="Hyperlink"/>
                <w:noProof/>
              </w:rPr>
              <w:t>A.5</w:t>
            </w:r>
            <w:r w:rsidR="00B510EF">
              <w:rPr>
                <w:rFonts w:eastAsiaTheme="minorEastAsia"/>
                <w:noProof/>
                <w:sz w:val="22"/>
              </w:rPr>
              <w:tab/>
            </w:r>
            <w:r w:rsidR="00B510EF" w:rsidRPr="004847BD">
              <w:rPr>
                <w:rStyle w:val="Hyperlink"/>
                <w:noProof/>
              </w:rPr>
              <w:t>Interfaces</w:t>
            </w:r>
            <w:r w:rsidR="00B510EF">
              <w:rPr>
                <w:noProof/>
                <w:webHidden/>
              </w:rPr>
              <w:tab/>
            </w:r>
            <w:r w:rsidR="00B510EF">
              <w:rPr>
                <w:noProof/>
                <w:webHidden/>
              </w:rPr>
              <w:fldChar w:fldCharType="begin"/>
            </w:r>
            <w:r w:rsidR="00B510EF">
              <w:rPr>
                <w:noProof/>
                <w:webHidden/>
              </w:rPr>
              <w:instrText xml:space="preserve"> PAGEREF _Toc402619989 \h </w:instrText>
            </w:r>
            <w:r w:rsidR="00B510EF">
              <w:rPr>
                <w:noProof/>
                <w:webHidden/>
              </w:rPr>
            </w:r>
            <w:r w:rsidR="00B510EF">
              <w:rPr>
                <w:noProof/>
                <w:webHidden/>
              </w:rPr>
              <w:fldChar w:fldCharType="separate"/>
            </w:r>
            <w:r w:rsidR="00B510EF">
              <w:rPr>
                <w:noProof/>
                <w:webHidden/>
              </w:rPr>
              <w:t>148</w:t>
            </w:r>
            <w:r w:rsidR="00B510EF">
              <w:rPr>
                <w:noProof/>
                <w:webHidden/>
              </w:rPr>
              <w:fldChar w:fldCharType="end"/>
            </w:r>
            <w:r>
              <w:rPr>
                <w:noProof/>
              </w:rPr>
              <w:fldChar w:fldCharType="end"/>
            </w:r>
          </w:ins>
        </w:p>
        <w:p w14:paraId="583C182E" w14:textId="77777777" w:rsidR="00B510EF" w:rsidRDefault="00397205">
          <w:pPr>
            <w:pStyle w:val="TOC2"/>
            <w:tabs>
              <w:tab w:val="left" w:pos="880"/>
              <w:tab w:val="right" w:leader="dot" w:pos="9350"/>
            </w:tabs>
            <w:rPr>
              <w:ins w:id="767" w:author="Anders Hejlsberg" w:date="2014-11-01T15:43:00Z"/>
              <w:rFonts w:eastAsiaTheme="minorEastAsia"/>
              <w:noProof/>
              <w:sz w:val="22"/>
            </w:rPr>
          </w:pPr>
          <w:ins w:id="768" w:author="Anders Hejlsberg" w:date="2014-11-01T15:43:00Z">
            <w:r>
              <w:fldChar w:fldCharType="begin"/>
            </w:r>
            <w:r>
              <w:instrText xml:space="preserve"> HYPERLINK \l "_Toc402619990" </w:instrText>
            </w:r>
            <w:r>
              <w:fldChar w:fldCharType="separate"/>
            </w:r>
            <w:r w:rsidR="00B510EF" w:rsidRPr="004847BD">
              <w:rPr>
                <w:rStyle w:val="Hyperlink"/>
                <w:noProof/>
              </w:rPr>
              <w:t>A.6</w:t>
            </w:r>
            <w:r w:rsidR="00B510EF">
              <w:rPr>
                <w:rFonts w:eastAsiaTheme="minorEastAsia"/>
                <w:noProof/>
                <w:sz w:val="22"/>
              </w:rPr>
              <w:tab/>
            </w:r>
            <w:r w:rsidR="00B510EF" w:rsidRPr="004847BD">
              <w:rPr>
                <w:rStyle w:val="Hyperlink"/>
                <w:noProof/>
              </w:rPr>
              <w:t>Classes</w:t>
            </w:r>
            <w:r w:rsidR="00B510EF">
              <w:rPr>
                <w:noProof/>
                <w:webHidden/>
              </w:rPr>
              <w:tab/>
            </w:r>
            <w:r w:rsidR="00B510EF">
              <w:rPr>
                <w:noProof/>
                <w:webHidden/>
              </w:rPr>
              <w:fldChar w:fldCharType="begin"/>
            </w:r>
            <w:r w:rsidR="00B510EF">
              <w:rPr>
                <w:noProof/>
                <w:webHidden/>
              </w:rPr>
              <w:instrText xml:space="preserve"> PAGEREF _Toc402619990 \h </w:instrText>
            </w:r>
            <w:r w:rsidR="00B510EF">
              <w:rPr>
                <w:noProof/>
                <w:webHidden/>
              </w:rPr>
            </w:r>
            <w:r w:rsidR="00B510EF">
              <w:rPr>
                <w:noProof/>
                <w:webHidden/>
              </w:rPr>
              <w:fldChar w:fldCharType="separate"/>
            </w:r>
            <w:r w:rsidR="00B510EF">
              <w:rPr>
                <w:noProof/>
                <w:webHidden/>
              </w:rPr>
              <w:t>148</w:t>
            </w:r>
            <w:r w:rsidR="00B510EF">
              <w:rPr>
                <w:noProof/>
                <w:webHidden/>
              </w:rPr>
              <w:fldChar w:fldCharType="end"/>
            </w:r>
            <w:r>
              <w:rPr>
                <w:noProof/>
              </w:rPr>
              <w:fldChar w:fldCharType="end"/>
            </w:r>
          </w:ins>
        </w:p>
        <w:p w14:paraId="14787C3F" w14:textId="77777777" w:rsidR="00B510EF" w:rsidRDefault="00397205">
          <w:pPr>
            <w:pStyle w:val="TOC2"/>
            <w:tabs>
              <w:tab w:val="left" w:pos="880"/>
              <w:tab w:val="right" w:leader="dot" w:pos="9350"/>
            </w:tabs>
            <w:rPr>
              <w:ins w:id="769" w:author="Anders Hejlsberg" w:date="2014-11-01T15:43:00Z"/>
              <w:rFonts w:eastAsiaTheme="minorEastAsia"/>
              <w:noProof/>
              <w:sz w:val="22"/>
            </w:rPr>
          </w:pPr>
          <w:ins w:id="770" w:author="Anders Hejlsberg" w:date="2014-11-01T15:43:00Z">
            <w:r>
              <w:fldChar w:fldCharType="begin"/>
            </w:r>
            <w:r>
              <w:instrText xml:space="preserve"> HYPERLINK \l "_Toc402619991" </w:instrText>
            </w:r>
            <w:r>
              <w:fldChar w:fldCharType="separate"/>
            </w:r>
            <w:r w:rsidR="00B510EF" w:rsidRPr="004847BD">
              <w:rPr>
                <w:rStyle w:val="Hyperlink"/>
                <w:noProof/>
              </w:rPr>
              <w:t>A.7</w:t>
            </w:r>
            <w:r w:rsidR="00B510EF">
              <w:rPr>
                <w:rFonts w:eastAsiaTheme="minorEastAsia"/>
                <w:noProof/>
                <w:sz w:val="22"/>
              </w:rPr>
              <w:tab/>
            </w:r>
            <w:r w:rsidR="00B510EF" w:rsidRPr="004847BD">
              <w:rPr>
                <w:rStyle w:val="Hyperlink"/>
                <w:noProof/>
              </w:rPr>
              <w:t>Enums</w:t>
            </w:r>
            <w:r w:rsidR="00B510EF">
              <w:rPr>
                <w:noProof/>
                <w:webHidden/>
              </w:rPr>
              <w:tab/>
            </w:r>
            <w:r w:rsidR="00B510EF">
              <w:rPr>
                <w:noProof/>
                <w:webHidden/>
              </w:rPr>
              <w:fldChar w:fldCharType="begin"/>
            </w:r>
            <w:r w:rsidR="00B510EF">
              <w:rPr>
                <w:noProof/>
                <w:webHidden/>
              </w:rPr>
              <w:instrText xml:space="preserve"> PAGEREF _Toc402619991 \h </w:instrText>
            </w:r>
            <w:r w:rsidR="00B510EF">
              <w:rPr>
                <w:noProof/>
                <w:webHidden/>
              </w:rPr>
            </w:r>
            <w:r w:rsidR="00B510EF">
              <w:rPr>
                <w:noProof/>
                <w:webHidden/>
              </w:rPr>
              <w:fldChar w:fldCharType="separate"/>
            </w:r>
            <w:r w:rsidR="00B510EF">
              <w:rPr>
                <w:noProof/>
                <w:webHidden/>
              </w:rPr>
              <w:t>150</w:t>
            </w:r>
            <w:r w:rsidR="00B510EF">
              <w:rPr>
                <w:noProof/>
                <w:webHidden/>
              </w:rPr>
              <w:fldChar w:fldCharType="end"/>
            </w:r>
            <w:r>
              <w:rPr>
                <w:noProof/>
              </w:rPr>
              <w:fldChar w:fldCharType="end"/>
            </w:r>
          </w:ins>
        </w:p>
        <w:p w14:paraId="6D434710" w14:textId="77777777" w:rsidR="00B510EF" w:rsidRDefault="00397205">
          <w:pPr>
            <w:pStyle w:val="TOC2"/>
            <w:tabs>
              <w:tab w:val="left" w:pos="880"/>
              <w:tab w:val="right" w:leader="dot" w:pos="9350"/>
            </w:tabs>
            <w:rPr>
              <w:ins w:id="771" w:author="Anders Hejlsberg" w:date="2014-11-01T15:43:00Z"/>
              <w:rFonts w:eastAsiaTheme="minorEastAsia"/>
              <w:noProof/>
              <w:sz w:val="22"/>
            </w:rPr>
          </w:pPr>
          <w:ins w:id="772" w:author="Anders Hejlsberg" w:date="2014-11-01T15:43:00Z">
            <w:r>
              <w:fldChar w:fldCharType="begin"/>
            </w:r>
            <w:r>
              <w:instrText xml:space="preserve"> HYPERLINK \l "_Toc402619992" </w:instrText>
            </w:r>
            <w:r>
              <w:fldChar w:fldCharType="separate"/>
            </w:r>
            <w:r w:rsidR="00B510EF" w:rsidRPr="004847BD">
              <w:rPr>
                <w:rStyle w:val="Hyperlink"/>
                <w:noProof/>
              </w:rPr>
              <w:t>A.8</w:t>
            </w:r>
            <w:r w:rsidR="00B510EF">
              <w:rPr>
                <w:rFonts w:eastAsiaTheme="minorEastAsia"/>
                <w:noProof/>
                <w:sz w:val="22"/>
              </w:rPr>
              <w:tab/>
            </w:r>
            <w:r w:rsidR="00B510EF" w:rsidRPr="004847BD">
              <w:rPr>
                <w:rStyle w:val="Hyperlink"/>
                <w:noProof/>
              </w:rPr>
              <w:t>Internal Modules</w:t>
            </w:r>
            <w:r w:rsidR="00B510EF">
              <w:rPr>
                <w:noProof/>
                <w:webHidden/>
              </w:rPr>
              <w:tab/>
            </w:r>
            <w:r w:rsidR="00B510EF">
              <w:rPr>
                <w:noProof/>
                <w:webHidden/>
              </w:rPr>
              <w:fldChar w:fldCharType="begin"/>
            </w:r>
            <w:r w:rsidR="00B510EF">
              <w:rPr>
                <w:noProof/>
                <w:webHidden/>
              </w:rPr>
              <w:instrText xml:space="preserve"> PAGEREF _Toc402619992 \h </w:instrText>
            </w:r>
            <w:r w:rsidR="00B510EF">
              <w:rPr>
                <w:noProof/>
                <w:webHidden/>
              </w:rPr>
            </w:r>
            <w:r w:rsidR="00B510EF">
              <w:rPr>
                <w:noProof/>
                <w:webHidden/>
              </w:rPr>
              <w:fldChar w:fldCharType="separate"/>
            </w:r>
            <w:r w:rsidR="00B510EF">
              <w:rPr>
                <w:noProof/>
                <w:webHidden/>
              </w:rPr>
              <w:t>151</w:t>
            </w:r>
            <w:r w:rsidR="00B510EF">
              <w:rPr>
                <w:noProof/>
                <w:webHidden/>
              </w:rPr>
              <w:fldChar w:fldCharType="end"/>
            </w:r>
            <w:r>
              <w:rPr>
                <w:noProof/>
              </w:rPr>
              <w:fldChar w:fldCharType="end"/>
            </w:r>
          </w:ins>
        </w:p>
        <w:p w14:paraId="490A2A45" w14:textId="77777777" w:rsidR="00B510EF" w:rsidRDefault="00397205">
          <w:pPr>
            <w:pStyle w:val="TOC2"/>
            <w:tabs>
              <w:tab w:val="left" w:pos="880"/>
              <w:tab w:val="right" w:leader="dot" w:pos="9350"/>
            </w:tabs>
            <w:rPr>
              <w:ins w:id="773" w:author="Anders Hejlsberg" w:date="2014-11-01T15:43:00Z"/>
              <w:rFonts w:eastAsiaTheme="minorEastAsia"/>
              <w:noProof/>
              <w:sz w:val="22"/>
            </w:rPr>
          </w:pPr>
          <w:ins w:id="774" w:author="Anders Hejlsberg" w:date="2014-11-01T15:43:00Z">
            <w:r>
              <w:fldChar w:fldCharType="begin"/>
            </w:r>
            <w:r>
              <w:instrText xml:space="preserve"> HYPERLINK \l "_Toc402619993" </w:instrText>
            </w:r>
            <w:r>
              <w:fldChar w:fldCharType="separate"/>
            </w:r>
            <w:r w:rsidR="00B510EF" w:rsidRPr="004847BD">
              <w:rPr>
                <w:rStyle w:val="Hyperlink"/>
                <w:noProof/>
              </w:rPr>
              <w:t>A.9</w:t>
            </w:r>
            <w:r w:rsidR="00B510EF">
              <w:rPr>
                <w:rFonts w:eastAsiaTheme="minorEastAsia"/>
                <w:noProof/>
                <w:sz w:val="22"/>
              </w:rPr>
              <w:tab/>
            </w:r>
            <w:r w:rsidR="00B510EF" w:rsidRPr="004847BD">
              <w:rPr>
                <w:rStyle w:val="Hyperlink"/>
                <w:noProof/>
              </w:rPr>
              <w:t>Source Files and External Modules</w:t>
            </w:r>
            <w:r w:rsidR="00B510EF">
              <w:rPr>
                <w:noProof/>
                <w:webHidden/>
              </w:rPr>
              <w:tab/>
            </w:r>
            <w:r w:rsidR="00B510EF">
              <w:rPr>
                <w:noProof/>
                <w:webHidden/>
              </w:rPr>
              <w:fldChar w:fldCharType="begin"/>
            </w:r>
            <w:r w:rsidR="00B510EF">
              <w:rPr>
                <w:noProof/>
                <w:webHidden/>
              </w:rPr>
              <w:instrText xml:space="preserve"> PAGEREF _Toc402619993 \h </w:instrText>
            </w:r>
            <w:r w:rsidR="00B510EF">
              <w:rPr>
                <w:noProof/>
                <w:webHidden/>
              </w:rPr>
            </w:r>
            <w:r w:rsidR="00B510EF">
              <w:rPr>
                <w:noProof/>
                <w:webHidden/>
              </w:rPr>
              <w:fldChar w:fldCharType="separate"/>
            </w:r>
            <w:r w:rsidR="00B510EF">
              <w:rPr>
                <w:noProof/>
                <w:webHidden/>
              </w:rPr>
              <w:t>151</w:t>
            </w:r>
            <w:r w:rsidR="00B510EF">
              <w:rPr>
                <w:noProof/>
                <w:webHidden/>
              </w:rPr>
              <w:fldChar w:fldCharType="end"/>
            </w:r>
            <w:r>
              <w:rPr>
                <w:noProof/>
              </w:rPr>
              <w:fldChar w:fldCharType="end"/>
            </w:r>
          </w:ins>
        </w:p>
        <w:p w14:paraId="260483D7" w14:textId="77777777" w:rsidR="00B510EF" w:rsidRDefault="00397205">
          <w:pPr>
            <w:pStyle w:val="TOC2"/>
            <w:tabs>
              <w:tab w:val="left" w:pos="880"/>
              <w:tab w:val="right" w:leader="dot" w:pos="9350"/>
            </w:tabs>
            <w:rPr>
              <w:ins w:id="775" w:author="Anders Hejlsberg" w:date="2014-11-01T15:43:00Z"/>
              <w:rFonts w:eastAsiaTheme="minorEastAsia"/>
              <w:noProof/>
              <w:sz w:val="22"/>
            </w:rPr>
          </w:pPr>
          <w:ins w:id="776" w:author="Anders Hejlsberg" w:date="2014-11-01T15:43:00Z">
            <w:r>
              <w:fldChar w:fldCharType="begin"/>
            </w:r>
            <w:r>
              <w:instrText xml:space="preserve"> HYPERLINK \l "_Toc402619994" </w:instrText>
            </w:r>
            <w:r>
              <w:fldChar w:fldCharType="separate"/>
            </w:r>
            <w:r w:rsidR="00B510EF" w:rsidRPr="004847BD">
              <w:rPr>
                <w:rStyle w:val="Hyperlink"/>
                <w:noProof/>
              </w:rPr>
              <w:t>A.10</w:t>
            </w:r>
            <w:r w:rsidR="00B510EF">
              <w:rPr>
                <w:rFonts w:eastAsiaTheme="minorEastAsia"/>
                <w:noProof/>
                <w:sz w:val="22"/>
              </w:rPr>
              <w:tab/>
            </w:r>
            <w:r w:rsidR="00B510EF" w:rsidRPr="004847BD">
              <w:rPr>
                <w:rStyle w:val="Hyperlink"/>
                <w:noProof/>
              </w:rPr>
              <w:t>Ambients</w:t>
            </w:r>
            <w:r w:rsidR="00B510EF">
              <w:rPr>
                <w:noProof/>
                <w:webHidden/>
              </w:rPr>
              <w:tab/>
            </w:r>
            <w:r w:rsidR="00B510EF">
              <w:rPr>
                <w:noProof/>
                <w:webHidden/>
              </w:rPr>
              <w:fldChar w:fldCharType="begin"/>
            </w:r>
            <w:r w:rsidR="00B510EF">
              <w:rPr>
                <w:noProof/>
                <w:webHidden/>
              </w:rPr>
              <w:instrText xml:space="preserve"> PAGEREF _Toc402619994 \h </w:instrText>
            </w:r>
            <w:r w:rsidR="00B510EF">
              <w:rPr>
                <w:noProof/>
                <w:webHidden/>
              </w:rPr>
            </w:r>
            <w:r w:rsidR="00B510EF">
              <w:rPr>
                <w:noProof/>
                <w:webHidden/>
              </w:rPr>
              <w:fldChar w:fldCharType="separate"/>
            </w:r>
            <w:r w:rsidR="00B510EF">
              <w:rPr>
                <w:noProof/>
                <w:webHidden/>
              </w:rPr>
              <w:t>152</w:t>
            </w:r>
            <w:r w:rsidR="00B510EF">
              <w:rPr>
                <w:noProof/>
                <w:webHidden/>
              </w:rPr>
              <w:fldChar w:fldCharType="end"/>
            </w:r>
            <w:r>
              <w:rPr>
                <w:noProof/>
              </w:rPr>
              <w:fldChar w:fldCharType="end"/>
            </w:r>
          </w:ins>
        </w:p>
        <w:p w14:paraId="1642A2BA" w14:textId="77777777" w:rsidR="0044410D" w:rsidRPr="0044410D" w:rsidRDefault="00DE357C">
          <w:r>
            <w:rPr>
              <w:b/>
              <w:bCs/>
              <w:noProof/>
            </w:rPr>
            <w:fldChar w:fldCharType="end"/>
          </w:r>
        </w:p>
      </w:sdtContent>
    </w:sdt>
    <w:p w14:paraId="15698853" w14:textId="77777777" w:rsidR="0044410D" w:rsidRPr="0044410D" w:rsidRDefault="0044410D" w:rsidP="00DE357C"/>
    <w:p w14:paraId="0C9F87F6"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5F2F977F" w14:textId="77777777" w:rsidR="0044410D" w:rsidRPr="0044410D" w:rsidRDefault="00BD4B50" w:rsidP="00C63C76">
      <w:pPr>
        <w:pStyle w:val="Heading1"/>
      </w:pPr>
      <w:bookmarkStart w:id="777" w:name="_Toc402619800"/>
      <w:bookmarkStart w:id="778" w:name="_Toc401413987"/>
      <w:r>
        <w:lastRenderedPageBreak/>
        <w:t>Introduction</w:t>
      </w:r>
      <w:bookmarkEnd w:id="777"/>
      <w:bookmarkEnd w:id="778"/>
    </w:p>
    <w:p w14:paraId="3FD3C6A4"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3A7863CF"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3799DB0F"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2475A6A4"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5086B366"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5A9D3761" w14:textId="77777777" w:rsidR="0044410D" w:rsidRPr="0044410D" w:rsidRDefault="00BD4B50" w:rsidP="00BD4B50">
      <w:pPr>
        <w:pStyle w:val="Code"/>
      </w:pPr>
      <w:r w:rsidRPr="00350736">
        <w:rPr>
          <w:color w:val="0000FF"/>
          <w:highlight w:val="white"/>
        </w:rPr>
        <w:t>var</w:t>
      </w:r>
      <w:r>
        <w:t xml:space="preserve"> i = 0;</w:t>
      </w:r>
    </w:p>
    <w:p w14:paraId="5C627095" w14:textId="77777777" w:rsidR="0044410D" w:rsidRPr="0044410D" w:rsidRDefault="003C5236" w:rsidP="00BD4B50">
      <w:r>
        <w:t>TypeScript</w:t>
      </w:r>
      <w:r w:rsidR="00BD4B50">
        <w:t xml:space="preserve"> will infer from the following function definition that the function f has return type string.</w:t>
      </w:r>
    </w:p>
    <w:p w14:paraId="4785F6FE" w14:textId="77777777"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008F4735">
        <w:rPr>
          <w:color w:val="800000"/>
          <w:highlight w:val="white"/>
        </w:rPr>
        <w:t>"</w:t>
      </w:r>
      <w:r w:rsidRPr="00350736">
        <w:rPr>
          <w:color w:val="800000"/>
          <w:highlight w:val="white"/>
        </w:rPr>
        <w:t>hello</w:t>
      </w:r>
      <w:r w:rsidR="008F4735">
        <w:rPr>
          <w:color w:val="800000"/>
          <w:highlight w:val="white"/>
        </w:rPr>
        <w:t>"</w:t>
      </w:r>
      <w:r>
        <w:t>;</w:t>
      </w:r>
      <w:r w:rsidR="0048218E" w:rsidRPr="0048218E">
        <w:br/>
      </w:r>
      <w:r>
        <w:t>}</w:t>
      </w:r>
    </w:p>
    <w:p w14:paraId="79615991"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26B61413" w14:textId="77777777" w:rsidR="0044410D" w:rsidRPr="0044410D" w:rsidRDefault="002D3181" w:rsidP="00BD4B50">
      <w:pPr>
        <w:ind w:left="720"/>
      </w:pPr>
      <w:r>
        <w:rPr>
          <w:noProof/>
        </w:rPr>
        <w:drawing>
          <wp:inline distT="0" distB="0" distL="0" distR="0" wp14:anchorId="39896B30" wp14:editId="67E1EEEC">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322CF53E"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01C92B49" w14:textId="77777777"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14:paraId="1D8E483E" w14:textId="77777777"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008F4735">
        <w:rPr>
          <w:color w:val="800000"/>
          <w:highlight w:val="white"/>
        </w:rPr>
        <w:t>"</w:t>
      </w:r>
      <w:r w:rsidRPr="00350736">
        <w:rPr>
          <w:color w:val="800000"/>
          <w:highlight w:val="white"/>
        </w:rPr>
        <w:t>hello</w:t>
      </w:r>
      <w:r w:rsidR="008F4735">
        <w:rPr>
          <w:color w:val="800000"/>
          <w:highlight w:val="white"/>
        </w:rPr>
        <w:t>"</w:t>
      </w:r>
      <w:r>
        <w:t xml:space="preserve">);  </w:t>
      </w:r>
      <w:r>
        <w:rPr>
          <w:color w:val="008000"/>
          <w:highlight w:val="white"/>
        </w:rPr>
        <w:t>// O</w:t>
      </w:r>
      <w:r w:rsidRPr="00350736">
        <w:rPr>
          <w:color w:val="008000"/>
          <w:highlight w:val="white"/>
        </w:rPr>
        <w:t>k</w:t>
      </w:r>
    </w:p>
    <w:p w14:paraId="76763941"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307F7570" w14:textId="77777777" w:rsidR="0044410D" w:rsidRPr="0044410D" w:rsidRDefault="004561E7" w:rsidP="004561E7">
      <w:pPr>
        <w:pStyle w:val="Code"/>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br/>
      </w:r>
      <w:r w:rsidRPr="004561E7">
        <w:rPr>
          <w:color w:val="000000"/>
        </w:rPr>
        <w:t>}</w:t>
      </w:r>
    </w:p>
    <w:p w14:paraId="24C92913"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54397A25" w14:textId="77777777" w:rsidR="0044410D" w:rsidRPr="0044410D" w:rsidRDefault="00BD4B50" w:rsidP="00AA00BA">
      <w:pPr>
        <w:pStyle w:val="Heading2"/>
      </w:pPr>
      <w:bookmarkStart w:id="779" w:name="_Toc402619801"/>
      <w:bookmarkStart w:id="780" w:name="_Toc401413988"/>
      <w:r>
        <w:lastRenderedPageBreak/>
        <w:t>Ambient Declarations</w:t>
      </w:r>
      <w:bookmarkEnd w:id="779"/>
      <w:bookmarkEnd w:id="780"/>
    </w:p>
    <w:p w14:paraId="3C0FB8C8"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4230943E" w14:textId="77777777" w:rsidR="0044410D" w:rsidRPr="0044410D" w:rsidRDefault="00BD4B50" w:rsidP="00BD4B50">
      <w:pPr>
        <w:pStyle w:val="Code"/>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008F4735">
        <w:rPr>
          <w:color w:val="800000"/>
          <w:highlight w:val="white"/>
        </w:rPr>
        <w:t>"</w:t>
      </w:r>
      <w:r w:rsidRPr="00350736">
        <w:rPr>
          <w:color w:val="800000"/>
          <w:highlight w:val="white"/>
        </w:rPr>
        <w:t>Hello</w:t>
      </w:r>
      <w:r w:rsidR="008F4735">
        <w:rPr>
          <w:color w:val="800000"/>
          <w:highlight w:val="white"/>
        </w:rPr>
        <w:t>"</w:t>
      </w:r>
      <w:r>
        <w:t xml:space="preserve">;  </w:t>
      </w:r>
      <w:r w:rsidR="00C20DF8" w:rsidRPr="00771523">
        <w:rPr>
          <w:color w:val="008000"/>
          <w:highlight w:val="white"/>
        </w:rPr>
        <w:t>// Ok</w:t>
      </w:r>
      <w:r w:rsidR="00C20DF8">
        <w:rPr>
          <w:color w:val="008000"/>
        </w:rPr>
        <w:t xml:space="preserve"> because document has been declared</w:t>
      </w:r>
    </w:p>
    <w:p w14:paraId="5CB3E238"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7BFA540F" w14:textId="77777777" w:rsidR="0044410D" w:rsidRPr="0044410D" w:rsidRDefault="00847958" w:rsidP="00F56FBC">
      <w:r>
        <w:t>The TypeScript compiler does not include by default an interface for jQuery, so to use jQuery, a programmer could supply a declaration such as:</w:t>
      </w:r>
    </w:p>
    <w:p w14:paraId="4D77BBDC" w14:textId="77777777"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056EBCDE" w14:textId="77777777" w:rsidR="0044410D" w:rsidRPr="0044410D" w:rsidRDefault="00204D8F" w:rsidP="00204D8F">
      <w:r>
        <w:t xml:space="preserve">Section </w:t>
      </w:r>
      <w:r>
        <w:fldChar w:fldCharType="begin"/>
      </w:r>
      <w:r>
        <w:instrText xml:space="preserve"> REF _Ref336337724 \r \h </w:instrText>
      </w:r>
      <w:r>
        <w:fldChar w:fldCharType="separate"/>
      </w:r>
      <w:r w:rsidR="00B510EF">
        <w:t>1.3</w:t>
      </w:r>
      <w:r>
        <w:fldChar w:fldCharType="end"/>
      </w:r>
      <w:r>
        <w:t xml:space="preserve"> provide</w:t>
      </w:r>
      <w:r w:rsidR="00BA6AB7">
        <w:t>s</w:t>
      </w:r>
      <w:r>
        <w:t xml:space="preserve"> a more extensive example of how a programmer can add type information f</w:t>
      </w:r>
      <w:r w:rsidR="00BA6AB7">
        <w:t>or jQuery and other libraries.</w:t>
      </w:r>
    </w:p>
    <w:p w14:paraId="0450513E" w14:textId="77777777" w:rsidR="0044410D" w:rsidRPr="0044410D" w:rsidRDefault="00BD4B50" w:rsidP="00AA00BA">
      <w:pPr>
        <w:pStyle w:val="Heading2"/>
      </w:pPr>
      <w:bookmarkStart w:id="781" w:name="_Toc402619802"/>
      <w:bookmarkStart w:id="782" w:name="_Toc401413989"/>
      <w:r>
        <w:t>Function Types</w:t>
      </w:r>
      <w:bookmarkEnd w:id="781"/>
      <w:bookmarkEnd w:id="782"/>
    </w:p>
    <w:p w14:paraId="18495AAB"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51280CDD"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088263B7" w14:textId="77777777"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14:paraId="0D380667" w14:textId="77777777" w:rsidR="0044410D" w:rsidRPr="0044410D" w:rsidRDefault="00BD4B50" w:rsidP="00BD4B50">
      <w:pPr>
        <w:pStyle w:val="Code"/>
      </w:pPr>
      <w:r>
        <w:lastRenderedPageBreak/>
        <w:t>vote(</w:t>
      </w:r>
      <w:r w:rsidR="008F4735">
        <w:rPr>
          <w:color w:val="800000"/>
          <w:highlight w:val="white"/>
        </w:rPr>
        <w:t>"</w:t>
      </w:r>
      <w:r w:rsidRPr="00771523">
        <w:rPr>
          <w:color w:val="800000"/>
          <w:highlight w:val="white"/>
        </w:rPr>
        <w:t>BigPig</w:t>
      </w:r>
      <w:r w:rsidR="008F4735">
        <w:rPr>
          <w:color w:val="800000"/>
          <w:highlight w:val="white"/>
        </w:rPr>
        <w:t>"</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008F4735">
        <w:rPr>
          <w:color w:val="800000"/>
          <w:highlight w:val="white"/>
        </w:rPr>
        <w:t>"</w:t>
      </w:r>
      <w:r w:rsidRPr="00771523">
        <w:rPr>
          <w:color w:val="800000"/>
          <w:highlight w:val="white"/>
        </w:rPr>
        <w:t>BigPig</w:t>
      </w:r>
      <w:r w:rsidR="008F4735">
        <w:rPr>
          <w:color w:val="800000"/>
          <w:highlight w:val="white"/>
        </w:rPr>
        <w:t>"</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14:paraId="395A4342"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56D30A66" w14:textId="77777777"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7942D992" w14:textId="77777777"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14A1B32C" w14:textId="21859B08"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B510EF">
        <w:t>3.</w:t>
      </w:r>
      <w:del w:id="783" w:author="Anders Hejlsberg" w:date="2014-11-01T15:43:00Z">
        <w:r w:rsidR="00633278">
          <w:delText>7</w:delText>
        </w:r>
      </w:del>
      <w:ins w:id="784" w:author="Anders Hejlsberg" w:date="2014-11-01T15:43:00Z">
        <w:r w:rsidR="00B510EF">
          <w:t>8</w:t>
        </w:r>
      </w:ins>
      <w:r w:rsidR="00B510EF">
        <w:t>.2</w:t>
      </w:r>
      <w:r w:rsidR="00194D4F">
        <w:fldChar w:fldCharType="end"/>
      </w:r>
      <w:r w:rsidR="00194D4F">
        <w:t xml:space="preserve"> </w:t>
      </w:r>
      <w:r>
        <w:t xml:space="preserve">provides </w:t>
      </w:r>
      <w:r w:rsidR="00EF789E">
        <w:t>additional</w:t>
      </w:r>
      <w:r>
        <w:t xml:space="preserve"> information about function types.</w:t>
      </w:r>
    </w:p>
    <w:p w14:paraId="1A635F80" w14:textId="77777777" w:rsidR="0044410D" w:rsidRPr="0044410D" w:rsidRDefault="00BD4B50" w:rsidP="00AA00BA">
      <w:pPr>
        <w:pStyle w:val="Heading2"/>
      </w:pPr>
      <w:bookmarkStart w:id="785" w:name="_Ref336337724"/>
      <w:bookmarkStart w:id="786" w:name="_Toc402619803"/>
      <w:bookmarkStart w:id="787" w:name="_Toc401413990"/>
      <w:r>
        <w:t>Object Types</w:t>
      </w:r>
      <w:bookmarkEnd w:id="785"/>
      <w:bookmarkEnd w:id="786"/>
      <w:bookmarkEnd w:id="787"/>
    </w:p>
    <w:p w14:paraId="71537409"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29976280" w14:textId="77777777"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br/>
      </w:r>
      <w:r w:rsidR="00BD4B50" w:rsidRPr="00BD4B50">
        <w:t>};</w:t>
      </w:r>
    </w:p>
    <w:p w14:paraId="2FAA8B43"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3CAD5D1C" w14:textId="77777777"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14:paraId="61D9D7DB" w14:textId="77777777"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14:paraId="7D3AE0D8" w14:textId="77777777" w:rsidR="0044410D" w:rsidRPr="0044410D" w:rsidRDefault="00BD4B50" w:rsidP="00BD4B50">
      <w:pPr>
        <w:pStyle w:val="Code"/>
      </w:pPr>
      <w:r>
        <w:t xml:space="preserve">add({ name: </w:t>
      </w:r>
      <w:r w:rsidR="008F4735">
        <w:rPr>
          <w:color w:val="800000"/>
          <w:highlight w:val="white"/>
        </w:rPr>
        <w:t>"</w:t>
      </w:r>
      <w:r w:rsidRPr="00771523">
        <w:rPr>
          <w:color w:val="800000"/>
          <w:highlight w:val="white"/>
        </w:rPr>
        <w:t>Fred</w:t>
      </w:r>
      <w:r w:rsidR="008F4735">
        <w:rPr>
          <w:color w:val="800000"/>
          <w:highlight w:val="white"/>
        </w:rPr>
        <w:t>"</w:t>
      </w:r>
      <w:r>
        <w:t xml:space="preserve"> });  </w:t>
      </w:r>
      <w:r w:rsidRPr="00771523">
        <w:rPr>
          <w:color w:val="008000"/>
          <w:highlight w:val="white"/>
        </w:rPr>
        <w:t>// Ok</w:t>
      </w:r>
      <w:r w:rsidR="0048218E" w:rsidRPr="0048218E">
        <w:br/>
      </w:r>
      <w:r>
        <w:t xml:space="preserve">add({ favoriteColor: </w:t>
      </w:r>
      <w:r w:rsidR="008F4735">
        <w:rPr>
          <w:color w:val="800000"/>
          <w:highlight w:val="white"/>
        </w:rPr>
        <w:t>"</w:t>
      </w:r>
      <w:r w:rsidRPr="00771523">
        <w:rPr>
          <w:color w:val="800000"/>
          <w:highlight w:val="white"/>
        </w:rPr>
        <w:t>blue</w:t>
      </w:r>
      <w:r w:rsidR="008F4735">
        <w:rPr>
          <w:color w:val="800000"/>
          <w:highlight w:val="white"/>
        </w:rPr>
        <w:t>"</w:t>
      </w:r>
      <w:r>
        <w:t xml:space="preserve"> });  </w:t>
      </w:r>
      <w:r w:rsidRPr="00771523">
        <w:rPr>
          <w:color w:val="008000"/>
          <w:highlight w:val="white"/>
        </w:rPr>
        <w:t>// Error, name required</w:t>
      </w:r>
      <w:r w:rsidR="0048218E" w:rsidRPr="0048218E">
        <w:br/>
      </w:r>
      <w:r>
        <w:t xml:space="preserve">add({ name: </w:t>
      </w:r>
      <w:r w:rsidR="008F4735">
        <w:rPr>
          <w:color w:val="800000"/>
          <w:highlight w:val="white"/>
        </w:rPr>
        <w:t>"</w:t>
      </w:r>
      <w:r w:rsidRPr="00771523">
        <w:rPr>
          <w:color w:val="800000"/>
          <w:highlight w:val="white"/>
        </w:rPr>
        <w:t>Jill</w:t>
      </w:r>
      <w:r w:rsidR="008F4735">
        <w:rPr>
          <w:color w:val="800000"/>
          <w:highlight w:val="white"/>
        </w:rPr>
        <w:t>"</w:t>
      </w:r>
      <w:r>
        <w:t xml:space="preserve">, favoriteColor: </w:t>
      </w:r>
      <w:r w:rsidR="008F4735">
        <w:rPr>
          <w:color w:val="800000"/>
          <w:highlight w:val="white"/>
        </w:rPr>
        <w:t>"</w:t>
      </w:r>
      <w:r w:rsidRPr="00771523">
        <w:rPr>
          <w:color w:val="800000"/>
          <w:highlight w:val="white"/>
        </w:rPr>
        <w:t>green</w:t>
      </w:r>
      <w:r w:rsidR="008F4735">
        <w:rPr>
          <w:color w:val="800000"/>
          <w:highlight w:val="white"/>
        </w:rPr>
        <w:t>"</w:t>
      </w:r>
      <w:r>
        <w:t xml:space="preserve"> });  </w:t>
      </w:r>
      <w:r w:rsidRPr="00771523">
        <w:rPr>
          <w:color w:val="008000"/>
          <w:highlight w:val="white"/>
        </w:rPr>
        <w:t>// Ok</w:t>
      </w:r>
    </w:p>
    <w:p w14:paraId="56D0BB13"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14:paraId="20A5A471" w14:textId="77777777" w:rsidR="0044410D" w:rsidRPr="0044410D" w:rsidRDefault="00BD4B50" w:rsidP="00BD4B50">
      <w:r>
        <w:lastRenderedPageBreak/>
        <w:t>The following code fragment captures a small subset of jQuery behavior, just enough to use jQuery in a simple way.</w:t>
      </w:r>
    </w:p>
    <w:p w14:paraId="0DA2430B" w14:textId="77777777"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14:paraId="24F2B51F" w14:textId="77777777"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0E1B1B9D" w14:textId="77777777" w:rsidR="0044410D" w:rsidRPr="0044410D" w:rsidRDefault="00BD4B50" w:rsidP="00BD4B50">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).text(data);</w:t>
      </w:r>
      <w:r w:rsidR="0048218E" w:rsidRPr="0048218E">
        <w:br/>
      </w:r>
      <w:r>
        <w:t xml:space="preserve">      }</w:t>
      </w:r>
      <w:r w:rsidR="0048218E" w:rsidRPr="0048218E">
        <w:br/>
      </w:r>
      <w:r>
        <w:t>);</w:t>
      </w:r>
    </w:p>
    <w:p w14:paraId="40FF1619"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14FFA28A"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2E0B395D" w14:textId="77777777"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7FA46538"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60CC1DA3" w14:textId="77777777" w:rsidR="0044410D" w:rsidRPr="0044410D" w:rsidRDefault="00BD4B50" w:rsidP="00BD4B50">
      <w:pPr>
        <w:pStyle w:val="Code"/>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14:paraId="1199DFA4"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57255FDB" w14:textId="77777777"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14:paraId="4FDB4720" w14:textId="77777777" w:rsidR="0044410D" w:rsidRPr="0044410D" w:rsidRDefault="00BD4B50" w:rsidP="00BD4B50">
      <w:r>
        <w:lastRenderedPageBreak/>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2A44660D"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1D0BC8E2" w14:textId="77777777" w:rsidR="0044410D" w:rsidRPr="0044410D" w:rsidRDefault="002D3181" w:rsidP="00BD4B50">
      <w:pPr>
        <w:ind w:left="720"/>
      </w:pPr>
      <w:r>
        <w:rPr>
          <w:noProof/>
        </w:rPr>
        <w:drawing>
          <wp:inline distT="0" distB="0" distL="0" distR="0" wp14:anchorId="6197AF72" wp14:editId="13328ED8">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68263681" w14:textId="77777777" w:rsidR="0044410D" w:rsidRPr="0044410D" w:rsidRDefault="00D939C9" w:rsidP="00D939C9">
      <w:r>
        <w:t xml:space="preserve">Section </w:t>
      </w:r>
      <w:r>
        <w:fldChar w:fldCharType="begin"/>
      </w:r>
      <w:r>
        <w:instrText xml:space="preserve"> REF _Ref325637319 \r \h </w:instrText>
      </w:r>
      <w:r>
        <w:fldChar w:fldCharType="separate"/>
      </w:r>
      <w:r w:rsidR="00B510EF">
        <w:t>3.3</w:t>
      </w:r>
      <w:r>
        <w:fldChar w:fldCharType="end"/>
      </w:r>
      <w:r>
        <w:t xml:space="preserve"> provides </w:t>
      </w:r>
      <w:r w:rsidR="00681BD5">
        <w:t>additional</w:t>
      </w:r>
      <w:r>
        <w:t xml:space="preserve"> information about object types.</w:t>
      </w:r>
    </w:p>
    <w:p w14:paraId="1D05D9BE" w14:textId="77777777" w:rsidR="0044410D" w:rsidRPr="0044410D" w:rsidRDefault="001E56D2" w:rsidP="001E56D2">
      <w:pPr>
        <w:pStyle w:val="Heading2"/>
      </w:pPr>
      <w:bookmarkStart w:id="788" w:name="_Toc402619804"/>
      <w:bookmarkStart w:id="789" w:name="_Toc401413991"/>
      <w:r>
        <w:t>Structural Subtyping</w:t>
      </w:r>
      <w:bookmarkEnd w:id="788"/>
      <w:bookmarkEnd w:id="789"/>
    </w:p>
    <w:p w14:paraId="047F1090"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19AB232E" w14:textId="77777777" w:rsidR="0044410D" w:rsidRPr="0044410D" w:rsidRDefault="00BC476B" w:rsidP="00633247">
      <w:pPr>
        <w:pStyle w:val="Code"/>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br/>
      </w:r>
      <w:r w:rsidRPr="00873F3B">
        <w:t>}</w:t>
      </w:r>
    </w:p>
    <w:p w14:paraId="55715E65" w14:textId="77777777"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br/>
      </w:r>
      <w:r w:rsidR="00633247">
        <w:t>}</w:t>
      </w:r>
    </w:p>
    <w:p w14:paraId="793F3BDA" w14:textId="77777777"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br/>
      </w:r>
      <w:r w:rsidR="00633247">
        <w:t>}</w:t>
      </w:r>
    </w:p>
    <w:p w14:paraId="09E8215F" w14:textId="77777777" w:rsidR="0044410D" w:rsidRPr="0044410D" w:rsidRDefault="00BC476B" w:rsidP="00BC476B">
      <w:pPr>
        <w:pStyle w:val="Code"/>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14:paraId="2954E0B3" w14:textId="77777777" w:rsidR="0044410D" w:rsidRPr="0044410D" w:rsidRDefault="00BC476B" w:rsidP="00BC476B">
      <w:pPr>
        <w:pStyle w:val="Code"/>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sidR="008F4735">
        <w:rPr>
          <w:color w:val="A31515"/>
        </w:rPr>
        <w:t>"</w:t>
      </w:r>
      <w:r>
        <w:rPr>
          <w:color w:val="A31515"/>
        </w:rPr>
        <w:t>red</w:t>
      </w:r>
      <w:r w:rsidR="008F4735">
        <w:rPr>
          <w:color w:val="A31515"/>
        </w:rPr>
        <w:t>"</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14:paraId="383D0CCB" w14:textId="77777777"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14:paraId="19209274" w14:textId="1D994724"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del w:id="790" w:author="Anders Hejlsberg" w:date="2014-11-01T15:43:00Z">
        <w:r w:rsidR="00633278">
          <w:delText>3.8</w:delText>
        </w:r>
      </w:del>
      <w:ins w:id="791" w:author="Anders Hejlsberg" w:date="2014-11-01T15:43:00Z">
        <w:r w:rsidR="00B510EF">
          <w:t>0</w:t>
        </w:r>
      </w:ins>
      <w:r w:rsidR="00490CA0">
        <w:fldChar w:fldCharType="end"/>
      </w:r>
      <w:r w:rsidR="00490CA0">
        <w:t xml:space="preserve"> for more information about type comparisons.</w:t>
      </w:r>
    </w:p>
    <w:p w14:paraId="119F234A" w14:textId="77777777" w:rsidR="0044410D" w:rsidRPr="0044410D" w:rsidRDefault="00BD4B50" w:rsidP="00AA00BA">
      <w:pPr>
        <w:pStyle w:val="Heading2"/>
      </w:pPr>
      <w:bookmarkStart w:id="792" w:name="_Toc402619805"/>
      <w:bookmarkStart w:id="793" w:name="_Toc401413992"/>
      <w:r>
        <w:t>Contextual Typing</w:t>
      </w:r>
      <w:bookmarkEnd w:id="792"/>
      <w:bookmarkEnd w:id="793"/>
    </w:p>
    <w:p w14:paraId="21199BBC"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6E784A92" w14:textId="77777777"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14:paraId="17D1A3A0"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607EE9D8"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7FDDF090" w14:textId="77777777" w:rsidR="0044410D" w:rsidRPr="0044410D" w:rsidRDefault="00E05361" w:rsidP="00E05361">
      <w:pPr>
        <w:pStyle w:val="Code"/>
      </w:pPr>
      <w:r>
        <w:t>$.get(</w:t>
      </w:r>
      <w:r w:rsidR="008F4735">
        <w:rPr>
          <w:color w:val="800000"/>
          <w:highlight w:val="white"/>
        </w:rPr>
        <w:t>"</w:t>
      </w:r>
      <w:r w:rsidRPr="00771523">
        <w:rPr>
          <w:color w:val="800000"/>
          <w:highlight w:val="white"/>
        </w:rPr>
        <w:t>http://mysite.org/divContent</w:t>
      </w:r>
      <w:r w:rsidR="008F4735">
        <w:rPr>
          <w:color w:val="800000"/>
          <w:highlight w:val="white"/>
        </w:rPr>
        <w: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008F4735">
        <w:rPr>
          <w:color w:val="800000"/>
          <w:highlight w:val="white"/>
        </w:rPr>
        <w:t>"</w:t>
      </w:r>
      <w:r w:rsidRPr="00771523">
        <w:rPr>
          <w:color w:val="800000"/>
          <w:highlight w:val="white"/>
        </w:rPr>
        <w:t>div</w:t>
      </w:r>
      <w:r w:rsidR="008F4735">
        <w:rPr>
          <w:color w:val="800000"/>
          <w:highlight w:val="white"/>
        </w:rPr>
        <w:t>"</w:t>
      </w:r>
      <w:r>
        <w:t xml:space="preserve">).text(data);  </w:t>
      </w:r>
      <w:r w:rsidRPr="00C97631">
        <w:rPr>
          <w:color w:val="008000"/>
        </w:rPr>
        <w:t>// TypeScript infers data is a string</w:t>
      </w:r>
      <w:r w:rsidR="0048218E" w:rsidRPr="0048218E">
        <w:br/>
      </w:r>
      <w:r>
        <w:t xml:space="preserve">      }</w:t>
      </w:r>
      <w:r w:rsidR="0048218E" w:rsidRPr="0048218E">
        <w:br/>
      </w:r>
      <w:r>
        <w:t>);</w:t>
      </w:r>
    </w:p>
    <w:p w14:paraId="0062B023" w14:textId="77777777"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650BF0E0" w14:textId="77777777" w:rsidR="0044410D" w:rsidRPr="0044410D" w:rsidRDefault="00EA30F8" w:rsidP="001E56D2">
      <w:r>
        <w:t xml:space="preserve">Section </w:t>
      </w:r>
      <w:r>
        <w:fldChar w:fldCharType="begin"/>
      </w:r>
      <w:r>
        <w:instrText xml:space="preserve"> REF _Ref314665618 \r \h </w:instrText>
      </w:r>
      <w:r>
        <w:fldChar w:fldCharType="separate"/>
      </w:r>
      <w:r w:rsidR="00B510EF">
        <w:t>4.19</w:t>
      </w:r>
      <w:r>
        <w:fldChar w:fldCharType="end"/>
      </w:r>
      <w:r>
        <w:t xml:space="preserve"> provides additional information about contextually typed expressions.</w:t>
      </w:r>
    </w:p>
    <w:p w14:paraId="1624AA21" w14:textId="77777777" w:rsidR="0044410D" w:rsidRPr="0044410D" w:rsidRDefault="00BD4B50" w:rsidP="00AA00BA">
      <w:pPr>
        <w:pStyle w:val="Heading2"/>
      </w:pPr>
      <w:bookmarkStart w:id="794" w:name="_Toc402619806"/>
      <w:bookmarkStart w:id="795" w:name="_Toc401413993"/>
      <w:r>
        <w:t>Classes</w:t>
      </w:r>
      <w:bookmarkEnd w:id="794"/>
      <w:bookmarkEnd w:id="795"/>
    </w:p>
    <w:p w14:paraId="179F734E"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5B173D78"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259DFF09" w14:textId="77777777"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14:paraId="394DB8F6" w14:textId="77777777" w:rsidR="0044410D" w:rsidRPr="0044410D" w:rsidRDefault="00BD4B50" w:rsidP="00BD4B50">
      <w:r>
        <w:t>This class generates the following JavaScript code.</w:t>
      </w:r>
    </w:p>
    <w:p w14:paraId="75BD9426" w14:textId="77777777"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14:paraId="04E96D65" w14:textId="77777777"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0A166B46" w14:textId="77777777"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14:paraId="191E1D05"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334C1252" w14:textId="77777777"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0867B4E6"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0D939E9E"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7338DCAD" w14:textId="77777777"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14:paraId="6776CB69"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53667102" w14:textId="77777777"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14:paraId="1C0A28DA" w14:textId="77777777"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4CCE05D7"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16C2F05C" w14:textId="77777777"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br/>
      </w:r>
      <w:r w:rsidR="009A7854">
        <w:t xml:space="preserve">    </w:t>
      </w:r>
      <w:r w:rsidRPr="000C6B3E">
        <w:rPr>
          <w:color w:val="008080"/>
        </w:rPr>
        <w:t>}</w:t>
      </w:r>
      <w:r w:rsidR="0048218E" w:rsidRPr="0048218E">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br/>
      </w:r>
      <w:r w:rsidR="009A7854">
        <w:t xml:space="preserve">    </w:t>
      </w:r>
      <w:r w:rsidRPr="000C6B3E">
        <w:rPr>
          <w:color w:val="008080"/>
        </w:rPr>
        <w:t>}</w:t>
      </w:r>
      <w:r w:rsidR="0048218E" w:rsidRPr="0048218E">
        <w:br/>
      </w:r>
      <w:r w:rsidRPr="000C6B3E">
        <w:rPr>
          <w:color w:val="008080"/>
        </w:rPr>
        <w:t>}</w:t>
      </w:r>
    </w:p>
    <w:p w14:paraId="4F8BB870"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t>BankingAccount</w:t>
      </w:r>
      <w:r w:rsidR="008F4735">
        <w:t>'</w:t>
      </w:r>
      <w:r>
        <w:t xml:space="preserve">. </w:t>
      </w:r>
    </w:p>
    <w:p w14:paraId="3E2F7150"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3D1ACE9F" w14:textId="77777777" w:rsidR="0044410D" w:rsidRPr="0044410D" w:rsidRDefault="00636A03" w:rsidP="00BD4B50">
      <w:r>
        <w:t xml:space="preserve">Section </w:t>
      </w:r>
      <w:r>
        <w:fldChar w:fldCharType="begin"/>
      </w:r>
      <w:r>
        <w:instrText xml:space="preserve"> REF _Ref333577525 \r \h </w:instrText>
      </w:r>
      <w:r>
        <w:fldChar w:fldCharType="separate"/>
      </w:r>
      <w:r w:rsidR="00B510EF">
        <w:t>8</w:t>
      </w:r>
      <w:r>
        <w:fldChar w:fldCharType="end"/>
      </w:r>
      <w:r>
        <w:t xml:space="preserve"> provides additional information about classes.</w:t>
      </w:r>
    </w:p>
    <w:p w14:paraId="48758B51" w14:textId="77777777" w:rsidR="0044410D" w:rsidRPr="0044410D" w:rsidRDefault="00C659AB" w:rsidP="00C659AB">
      <w:pPr>
        <w:pStyle w:val="Heading2"/>
      </w:pPr>
      <w:bookmarkStart w:id="796" w:name="_Toc402619807"/>
      <w:bookmarkStart w:id="797" w:name="_Toc401413994"/>
      <w:r>
        <w:t>Enum Types</w:t>
      </w:r>
      <w:bookmarkEnd w:id="796"/>
      <w:bookmarkEnd w:id="797"/>
    </w:p>
    <w:p w14:paraId="606E8F4C"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0C7C2D88" w14:textId="77777777"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14:paraId="12EB627F" w14:textId="77777777"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sidR="008F4735">
        <w:rPr>
          <w:color w:val="A31515"/>
          <w:highlight w:val="white"/>
        </w:rPr>
        <w:t>"</w:t>
      </w:r>
      <w:r>
        <w:rPr>
          <w:color w:val="A31515"/>
          <w:highlight w:val="white"/>
        </w:rPr>
        <w:t>the operator is</w:t>
      </w:r>
      <w:r w:rsidR="008F4735">
        <w:rPr>
          <w:color w:val="A31515"/>
          <w:highlight w:val="white"/>
        </w:rPr>
        <w:t>"</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
        <w:br/>
      </w:r>
      <w:r>
        <w:rPr>
          <w:highlight w:val="white"/>
        </w:rPr>
        <w:t>}</w:t>
      </w:r>
    </w:p>
    <w:p w14:paraId="6B2E5C6E"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B510EF">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6C9CCDF0"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56955245"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3981F211" w14:textId="77777777"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49303737" w14:textId="77777777" w:rsidR="0044410D" w:rsidRPr="0044410D" w:rsidRDefault="00C659AB" w:rsidP="00C659AB">
      <w:pPr>
        <w:rPr>
          <w:highlight w:val="white"/>
        </w:rPr>
      </w:pPr>
      <w:r>
        <w:rPr>
          <w:highlight w:val="white"/>
        </w:rPr>
        <w:t>For this switch statement, the compiler will generate the following code.</w:t>
      </w:r>
    </w:p>
    <w:p w14:paraId="59C305EE" w14:textId="77777777"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Pr="005B2E4A">
        <w:rPr>
          <w:color w:val="008000"/>
          <w:highlight w:val="white"/>
        </w:rPr>
        <w:t>/</w:t>
      </w:r>
      <w:r w:rsidR="005B2E4A" w:rsidRPr="005B2E4A">
        <w:rPr>
          <w:color w:val="008000"/>
          <w:highlight w:val="white"/>
        </w:rPr>
        <w:t>* Operator.ADD */</w:t>
      </w:r>
      <w:r w:rsidR="009A7854">
        <w:rPr>
          <w:highlight w:val="white"/>
        </w:rPr>
        <w:t>:</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Pr="005B2E4A">
        <w:rPr>
          <w:color w:val="008000"/>
          <w:highlight w:val="white"/>
        </w:rPr>
        <w:t>/</w:t>
      </w:r>
      <w:r w:rsidR="005B2E4A" w:rsidRPr="005B2E4A">
        <w:rPr>
          <w:color w:val="008000"/>
          <w:highlight w:val="white"/>
        </w:rPr>
        <w:t>* Operator.DIV */</w:t>
      </w:r>
      <w:r w:rsidR="009A7854">
        <w:rPr>
          <w:highlight w:val="white"/>
        </w:rPr>
        <w:t>:</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
        <w:br/>
      </w:r>
      <w:r>
        <w:rPr>
          <w:highlight w:val="white"/>
        </w:rPr>
        <w:t>}</w:t>
      </w:r>
    </w:p>
    <w:p w14:paraId="29C76A35"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62423890" w14:textId="77777777" w:rsidR="0044410D" w:rsidRPr="0044410D" w:rsidRDefault="00C659AB" w:rsidP="00C659AB">
      <w:pPr>
        <w:pStyle w:val="Heading2"/>
        <w:rPr>
          <w:highlight w:val="white"/>
        </w:rPr>
      </w:pPr>
      <w:bookmarkStart w:id="798" w:name="_Toc402619808"/>
      <w:bookmarkStart w:id="799" w:name="_Toc401413995"/>
      <w:r>
        <w:rPr>
          <w:highlight w:val="white"/>
        </w:rPr>
        <w:t>Overloading on String Parameters</w:t>
      </w:r>
      <w:bookmarkEnd w:id="798"/>
      <w:bookmarkEnd w:id="799"/>
    </w:p>
    <w:p w14:paraId="2180C6D4"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645876AD"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30CDA583" w14:textId="77777777" w:rsidR="0044410D" w:rsidRPr="0044410D" w:rsidRDefault="00C659AB" w:rsidP="001E14DD">
      <w:pPr>
        <w:ind w:left="720"/>
        <w:rPr>
          <w:highlight w:val="white"/>
        </w:rPr>
      </w:pPr>
      <w:r>
        <w:rPr>
          <w:noProof/>
          <w:highlight w:val="white"/>
        </w:rPr>
        <w:drawing>
          <wp:inline distT="0" distB="0" distL="0" distR="0" wp14:anchorId="159EB390" wp14:editId="045B4C8B">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5C53642F"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063757DD" w14:textId="77777777"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sidR="008F4735">
        <w:rPr>
          <w:color w:val="A31515"/>
          <w:highlight w:val="white"/>
        </w:rPr>
        <w:t>"</w:t>
      </w:r>
      <w:r>
        <w:rPr>
          <w:color w:val="A31515"/>
          <w:highlight w:val="white"/>
        </w:rPr>
        <w:t>span</w:t>
      </w:r>
      <w:r w:rsidR="008F4735">
        <w:rPr>
          <w:color w:val="A31515"/>
          <w:highlight w:val="white"/>
        </w:rPr>
        <w:t>"</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14:paraId="14326545" w14:textId="77777777" w:rsidR="0044410D" w:rsidRPr="0044410D" w:rsidRDefault="00C659AB" w:rsidP="00C659AB">
      <w:pPr>
        <w:rPr>
          <w:highlight w:val="white"/>
        </w:rPr>
      </w:pPr>
      <w:r>
        <w:rPr>
          <w:highlight w:val="white"/>
        </w:rPr>
        <w:lastRenderedPageBreak/>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6C63D371" w14:textId="77777777" w:rsidR="0044410D" w:rsidRPr="0044410D" w:rsidRDefault="00C659AB" w:rsidP="001E14DD">
      <w:pPr>
        <w:ind w:left="720"/>
        <w:rPr>
          <w:highlight w:val="white"/>
        </w:rPr>
      </w:pPr>
      <w:r>
        <w:rPr>
          <w:noProof/>
          <w:highlight w:val="white"/>
        </w:rPr>
        <w:drawing>
          <wp:inline distT="0" distB="0" distL="0" distR="0" wp14:anchorId="3D9430EF" wp14:editId="792622C1">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4CB38BEA" w14:textId="1C4B03A0"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B510EF">
        <w:rPr>
          <w:highlight w:val="white"/>
        </w:rPr>
        <w:t>3.</w:t>
      </w:r>
      <w:del w:id="800" w:author="Anders Hejlsberg" w:date="2014-11-01T15:43:00Z">
        <w:r w:rsidR="00633278">
          <w:rPr>
            <w:highlight w:val="white"/>
          </w:rPr>
          <w:delText>7</w:delText>
        </w:r>
      </w:del>
      <w:ins w:id="801" w:author="Anders Hejlsberg" w:date="2014-11-01T15:43:00Z">
        <w:r w:rsidR="00B510EF">
          <w:rPr>
            <w:highlight w:val="white"/>
          </w:rPr>
          <w:t>8</w:t>
        </w:r>
      </w:ins>
      <w:r w:rsidR="00B510EF">
        <w:rPr>
          <w:highlight w:val="white"/>
        </w:rPr>
        <w:t>.2.4</w:t>
      </w:r>
      <w:r>
        <w:rPr>
          <w:highlight w:val="white"/>
        </w:rPr>
        <w:fldChar w:fldCharType="end"/>
      </w:r>
      <w:r>
        <w:rPr>
          <w:highlight w:val="white"/>
        </w:rPr>
        <w:t xml:space="preserve"> provides details on how to use string literals in function signatures.</w:t>
      </w:r>
    </w:p>
    <w:p w14:paraId="1F0B5F36" w14:textId="77777777" w:rsidR="0044410D" w:rsidRPr="0044410D" w:rsidRDefault="00C659AB" w:rsidP="00C659AB">
      <w:pPr>
        <w:pStyle w:val="Heading2"/>
        <w:rPr>
          <w:highlight w:val="white"/>
        </w:rPr>
      </w:pPr>
      <w:bookmarkStart w:id="802" w:name="_Toc402619809"/>
      <w:bookmarkStart w:id="803" w:name="_Toc401413996"/>
      <w:r>
        <w:rPr>
          <w:highlight w:val="white"/>
        </w:rPr>
        <w:t>Generic Types and Functions</w:t>
      </w:r>
      <w:bookmarkEnd w:id="802"/>
      <w:bookmarkEnd w:id="803"/>
    </w:p>
    <w:p w14:paraId="12504DDF"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2DC820C8"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719E580B" w14:textId="77777777"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
        <w:br/>
      </w:r>
      <w:r>
        <w:rPr>
          <w:highlight w:val="white"/>
        </w:rPr>
        <w:t>}</w:t>
      </w:r>
    </w:p>
    <w:p w14:paraId="62A49175"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5E6D3242"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1E2DF861" w14:textId="77777777"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649E5204" w14:textId="77777777" w:rsidR="0044410D" w:rsidRPr="0044410D" w:rsidRDefault="00C659AB" w:rsidP="00C659AB">
      <w:pPr>
        <w:rPr>
          <w:highlight w:val="white"/>
        </w:rPr>
      </w:pPr>
      <w:r>
        <w:rPr>
          <w:highlight w:val="white"/>
        </w:rPr>
        <w:lastRenderedPageBreak/>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28BD46CF"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0052477F" w14:textId="77777777" w:rsidR="0044410D" w:rsidRPr="0044410D" w:rsidRDefault="0044410D" w:rsidP="00C659AB">
      <w:pPr>
        <w:autoSpaceDE w:val="0"/>
        <w:autoSpaceDN w:val="0"/>
        <w:adjustRightInd w:val="0"/>
        <w:spacing w:after="0" w:line="240" w:lineRule="auto"/>
        <w:rPr>
          <w:highlight w:val="white"/>
        </w:rPr>
      </w:pPr>
    </w:p>
    <w:p w14:paraId="6F8D93DF" w14:textId="77777777"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14:paraId="256ECFD2"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27276C1B"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2E6AFFDB" w14:textId="77777777" w:rsidR="0044410D" w:rsidRPr="0044410D" w:rsidRDefault="00C659AB" w:rsidP="00C659AB">
      <w:pPr>
        <w:pStyle w:val="Code"/>
        <w:rPr>
          <w:highlight w:val="whit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14:paraId="59E6494D" w14:textId="77777777"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14:paraId="7296F985" w14:textId="77777777"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14:paraId="24EF4866" w14:textId="77777777"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14:paraId="0AB925E2" w14:textId="77777777"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14:paraId="7BEF04BF" w14:textId="77777777"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
        <w:br/>
      </w:r>
      <w:r>
        <w:rPr>
          <w:highlight w:val="white"/>
        </w:rPr>
        <w:t>}</w:t>
      </w:r>
    </w:p>
    <w:p w14:paraId="1B9615B1" w14:textId="04D6D8E9"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B510EF">
        <w:rPr>
          <w:highlight w:val="white"/>
        </w:rPr>
        <w:t>3.</w:t>
      </w:r>
      <w:del w:id="804" w:author="Anders Hejlsberg" w:date="2014-11-01T15:43:00Z">
        <w:r w:rsidR="00633278">
          <w:rPr>
            <w:highlight w:val="white"/>
          </w:rPr>
          <w:delText>5</w:delText>
        </w:r>
      </w:del>
      <w:ins w:id="805" w:author="Anders Hejlsberg" w:date="2014-11-01T15:43:00Z">
        <w:r w:rsidR="00B510EF">
          <w:rPr>
            <w:highlight w:val="white"/>
          </w:rPr>
          <w:t>6</w:t>
        </w:r>
      </w:ins>
      <w:r>
        <w:rPr>
          <w:highlight w:val="white"/>
        </w:rPr>
        <w:fldChar w:fldCharType="end"/>
      </w:r>
      <w:r>
        <w:rPr>
          <w:highlight w:val="white"/>
        </w:rPr>
        <w:t xml:space="preserve"> provides further information about generic types.</w:t>
      </w:r>
    </w:p>
    <w:p w14:paraId="67CAD5FB" w14:textId="77777777" w:rsidR="0044410D" w:rsidRPr="0044410D" w:rsidRDefault="00BD4B50" w:rsidP="00AA00BA">
      <w:pPr>
        <w:pStyle w:val="Heading2"/>
      </w:pPr>
      <w:bookmarkStart w:id="806" w:name="_Toc402619810"/>
      <w:bookmarkStart w:id="807" w:name="_Toc401413997"/>
      <w:r>
        <w:t>Modules</w:t>
      </w:r>
      <w:bookmarkEnd w:id="806"/>
      <w:bookmarkEnd w:id="807"/>
    </w:p>
    <w:p w14:paraId="6B7FDE3D"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237DC51F"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2AFFEC96" w14:textId="77777777" w:rsidR="0044410D" w:rsidRPr="0044410D" w:rsidRDefault="00BD4B50" w:rsidP="00BD4B50">
      <w:r>
        <w:t>The following example illustrates the JavaScript module pattern.</w:t>
      </w:r>
    </w:p>
    <w:p w14:paraId="3724046B" w14:textId="77777777" w:rsidR="0044410D" w:rsidRPr="005B2E4A" w:rsidRDefault="00BD4B50" w:rsidP="00BD4B50">
      <w:pPr>
        <w:pStyle w:val="Code"/>
      </w:pPr>
      <w:r w:rsidRPr="005B2E4A">
        <w:t>(</w:t>
      </w:r>
      <w:r w:rsidRPr="005B2E4A">
        <w:rPr>
          <w:color w:val="0000FF"/>
          <w:highlight w:val="white"/>
        </w:rPr>
        <w:t>function</w:t>
      </w:r>
      <w:r w:rsidRPr="005B2E4A">
        <w:t>(exports)</w:t>
      </w:r>
      <w:r w:rsidR="009A7854" w:rsidRPr="005B2E4A">
        <w:t xml:space="preserve"> </w:t>
      </w:r>
      <w:r w:rsidRPr="005B2E4A">
        <w:t>{</w:t>
      </w:r>
      <w:r w:rsidR="0048218E" w:rsidRPr="005B2E4A">
        <w:br/>
      </w:r>
      <w:r w:rsidR="009A7854" w:rsidRPr="005B2E4A">
        <w:t xml:space="preserve">    </w:t>
      </w:r>
      <w:r w:rsidRPr="005B2E4A">
        <w:rPr>
          <w:color w:val="0000FF"/>
          <w:highlight w:val="white"/>
        </w:rPr>
        <w:t>var</w:t>
      </w:r>
      <w:r w:rsidR="009A7854" w:rsidRPr="005B2E4A">
        <w:t xml:space="preserve"> </w:t>
      </w:r>
      <w:r w:rsidRPr="005B2E4A">
        <w:t>key</w:t>
      </w:r>
      <w:r w:rsidR="009A7854" w:rsidRPr="005B2E4A">
        <w:t xml:space="preserve"> </w:t>
      </w:r>
      <w:r w:rsidRPr="005B2E4A">
        <w:t>=</w:t>
      </w:r>
      <w:r w:rsidR="009A7854" w:rsidRPr="005B2E4A">
        <w:t xml:space="preserve"> </w:t>
      </w:r>
      <w:r w:rsidRPr="005B2E4A">
        <w:t>generateSecretKey();</w:t>
      </w:r>
      <w:r w:rsidR="0048218E" w:rsidRPr="005B2E4A">
        <w:br/>
      </w:r>
      <w:r w:rsidR="009A7854" w:rsidRPr="005B2E4A">
        <w:t xml:space="preserve">    </w:t>
      </w:r>
      <w:r w:rsidRPr="005B2E4A">
        <w:rPr>
          <w:color w:val="0000FF"/>
          <w:highlight w:val="white"/>
        </w:rPr>
        <w:t>function</w:t>
      </w:r>
      <w:r w:rsidRPr="005B2E4A">
        <w:t xml:space="preserve"> sendMessage(message)</w:t>
      </w:r>
      <w:r w:rsidR="009A7854" w:rsidRPr="005B2E4A">
        <w:t xml:space="preserve"> </w:t>
      </w:r>
      <w:r w:rsidRPr="005B2E4A">
        <w:t>{</w:t>
      </w:r>
      <w:r w:rsidR="0048218E" w:rsidRPr="005B2E4A">
        <w:br/>
      </w:r>
      <w:r w:rsidR="009A7854" w:rsidRPr="005B2E4A">
        <w:t xml:space="preserve">        </w:t>
      </w:r>
      <w:r w:rsidRPr="005B2E4A">
        <w:t>sendSecureMessage(message,</w:t>
      </w:r>
      <w:r w:rsidR="009A7854" w:rsidRPr="005B2E4A">
        <w:t xml:space="preserve"> </w:t>
      </w:r>
      <w:r w:rsidRPr="005B2E4A">
        <w:t>key);</w:t>
      </w:r>
      <w:r w:rsidR="0048218E" w:rsidRPr="005B2E4A">
        <w:br/>
      </w:r>
      <w:r w:rsidR="009A7854" w:rsidRPr="005B2E4A">
        <w:t xml:space="preserve">    </w:t>
      </w:r>
      <w:r w:rsidRPr="005B2E4A">
        <w:t>}</w:t>
      </w:r>
      <w:r w:rsidR="0048218E" w:rsidRPr="005B2E4A">
        <w:br/>
      </w:r>
      <w:r w:rsidRPr="005B2E4A">
        <w:t xml:space="preserve">    exports.sendMessage = sendMessage;</w:t>
      </w:r>
      <w:r w:rsidR="0048218E" w:rsidRPr="005B2E4A">
        <w:br/>
      </w:r>
      <w:r w:rsidRPr="005B2E4A">
        <w:t>})(MessageModule);</w:t>
      </w:r>
    </w:p>
    <w:p w14:paraId="7BCA531C"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1BE35C00"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7C4D2504" w14:textId="77777777"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3692136C" w14:textId="77777777" w:rsidR="0044410D" w:rsidRPr="0044410D" w:rsidRDefault="00BD4B50" w:rsidP="00BD4B50">
      <w:r>
        <w:t>The following example shows the definition and use of a simple module.</w:t>
      </w:r>
    </w:p>
    <w:p w14:paraId="1CFFF193" w14:textId="77777777" w:rsidR="0044410D" w:rsidRPr="0044410D" w:rsidRDefault="00BD4B50" w:rsidP="00BD4B50">
      <w:pPr>
        <w:pStyle w:val="Code"/>
      </w:pPr>
      <w:r w:rsidRPr="005B2E4A">
        <w:rPr>
          <w:color w:val="0000FF"/>
          <w:highlight w:val="white"/>
        </w:rPr>
        <w:t>module</w:t>
      </w:r>
      <w:r w:rsidR="009A7854">
        <w:t xml:space="preserve"> </w:t>
      </w:r>
      <w:r w:rsidRPr="007D5456">
        <w:t>M</w:t>
      </w:r>
      <w:r w:rsidR="009A7854">
        <w:t xml:space="preserve"> </w:t>
      </w:r>
      <w:r w:rsidRPr="007D5456">
        <w:t>{</w:t>
      </w:r>
      <w:r w:rsidR="0048218E" w:rsidRPr="0048218E">
        <w:br/>
      </w:r>
      <w:r w:rsidR="009A7854">
        <w:t xml:space="preserve">    </w:t>
      </w:r>
      <w:r w:rsidRPr="005B2E4A">
        <w:rPr>
          <w:color w:val="0000FF"/>
          <w:highlight w:val="white"/>
        </w:rPr>
        <w:t>var</w:t>
      </w:r>
      <w:r w:rsidR="009A7854">
        <w:t xml:space="preserve"> </w:t>
      </w:r>
      <w:r w:rsidRPr="007D5456">
        <w:t>s</w:t>
      </w:r>
      <w:r w:rsidR="009A7854">
        <w:t xml:space="preserve"> </w:t>
      </w:r>
      <w:r w:rsidRPr="007D5456">
        <w:t>=</w:t>
      </w:r>
      <w:r w:rsidR="009A7854">
        <w:t xml:space="preserve"> </w:t>
      </w:r>
      <w:r w:rsidR="008F4735">
        <w:rPr>
          <w:color w:val="800000"/>
        </w:rPr>
        <w:t>"</w:t>
      </w:r>
      <w:r w:rsidRPr="005B2E4A">
        <w:rPr>
          <w:color w:val="800000"/>
        </w:rPr>
        <w:t>hello</w:t>
      </w:r>
      <w:r w:rsidR="008F4735">
        <w:rPr>
          <w:color w:val="800000"/>
        </w:rPr>
        <w:t>"</w:t>
      </w:r>
      <w:r w:rsidRPr="007D5456">
        <w:t>;</w:t>
      </w:r>
      <w:r w:rsidR="0048218E" w:rsidRPr="0048218E">
        <w:br/>
      </w:r>
      <w:r w:rsidR="009A7854">
        <w:t xml:space="preserve">    </w:t>
      </w:r>
      <w:r w:rsidRPr="005B2E4A">
        <w:rPr>
          <w:color w:val="0000FF"/>
          <w:highlight w:val="white"/>
        </w:rPr>
        <w:t>export</w:t>
      </w:r>
      <w:r w:rsidR="009A7854">
        <w:t xml:space="preserve"> </w:t>
      </w:r>
      <w:r w:rsidRPr="005B2E4A">
        <w:rPr>
          <w:color w:val="0000FF"/>
          <w:highlight w:val="white"/>
        </w:rPr>
        <w:t>function</w:t>
      </w:r>
      <w:r w:rsidR="009A7854">
        <w:t xml:space="preserve"> </w:t>
      </w:r>
      <w:r w:rsidRPr="007D5456">
        <w:t>f()</w:t>
      </w:r>
      <w:r w:rsidR="009A7854">
        <w:t xml:space="preserve"> </w:t>
      </w:r>
      <w:r w:rsidRPr="007D5456">
        <w:t>{</w:t>
      </w:r>
      <w:r w:rsidR="0048218E" w:rsidRPr="0048218E">
        <w:br/>
      </w:r>
      <w:r w:rsidR="009A7854">
        <w:t xml:space="preserve">        </w:t>
      </w:r>
      <w:r w:rsidRPr="005B2E4A">
        <w:rPr>
          <w:color w:val="0000FF"/>
          <w:highlight w:val="white"/>
        </w:rPr>
        <w:t>return</w:t>
      </w:r>
      <w:r w:rsidR="009A7854">
        <w:t xml:space="preserve"> </w:t>
      </w:r>
      <w:r w:rsidRPr="007D5456">
        <w:t>s;</w:t>
      </w:r>
      <w:r w:rsidR="0048218E" w:rsidRPr="0048218E">
        <w:br/>
      </w:r>
      <w:r w:rsidR="009A7854">
        <w:t xml:space="preserve">    </w:t>
      </w:r>
      <w:r w:rsidRPr="007D5456">
        <w:t>}</w:t>
      </w:r>
      <w:r w:rsidR="0048218E" w:rsidRPr="0048218E">
        <w:br/>
      </w:r>
      <w:r w:rsidRPr="007D5456">
        <w:t>}</w:t>
      </w:r>
    </w:p>
    <w:p w14:paraId="21E357FD" w14:textId="77777777"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14:paraId="29B3589B" w14:textId="77777777" w:rsidR="0044410D" w:rsidRPr="0044410D" w:rsidRDefault="00BD4B50" w:rsidP="00BD4B50">
      <w:r>
        <w:lastRenderedPageBreak/>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605B0806" w14:textId="77777777" w:rsidR="0044410D" w:rsidRPr="005B2E4A" w:rsidRDefault="00BD4B50" w:rsidP="00BD4B50">
      <w:pPr>
        <w:pStyle w:val="Code"/>
      </w:pPr>
      <w:r w:rsidRPr="005B2E4A">
        <w:rPr>
          <w:color w:val="0000FF"/>
          <w:highlight w:val="white"/>
        </w:rPr>
        <w:t>interface</w:t>
      </w:r>
      <w:r w:rsidR="009A7854" w:rsidRPr="005B2E4A">
        <w:t xml:space="preserve"> </w:t>
      </w:r>
      <w:r w:rsidRPr="005B2E4A">
        <w:t>M</w:t>
      </w:r>
      <w:r w:rsidR="009A7854" w:rsidRPr="005B2E4A">
        <w:t xml:space="preserve"> </w:t>
      </w:r>
      <w:r w:rsidRPr="005B2E4A">
        <w:t>{</w:t>
      </w:r>
      <w:r w:rsidR="0048218E" w:rsidRPr="005B2E4A">
        <w:br/>
      </w:r>
      <w:r w:rsidR="009A7854" w:rsidRPr="005B2E4A">
        <w:t xml:space="preserve">    </w:t>
      </w:r>
      <w:r w:rsidRPr="005B2E4A">
        <w:t>f():</w:t>
      </w:r>
      <w:r w:rsidR="009A7854" w:rsidRPr="005B2E4A">
        <w:t xml:space="preserve"> </w:t>
      </w:r>
      <w:r w:rsidRPr="005B2E4A">
        <w:rPr>
          <w:color w:val="0000FF"/>
          <w:highlight w:val="white"/>
        </w:rPr>
        <w:t>string</w:t>
      </w:r>
      <w:r w:rsidRPr="005B2E4A">
        <w:t>;</w:t>
      </w:r>
      <w:r w:rsidR="0048218E" w:rsidRPr="005B2E4A">
        <w:br/>
      </w:r>
      <w:r w:rsidRPr="005B2E4A">
        <w:t>}</w:t>
      </w:r>
    </w:p>
    <w:p w14:paraId="1F4FC697" w14:textId="77777777" w:rsidR="0044410D" w:rsidRPr="005B2E4A" w:rsidRDefault="00BD4B50" w:rsidP="00BD4B50">
      <w:pPr>
        <w:pStyle w:val="Code"/>
      </w:pPr>
      <w:r w:rsidRPr="005B2E4A">
        <w:rPr>
          <w:color w:val="0000FF"/>
          <w:highlight w:val="white"/>
        </w:rPr>
        <w:t>var</w:t>
      </w:r>
      <w:r w:rsidR="009A7854" w:rsidRPr="005B2E4A">
        <w:t xml:space="preserve"> </w:t>
      </w:r>
      <w:r w:rsidRPr="005B2E4A">
        <w:t>M:</w:t>
      </w:r>
      <w:r w:rsidR="009A7854" w:rsidRPr="005B2E4A">
        <w:t xml:space="preserve"> </w:t>
      </w:r>
      <w:r w:rsidRPr="005B2E4A">
        <w:t>M;</w:t>
      </w:r>
    </w:p>
    <w:p w14:paraId="528264B9"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B510EF">
        <w:t>2.3</w:t>
      </w:r>
      <w:r w:rsidR="00A640FB">
        <w:fldChar w:fldCharType="end"/>
      </w:r>
      <w:r>
        <w:t xml:space="preserve"> for more details).</w:t>
      </w:r>
    </w:p>
    <w:p w14:paraId="6F5EED30"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B510EF">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27BE3E6E" w14:textId="77777777"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sidR="008F4735">
        <w:rPr>
          <w:color w:val="800000"/>
        </w:rPr>
        <w:t>"</w:t>
      </w:r>
      <w:r>
        <w:rPr>
          <w:color w:val="800000"/>
        </w:rPr>
        <w:t>hello</w:t>
      </w:r>
      <w:r w:rsidR="008F4735">
        <w:rPr>
          <w:color w:val="800000"/>
        </w:rPr>
        <w:t>"</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w:t>
      </w:r>
      <w:r w:rsidR="005B2E4A">
        <w:t xml:space="preserve"> </w:t>
      </w:r>
      <w:r>
        <w:t>||</w:t>
      </w:r>
      <w:r w:rsidR="005B2E4A">
        <w:t xml:space="preserve"> </w:t>
      </w:r>
      <w:r>
        <w:t>(M</w:t>
      </w:r>
      <w:r w:rsidR="005B2E4A">
        <w:t xml:space="preserve"> </w:t>
      </w:r>
      <w:r>
        <w:t>=</w:t>
      </w:r>
      <w:r w:rsidR="005B2E4A">
        <w:t xml:space="preserve"> </w:t>
      </w:r>
      <w:r>
        <w:t>{}));</w:t>
      </w:r>
    </w:p>
    <w:p w14:paraId="486DBC54"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34DECF76" w14:textId="77777777"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62C9BFC0" w14:textId="77777777" w:rsidR="0044410D" w:rsidRPr="0044410D" w:rsidRDefault="0044410D" w:rsidP="00350736"/>
    <w:p w14:paraId="70CE1971"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2DB2E516" w14:textId="77777777" w:rsidR="0044410D" w:rsidRPr="0044410D" w:rsidRDefault="00761E6E" w:rsidP="004A2792">
      <w:pPr>
        <w:pStyle w:val="Heading1"/>
      </w:pPr>
      <w:bookmarkStart w:id="808" w:name="_Toc402619811"/>
      <w:bookmarkStart w:id="809" w:name="_Toc401413998"/>
      <w:r>
        <w:lastRenderedPageBreak/>
        <w:t>Basic Concepts</w:t>
      </w:r>
      <w:bookmarkEnd w:id="808"/>
      <w:bookmarkEnd w:id="809"/>
    </w:p>
    <w:p w14:paraId="430B3929"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209CAE44" w14:textId="77777777" w:rsidR="0044410D" w:rsidRPr="0044410D" w:rsidRDefault="00047014" w:rsidP="00047014">
      <w:pPr>
        <w:pStyle w:val="Heading2"/>
      </w:pPr>
      <w:bookmarkStart w:id="810" w:name="_Ref352070784"/>
      <w:bookmarkStart w:id="811" w:name="_Toc402619812"/>
      <w:bookmarkStart w:id="812" w:name="_Toc401413999"/>
      <w:r>
        <w:t>Grammar Conventions</w:t>
      </w:r>
      <w:bookmarkEnd w:id="810"/>
      <w:bookmarkEnd w:id="811"/>
      <w:bookmarkEnd w:id="812"/>
    </w:p>
    <w:p w14:paraId="35D62E69"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74BF4576"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68D8BF78" w14:textId="77777777"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5E364552" w14:textId="77777777"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630E35C0" w14:textId="77777777" w:rsidR="0044410D" w:rsidRPr="0044410D" w:rsidRDefault="00DC3535" w:rsidP="008C111D">
      <w:pPr>
        <w:pStyle w:val="Heading2"/>
      </w:pPr>
      <w:bookmarkStart w:id="813" w:name="_Toc402619813"/>
      <w:bookmarkStart w:id="814" w:name="_Toc401414000"/>
      <w:r>
        <w:t>Namespace</w:t>
      </w:r>
      <w:r w:rsidR="0095204A">
        <w:t>s</w:t>
      </w:r>
      <w:r>
        <w:t xml:space="preserve"> and </w:t>
      </w:r>
      <w:r w:rsidR="0095204A">
        <w:t xml:space="preserve">Named </w:t>
      </w:r>
      <w:r>
        <w:t>Typ</w:t>
      </w:r>
      <w:r w:rsidR="0095204A">
        <w:t>es</w:t>
      </w:r>
      <w:bookmarkEnd w:id="813"/>
      <w:bookmarkEnd w:id="814"/>
    </w:p>
    <w:p w14:paraId="3330F439"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7815F0A4" w14:textId="77777777"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14:paraId="7CBDBDC8" w14:textId="77777777"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14:paraId="1626ABC1"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6497B599"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2B1E880C" w14:textId="77777777"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14:paraId="4D56098D" w14:textId="77777777"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14:paraId="78B95437" w14:textId="77777777"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78E0B4B1" w14:textId="77777777"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14:paraId="5F80EE19" w14:textId="77777777" w:rsidR="0044410D" w:rsidRPr="0044410D" w:rsidRDefault="004A2792" w:rsidP="004A2792">
      <w:pPr>
        <w:pStyle w:val="Heading2"/>
      </w:pPr>
      <w:bookmarkStart w:id="815" w:name="_Ref323978672"/>
      <w:bookmarkStart w:id="816" w:name="_Toc402619814"/>
      <w:bookmarkStart w:id="817" w:name="_Toc401414001"/>
      <w:r>
        <w:t>Declarations</w:t>
      </w:r>
      <w:bookmarkEnd w:id="815"/>
      <w:bookmarkEnd w:id="816"/>
      <w:bookmarkEnd w:id="817"/>
    </w:p>
    <w:p w14:paraId="703B2266"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27A3A3C9" w14:textId="77777777"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4BCF0BBE" w14:textId="77777777"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61025AED" w14:textId="77777777"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14:paraId="32672D4F" w14:textId="77777777"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14:paraId="3B42092A" w14:textId="77777777"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14:paraId="6F666573" w14:textId="77777777"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464EDAC6" w14:textId="77777777" w:rsidR="0044410D" w:rsidRPr="0044410D" w:rsidRDefault="008B7349" w:rsidP="00236652">
      <w:pPr>
        <w:pStyle w:val="ListParagraph"/>
        <w:numPr>
          <w:ilvl w:val="0"/>
          <w:numId w:val="9"/>
        </w:numPr>
      </w:pPr>
      <w:r>
        <w:t>Each object literal has a declaration space for its properties.</w:t>
      </w:r>
    </w:p>
    <w:p w14:paraId="5A2BAA48" w14:textId="77777777" w:rsidR="0044410D" w:rsidRPr="0044410D" w:rsidRDefault="00E336D8" w:rsidP="00236652">
      <w:pPr>
        <w:pStyle w:val="ListParagraph"/>
        <w:numPr>
          <w:ilvl w:val="0"/>
          <w:numId w:val="9"/>
        </w:numPr>
      </w:pPr>
      <w:r>
        <w:t>Each object type literal has a declaration space for its members.</w:t>
      </w:r>
    </w:p>
    <w:p w14:paraId="58306984"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544CD33B"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225055F4"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7EFE2B1B" w14:textId="77777777" w:rsidR="0044410D" w:rsidRPr="0044410D" w:rsidRDefault="00E05501" w:rsidP="00236652">
      <w:pPr>
        <w:pStyle w:val="ListParagraph"/>
        <w:numPr>
          <w:ilvl w:val="0"/>
          <w:numId w:val="44"/>
        </w:numPr>
      </w:pPr>
      <w:r>
        <w:t>The parent module of an entity declared in an internal module is that internal module.</w:t>
      </w:r>
    </w:p>
    <w:p w14:paraId="77C8B739" w14:textId="77777777" w:rsidR="0044410D" w:rsidRPr="0044410D" w:rsidRDefault="00E05501" w:rsidP="00236652">
      <w:pPr>
        <w:pStyle w:val="ListParagraph"/>
        <w:numPr>
          <w:ilvl w:val="0"/>
          <w:numId w:val="44"/>
        </w:numPr>
      </w:pPr>
      <w:r>
        <w:t>The parent module of an entity declared in an external module is that external module.</w:t>
      </w:r>
    </w:p>
    <w:p w14:paraId="6A29EEAE" w14:textId="77777777" w:rsidR="0044410D" w:rsidRPr="0044410D" w:rsidRDefault="005B43AC" w:rsidP="00236652">
      <w:pPr>
        <w:pStyle w:val="ListParagraph"/>
        <w:numPr>
          <w:ilvl w:val="0"/>
          <w:numId w:val="44"/>
        </w:numPr>
      </w:pPr>
      <w:r>
        <w:t>The parent module of an entity declared in the global module is the global module.</w:t>
      </w:r>
    </w:p>
    <w:p w14:paraId="65B6757B" w14:textId="77777777" w:rsidR="0044410D" w:rsidRPr="0044410D" w:rsidRDefault="005B43AC" w:rsidP="00236652">
      <w:pPr>
        <w:pStyle w:val="ListParagraph"/>
        <w:numPr>
          <w:ilvl w:val="0"/>
          <w:numId w:val="44"/>
        </w:numPr>
      </w:pPr>
      <w:r>
        <w:t>The parent module of an external module is the global module.</w:t>
      </w:r>
    </w:p>
    <w:p w14:paraId="23C5DB95" w14:textId="77777777" w:rsidR="0044410D" w:rsidRPr="0044410D" w:rsidRDefault="00315F14" w:rsidP="00D21C8A">
      <w:r>
        <w:t xml:space="preserve">The </w:t>
      </w:r>
      <w:r w:rsidRPr="00315F14">
        <w:rPr>
          <w:b/>
          <w:i/>
        </w:rPr>
        <w:t>root module</w:t>
      </w:r>
      <w:r>
        <w:t xml:space="preserve"> of an entity is defined as follows:</w:t>
      </w:r>
    </w:p>
    <w:p w14:paraId="7885AC2E" w14:textId="77777777" w:rsidR="0044410D" w:rsidRPr="0044410D" w:rsidRDefault="00315F14" w:rsidP="00236652">
      <w:pPr>
        <w:pStyle w:val="ListParagraph"/>
        <w:numPr>
          <w:ilvl w:val="0"/>
          <w:numId w:val="45"/>
        </w:numPr>
      </w:pPr>
      <w:r>
        <w:t>The root module of a non-exported entity is the entity</w:t>
      </w:r>
      <w:r w:rsidR="008F4735">
        <w:t>'</w:t>
      </w:r>
      <w:r>
        <w:t>s parent module.</w:t>
      </w:r>
    </w:p>
    <w:p w14:paraId="3B2B64BC" w14:textId="77777777" w:rsidR="0044410D" w:rsidRPr="0044410D" w:rsidRDefault="00315F14" w:rsidP="00236652">
      <w:pPr>
        <w:pStyle w:val="ListParagraph"/>
        <w:numPr>
          <w:ilvl w:val="0"/>
          <w:numId w:val="45"/>
        </w:numPr>
      </w:pPr>
      <w:r>
        <w:t>The root module of an exported entity is the root module of the entity</w:t>
      </w:r>
      <w:r w:rsidR="008F4735">
        <w:t>'</w:t>
      </w:r>
      <w:r>
        <w:t>s parent module.</w:t>
      </w:r>
    </w:p>
    <w:p w14:paraId="0AC45C16"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2A0D7F07"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B510E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B510E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B510EF">
        <w:t>10.5</w:t>
      </w:r>
      <w:r w:rsidR="00650AF4">
        <w:fldChar w:fldCharType="end"/>
      </w:r>
      <w:r w:rsidR="00650AF4">
        <w:t>.</w:t>
      </w:r>
    </w:p>
    <w:p w14:paraId="62CEEA82"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14:paraId="37077B8E" w14:textId="77777777"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14:paraId="351BD9DE" w14:textId="77777777"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B510EF">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14:paraId="0881E6FA"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7A86C9AD" w14:textId="77777777"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14:paraId="1FF3EF48" w14:textId="77777777" w:rsidR="0044410D" w:rsidRPr="0044410D" w:rsidRDefault="00D5183C" w:rsidP="00D5183C">
      <w:pPr>
        <w:pStyle w:val="Heading2"/>
      </w:pPr>
      <w:bookmarkStart w:id="818" w:name="_Ref320695415"/>
      <w:bookmarkStart w:id="819" w:name="_Toc402619815"/>
      <w:bookmarkStart w:id="820" w:name="_Toc401414002"/>
      <w:r>
        <w:t>Scopes</w:t>
      </w:r>
      <w:bookmarkEnd w:id="818"/>
      <w:bookmarkEnd w:id="819"/>
      <w:bookmarkEnd w:id="820"/>
    </w:p>
    <w:p w14:paraId="6C2F532D"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6E96E420" w14:textId="77777777"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14:paraId="2DBA865A" w14:textId="77777777"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14:paraId="67C105BB" w14:textId="77777777"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7305CB5F" w14:textId="77777777"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14:paraId="4057DFB1" w14:textId="77777777"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062D5D99" w14:textId="77777777"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156C7753" w14:textId="77777777"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7D2A5C3A" w14:textId="77777777"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5D211C4C"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5A4779C8" w14:textId="414C1692"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B510EF">
        <w:rPr>
          <w:highlight w:val="white"/>
        </w:rPr>
        <w:t>3.</w:t>
      </w:r>
      <w:del w:id="821" w:author="Anders Hejlsberg" w:date="2014-11-01T15:43:00Z">
        <w:r w:rsidR="00633278">
          <w:rPr>
            <w:highlight w:val="white"/>
          </w:rPr>
          <w:delText>6</w:delText>
        </w:r>
      </w:del>
      <w:ins w:id="822" w:author="Anders Hejlsberg" w:date="2014-11-01T15:43:00Z">
        <w:r w:rsidR="00B510EF">
          <w:rPr>
            <w:highlight w:val="white"/>
          </w:rPr>
          <w:t>7</w:t>
        </w:r>
      </w:ins>
      <w:r w:rsidR="00B510EF">
        <w:rPr>
          <w:highlight w:val="white"/>
        </w:rPr>
        <w:t>.2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14:paraId="0317D643" w14:textId="1F0AB429"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B510EF">
        <w:rPr>
          <w:highlight w:val="white"/>
        </w:rPr>
        <w:t>3.</w:t>
      </w:r>
      <w:del w:id="823" w:author="Anders Hejlsberg" w:date="2014-11-01T15:43:00Z">
        <w:r w:rsidR="00633278">
          <w:rPr>
            <w:highlight w:val="white"/>
          </w:rPr>
          <w:delText>6</w:delText>
        </w:r>
      </w:del>
      <w:ins w:id="824" w:author="Anders Hejlsberg" w:date="2014-11-01T15:43:00Z">
        <w:r w:rsidR="00B510EF">
          <w:rPr>
            <w:highlight w:val="white"/>
          </w:rPr>
          <w:t>7</w:t>
        </w:r>
      </w:ins>
      <w:r w:rsidR="00B510EF">
        <w:rPr>
          <w:highlight w:val="white"/>
        </w:rPr>
        <w:t>.2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14:paraId="44836B55" w14:textId="77777777"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B510E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B510E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14:paraId="00B96F0E"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64E62807"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6C9A7A5F" w14:textId="77777777"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14:paraId="7D556E0B" w14:textId="77777777" w:rsidR="0044410D" w:rsidRPr="0044410D" w:rsidRDefault="0044410D" w:rsidP="0074339D"/>
    <w:p w14:paraId="516B8C9D"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25FE3D2D" w14:textId="77777777" w:rsidR="0044410D" w:rsidRPr="0044410D" w:rsidRDefault="007943AF" w:rsidP="001719CA">
      <w:pPr>
        <w:pStyle w:val="Heading1"/>
      </w:pPr>
      <w:bookmarkStart w:id="825" w:name="_Toc402619816"/>
      <w:bookmarkStart w:id="826" w:name="_Toc401414003"/>
      <w:r>
        <w:lastRenderedPageBreak/>
        <w:t>Types</w:t>
      </w:r>
      <w:bookmarkEnd w:id="0"/>
      <w:bookmarkEnd w:id="825"/>
      <w:bookmarkEnd w:id="826"/>
    </w:p>
    <w:p w14:paraId="257DAE88"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619D604F"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ins w:id="827" w:author="Anders Hejlsberg" w:date="2014-11-01T15:43:00Z">
        <w:r w:rsidR="00287D6B" w:rsidRPr="00287D6B">
          <w:rPr>
            <w:b/>
            <w:i/>
          </w:rPr>
          <w:t>union types</w:t>
        </w:r>
        <w:r w:rsidR="00287D6B">
          <w:t xml:space="preserve">, </w:t>
        </w:r>
      </w:ins>
      <w:r w:rsidR="00637897">
        <w:t xml:space="preserve">or </w:t>
      </w:r>
      <w:r w:rsidR="00637897" w:rsidRPr="00637897">
        <w:rPr>
          <w:b/>
          <w:i/>
        </w:rPr>
        <w:t>type parameters</w:t>
      </w:r>
      <w:r w:rsidR="009E341C">
        <w:t>.</w:t>
      </w:r>
      <w:r w:rsidR="00444059">
        <w:t xml:space="preserve"> These types introduce various static constraints on their values.</w:t>
      </w:r>
    </w:p>
    <w:p w14:paraId="6D84ACC9"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15E57F0D" w14:textId="5148C36C" w:rsidR="00287D6B" w:rsidRDefault="00511B63" w:rsidP="00732E48">
      <w:pPr>
        <w:rPr>
          <w:ins w:id="828" w:author="Anders Hejlsberg" w:date="2014-11-01T15:43:00Z"/>
        </w:rPr>
      </w:pPr>
      <w:r>
        <w:t xml:space="preserve">The object types are </w:t>
      </w:r>
      <w:r w:rsidR="00F9256F">
        <w:t xml:space="preserve">all </w:t>
      </w:r>
      <w:r>
        <w:t xml:space="preserve">class, interface, </w:t>
      </w:r>
      <w:r w:rsidR="00602C3C">
        <w:t xml:space="preserve">array, </w:t>
      </w:r>
      <w:ins w:id="829" w:author="Anders Hejlsberg" w:date="2014-11-01T15:43:00Z">
        <w:r w:rsidR="00287D6B">
          <w:t xml:space="preserve">tuple, function, </w:t>
        </w:r>
      </w:ins>
      <w:r w:rsidR="00287D6B">
        <w:t xml:space="preserve">and </w:t>
      </w:r>
      <w:del w:id="830" w:author="Anders Hejlsberg" w:date="2014-11-01T15:43:00Z">
        <w:r>
          <w:delText>literal</w:delText>
        </w:r>
      </w:del>
      <w:ins w:id="831" w:author="Anders Hejlsberg" w:date="2014-11-01T15:43:00Z">
        <w:r w:rsidR="00287D6B">
          <w:t>constructor</w:t>
        </w:r>
      </w:ins>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del w:id="832" w:author="Anders Hejlsberg" w:date="2014-11-01T15:43:00Z">
        <w:r w:rsidR="006D57E9">
          <w:delText xml:space="preserve"> </w:delText>
        </w:r>
        <w:r w:rsidR="00F9256F">
          <w:delText>Literal types are written as object, array, function, or constructor type literals and are used to compose new types from other</w:delText>
        </w:r>
      </w:del>
    </w:p>
    <w:p w14:paraId="2047DC15" w14:textId="77777777" w:rsidR="00287D6B" w:rsidRDefault="00287D6B" w:rsidP="00732E48">
      <w:ins w:id="833" w:author="Anders Hejlsberg" w:date="2014-11-01T15:43:00Z">
        <w:r w:rsidRPr="00287D6B">
          <w:t>Union types repre</w:t>
        </w:r>
        <w:r>
          <w:t xml:space="preserve">sent values that </w:t>
        </w:r>
        <w:r w:rsidR="005C0F1B">
          <w:t>can have one of multiple</w:t>
        </w:r>
      </w:ins>
      <w:r w:rsidR="005C0F1B">
        <w:t xml:space="preserve"> types.</w:t>
      </w:r>
    </w:p>
    <w:p w14:paraId="7FD2DA9B"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5719695D" w14:textId="77777777"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04EBF4C6" w14:textId="77777777" w:rsidR="0044410D" w:rsidRPr="0044410D" w:rsidRDefault="00E314E1" w:rsidP="00E314E1">
      <w:r>
        <w:t xml:space="preserve">or through implicit </w:t>
      </w:r>
      <w:r w:rsidRPr="00081250">
        <w:rPr>
          <w:b/>
          <w:i/>
        </w:rPr>
        <w:t>type inference</w:t>
      </w:r>
      <w:r>
        <w:t>, as in</w:t>
      </w:r>
    </w:p>
    <w:p w14:paraId="6B19F731" w14:textId="77777777"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5E2CF388" w14:textId="77777777"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7D87956C" w14:textId="77777777" w:rsidR="0044410D" w:rsidRPr="0044410D" w:rsidRDefault="00F701E3" w:rsidP="000F6403">
      <w:pPr>
        <w:pStyle w:val="Heading2"/>
      </w:pPr>
      <w:bookmarkStart w:id="834" w:name="_Toc402619817"/>
      <w:bookmarkStart w:id="835" w:name="_Toc401414004"/>
      <w:r>
        <w:t>The Any Type</w:t>
      </w:r>
      <w:bookmarkEnd w:id="834"/>
      <w:bookmarkEnd w:id="835"/>
    </w:p>
    <w:p w14:paraId="557C5B73"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1ECD375A"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41D132BD" w14:textId="77777777" w:rsidR="0044410D" w:rsidRPr="0044410D" w:rsidRDefault="00274FA2" w:rsidP="00274FA2">
      <w:r>
        <w:t>The Any t</w:t>
      </w:r>
      <w:r w:rsidR="00740EE9">
        <w:t>ype is a supertype of all types, and is assignable to and from all types.</w:t>
      </w:r>
    </w:p>
    <w:p w14:paraId="11945B99" w14:textId="77777777" w:rsidR="0044410D" w:rsidRPr="0044410D" w:rsidRDefault="00E337CB" w:rsidP="00F701E3">
      <w:r>
        <w:t>Some examples:</w:t>
      </w:r>
    </w:p>
    <w:p w14:paraId="038AB562" w14:textId="77777777"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7B5D17F0" w14:textId="77777777"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14:paraId="3D6C39E4" w14:textId="77777777" w:rsidR="0044410D" w:rsidRPr="0044410D" w:rsidRDefault="00F701E3" w:rsidP="000F6403">
      <w:pPr>
        <w:pStyle w:val="Heading2"/>
      </w:pPr>
      <w:bookmarkStart w:id="836" w:name="_Toc402619818"/>
      <w:bookmarkStart w:id="837" w:name="_Toc401414005"/>
      <w:r>
        <w:t>Primitive</w:t>
      </w:r>
      <w:r w:rsidR="000D470F">
        <w:t xml:space="preserve"> Types</w:t>
      </w:r>
      <w:bookmarkEnd w:id="836"/>
      <w:bookmarkEnd w:id="837"/>
    </w:p>
    <w:p w14:paraId="7BF5A249"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14:paraId="195FCF25" w14:textId="77777777" w:rsidR="0044410D" w:rsidRPr="0044410D" w:rsidRDefault="000A5506" w:rsidP="00F41452">
      <w:pPr>
        <w:pStyle w:val="Heading3"/>
      </w:pPr>
      <w:bookmarkStart w:id="838" w:name="_Toc402619819"/>
      <w:bookmarkStart w:id="839" w:name="_Toc401414006"/>
      <w:r>
        <w:t>The</w:t>
      </w:r>
      <w:r w:rsidR="009805BC">
        <w:t xml:space="preserve"> N</w:t>
      </w:r>
      <w:r>
        <w:t>umber</w:t>
      </w:r>
      <w:r w:rsidR="009805BC">
        <w:t xml:space="preserve"> T</w:t>
      </w:r>
      <w:r>
        <w:t>ype</w:t>
      </w:r>
      <w:bookmarkEnd w:id="838"/>
      <w:bookmarkEnd w:id="839"/>
    </w:p>
    <w:p w14:paraId="0B9A8541"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41F6B4AD"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307E352E" w14:textId="6F7DE338"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del w:id="840" w:author="Anders Hejlsberg" w:date="2014-11-01T15:43:00Z">
        <w:r w:rsidR="00633278">
          <w:delText>3.8</w:delText>
        </w:r>
      </w:del>
      <w:ins w:id="841" w:author="Anders Hejlsberg" w:date="2014-11-01T15:43:00Z">
        <w:r w:rsidR="00B510EF">
          <w:t>0</w:t>
        </w:r>
      </w:ins>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510E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74CAE180" w14:textId="77777777" w:rsidR="0044410D" w:rsidRPr="0044410D" w:rsidRDefault="00E337CB" w:rsidP="00F41452">
      <w:r>
        <w:t>Some examples:</w:t>
      </w:r>
    </w:p>
    <w:p w14:paraId="2639E9C2" w14:textId="77777777"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16C96D81" w14:textId="77777777" w:rsidR="0044410D" w:rsidRPr="0044410D" w:rsidRDefault="009805BC" w:rsidP="009C5A84">
      <w:pPr>
        <w:pStyle w:val="Heading3"/>
      </w:pPr>
      <w:bookmarkStart w:id="842" w:name="_Toc402619820"/>
      <w:bookmarkStart w:id="843" w:name="_Toc401414007"/>
      <w:r>
        <w:lastRenderedPageBreak/>
        <w:t>The Bool</w:t>
      </w:r>
      <w:r w:rsidR="005C72F1">
        <w:t>ean</w:t>
      </w:r>
      <w:r>
        <w:t xml:space="preserve"> T</w:t>
      </w:r>
      <w:r w:rsidR="000A5506">
        <w:t>ype</w:t>
      </w:r>
      <w:bookmarkEnd w:id="842"/>
      <w:bookmarkEnd w:id="843"/>
    </w:p>
    <w:p w14:paraId="487A9FEA"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2355BABD"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2AE99943" w14:textId="4B82C524"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del w:id="844" w:author="Anders Hejlsberg" w:date="2014-11-01T15:43:00Z">
        <w:r w:rsidR="00633278">
          <w:delText>3.8</w:delText>
        </w:r>
      </w:del>
      <w:ins w:id="845" w:author="Anders Hejlsberg" w:date="2014-11-01T15:43:00Z">
        <w:r w:rsidR="00B510EF">
          <w:t>0</w:t>
        </w:r>
      </w:ins>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510E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5EA96672" w14:textId="77777777" w:rsidR="0044410D" w:rsidRPr="0044410D" w:rsidRDefault="00BF6637" w:rsidP="00005869">
      <w:r>
        <w:t>Some examples:</w:t>
      </w:r>
    </w:p>
    <w:p w14:paraId="23CC0BB7" w14:textId="77777777"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65EA3F53" w14:textId="77777777" w:rsidR="0044410D" w:rsidRPr="0044410D" w:rsidRDefault="009805BC" w:rsidP="00924C0E">
      <w:pPr>
        <w:pStyle w:val="Heading3"/>
      </w:pPr>
      <w:bookmarkStart w:id="846" w:name="_Toc402619821"/>
      <w:bookmarkStart w:id="847" w:name="_Toc401414008"/>
      <w:r>
        <w:t>The String T</w:t>
      </w:r>
      <w:r w:rsidR="000A5506">
        <w:t>ype</w:t>
      </w:r>
      <w:bookmarkEnd w:id="846"/>
      <w:bookmarkEnd w:id="847"/>
    </w:p>
    <w:p w14:paraId="668C36CE"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2C1F6D01"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4CA595FB" w14:textId="72D1E232"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del w:id="848" w:author="Anders Hejlsberg" w:date="2014-11-01T15:43:00Z">
        <w:r w:rsidR="00633278">
          <w:delText>3.8</w:delText>
        </w:r>
      </w:del>
      <w:ins w:id="849" w:author="Anders Hejlsberg" w:date="2014-11-01T15:43:00Z">
        <w:r w:rsidR="00B510EF">
          <w:t>0</w:t>
        </w:r>
      </w:ins>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B510E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07779721" w14:textId="77777777" w:rsidR="0044410D" w:rsidRPr="0044410D" w:rsidRDefault="006C5BA7" w:rsidP="006C5BA7">
      <w:r>
        <w:t>Some examples:</w:t>
      </w:r>
    </w:p>
    <w:p w14:paraId="11ED7168" w14:textId="77777777" w:rsidR="0044410D" w:rsidRPr="0044410D"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008F4735">
        <w:rPr>
          <w:color w:val="800000"/>
          <w:highlight w:val="white"/>
        </w:rPr>
        <w:t>""</w:t>
      </w:r>
      <w:r>
        <w:t>;</w:t>
      </w:r>
      <w:r w:rsidR="001E3FC8">
        <w:t xml:space="preserve">         </w:t>
      </w:r>
      <w:r w:rsidR="001E3FC8" w:rsidRPr="006F5FD2">
        <w:rPr>
          <w:color w:val="008000"/>
          <w:highlight w:val="white"/>
        </w:rPr>
        <w:t xml:space="preserve">// Same as empty: string = </w:t>
      </w:r>
      <w:r w:rsidR="008F4735">
        <w:rPr>
          <w:color w:val="008000"/>
          <w:highlight w:val="white"/>
        </w:rPr>
        <w:t>""</w:t>
      </w:r>
      <w:r w:rsidR="0048218E" w:rsidRPr="0048218E">
        <w:br/>
      </w:r>
      <w:r w:rsidR="001E3FC8" w:rsidRPr="00783E3D">
        <w:rPr>
          <w:color w:val="0000FF"/>
          <w:highlight w:val="white"/>
        </w:rPr>
        <w:t>var</w:t>
      </w:r>
      <w:r w:rsidR="001E3FC8">
        <w:t xml:space="preserve"> abc = </w:t>
      </w:r>
      <w:r w:rsidR="008F4735">
        <w:rPr>
          <w:color w:val="800000"/>
          <w:highlight w:val="white"/>
        </w:rPr>
        <w:t>'</w:t>
      </w:r>
      <w:r w:rsidR="001E3FC8" w:rsidRPr="00C32601">
        <w:rPr>
          <w:color w:val="800000"/>
          <w:highlight w:val="white"/>
        </w:rPr>
        <w:t>abc</w:t>
      </w:r>
      <w:r w:rsidR="008F4735">
        <w:rPr>
          <w:color w:val="800000"/>
          <w:highlight w:val="white"/>
        </w:rPr>
        <w:t>'</w:t>
      </w:r>
      <w:r w:rsidR="001E3FC8">
        <w:t xml:space="preserve">;        </w:t>
      </w:r>
      <w:r w:rsidR="001E3FC8" w:rsidRPr="006F5FD2">
        <w:rPr>
          <w:color w:val="008000"/>
          <w:highlight w:val="white"/>
        </w:rPr>
        <w:t xml:space="preserve">// Same as abc: string = </w:t>
      </w:r>
      <w:r w:rsidR="008F4735">
        <w:rPr>
          <w:color w:val="008000"/>
          <w:highlight w:val="white"/>
        </w:rPr>
        <w:t>"</w:t>
      </w:r>
      <w:r w:rsidR="001E3FC8" w:rsidRPr="006F5FD2">
        <w:rPr>
          <w:color w:val="008000"/>
          <w:highlight w:val="white"/>
        </w:rPr>
        <w:t>abc</w:t>
      </w:r>
      <w:r w:rsidR="008F4735">
        <w:rPr>
          <w:color w:val="008000"/>
          <w:highlight w:val="white"/>
        </w:rPr>
        <w:t>"</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5D2460E5" w14:textId="77777777" w:rsidR="0044410D" w:rsidRPr="0044410D" w:rsidRDefault="00637897" w:rsidP="00637897">
      <w:pPr>
        <w:pStyle w:val="Heading3"/>
      </w:pPr>
      <w:bookmarkStart w:id="850" w:name="_Toc402619822"/>
      <w:bookmarkStart w:id="851" w:name="_Toc401414009"/>
      <w:r>
        <w:t>The Void Type</w:t>
      </w:r>
      <w:bookmarkEnd w:id="850"/>
      <w:bookmarkEnd w:id="851"/>
    </w:p>
    <w:p w14:paraId="57A62148"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1B57BD2C"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1000F7AF"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102ABEFB" w14:textId="77777777" w:rsidR="0044410D" w:rsidRPr="0044410D" w:rsidRDefault="00F701E3" w:rsidP="00F701E3">
      <w:pPr>
        <w:pStyle w:val="Heading3"/>
      </w:pPr>
      <w:bookmarkStart w:id="852" w:name="_Toc402619823"/>
      <w:bookmarkStart w:id="853" w:name="_Toc401414010"/>
      <w:r>
        <w:lastRenderedPageBreak/>
        <w:t>The Null Type</w:t>
      </w:r>
      <w:bookmarkEnd w:id="852"/>
      <w:bookmarkEnd w:id="853"/>
    </w:p>
    <w:p w14:paraId="52ED64D2"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7841AA9F"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0A3B89E7"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ins w:id="854" w:author="Anders Hejlsberg" w:date="2014-11-01T15:43:00Z">
        <w:r w:rsidR="00806EC6">
          <w:t xml:space="preserve">union types, </w:t>
        </w:r>
      </w:ins>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29262B3A" w14:textId="77777777" w:rsidR="0044410D" w:rsidRPr="0044410D" w:rsidRDefault="001E3FC8" w:rsidP="00F701E3">
      <w:r>
        <w:t>Some examples:</w:t>
      </w:r>
    </w:p>
    <w:p w14:paraId="38550E69" w14:textId="77777777"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w:t>
      </w:r>
      <w:r w:rsidR="008F4735">
        <w:rPr>
          <w:color w:val="008000"/>
          <w:highlight w:val="white"/>
        </w:rPr>
        <w:t>'</w:t>
      </w:r>
      <w:r w:rsidRPr="006F5FD2">
        <w:rPr>
          <w:color w:val="008000"/>
          <w:highlight w:val="white"/>
        </w:rPr>
        <w:t>t reference Null type</w:t>
      </w:r>
    </w:p>
    <w:p w14:paraId="3216B0C8" w14:textId="77777777" w:rsidR="0044410D" w:rsidRPr="0044410D" w:rsidRDefault="00F701E3" w:rsidP="00F701E3">
      <w:pPr>
        <w:pStyle w:val="Heading3"/>
      </w:pPr>
      <w:bookmarkStart w:id="855" w:name="_Ref331509340"/>
      <w:bookmarkStart w:id="856" w:name="_Toc402619824"/>
      <w:bookmarkStart w:id="857" w:name="_Toc401414011"/>
      <w:r>
        <w:t>The Undefined Type</w:t>
      </w:r>
      <w:bookmarkEnd w:id="855"/>
      <w:bookmarkEnd w:id="856"/>
      <w:bookmarkEnd w:id="857"/>
    </w:p>
    <w:p w14:paraId="2B88ABF2"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35391ABD"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6AC3847F"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ins w:id="858" w:author="Anders Hejlsberg" w:date="2014-11-01T15:43:00Z">
        <w:r w:rsidR="00806EC6">
          <w:t xml:space="preserve">union types, </w:t>
        </w:r>
      </w:ins>
      <w:r w:rsidR="00DC6EE8">
        <w:t>and type parameters</w:t>
      </w:r>
      <w:r w:rsidR="00BA651C">
        <w:t>.</w:t>
      </w:r>
    </w:p>
    <w:p w14:paraId="69BEF30C" w14:textId="77777777" w:rsidR="0044410D" w:rsidRPr="0044410D" w:rsidRDefault="00FF612E" w:rsidP="00F701E3">
      <w:r>
        <w:t>Some examples:</w:t>
      </w:r>
    </w:p>
    <w:p w14:paraId="5D7EF750" w14:textId="77777777" w:rsidR="0044410D" w:rsidRPr="0044410D"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w:t>
      </w:r>
      <w:r w:rsidR="008F4735">
        <w:rPr>
          <w:color w:val="008000"/>
          <w:highlight w:val="white"/>
        </w:rPr>
        <w:t>'</w:t>
      </w:r>
      <w:r w:rsidRPr="006F5FD2">
        <w:rPr>
          <w:color w:val="008000"/>
          <w:highlight w:val="white"/>
        </w:rPr>
        <w:t>t reference Undefined type</w:t>
      </w:r>
    </w:p>
    <w:p w14:paraId="6AE29DBD" w14:textId="77777777" w:rsidR="0044410D" w:rsidRPr="0044410D" w:rsidRDefault="00407D70" w:rsidP="00407D70">
      <w:pPr>
        <w:pStyle w:val="Heading3"/>
      </w:pPr>
      <w:bookmarkStart w:id="859" w:name="_Toc402619825"/>
      <w:bookmarkStart w:id="860" w:name="_Toc401414012"/>
      <w:r>
        <w:t>Enum Types</w:t>
      </w:r>
      <w:bookmarkEnd w:id="859"/>
      <w:bookmarkEnd w:id="860"/>
    </w:p>
    <w:p w14:paraId="12CA4829" w14:textId="78DF9C7C"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B510EF">
        <w:t>9.1</w:t>
      </w:r>
      <w:r>
        <w:fldChar w:fldCharType="end"/>
      </w:r>
      <w:r>
        <w:t xml:space="preserve">) and referenced using type references (section </w:t>
      </w:r>
      <w:r>
        <w:fldChar w:fldCharType="begin"/>
      </w:r>
      <w:r>
        <w:instrText xml:space="preserve"> REF _Ref343165311 \r \h </w:instrText>
      </w:r>
      <w:r>
        <w:fldChar w:fldCharType="separate"/>
      </w:r>
      <w:r w:rsidR="00B510EF">
        <w:t>3.</w:t>
      </w:r>
      <w:del w:id="861" w:author="Anders Hejlsberg" w:date="2014-11-01T15:43:00Z">
        <w:r w:rsidR="00633278">
          <w:delText>6</w:delText>
        </w:r>
      </w:del>
      <w:ins w:id="862" w:author="Anders Hejlsberg" w:date="2014-11-01T15:43:00Z">
        <w:r w:rsidR="00B510EF">
          <w:t>7</w:t>
        </w:r>
      </w:ins>
      <w:r w:rsidR="00B510EF">
        <w:t>.2</w:t>
      </w:r>
      <w:r>
        <w:fldChar w:fldCharType="end"/>
      </w:r>
      <w:r>
        <w:t>).</w:t>
      </w:r>
    </w:p>
    <w:p w14:paraId="753F00F7"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0D150D27" w14:textId="77777777" w:rsidR="0044410D" w:rsidRPr="0044410D" w:rsidRDefault="005C5988" w:rsidP="005C5988">
      <w:pPr>
        <w:pStyle w:val="Heading3"/>
      </w:pPr>
      <w:bookmarkStart w:id="863" w:name="_Ref352158837"/>
      <w:bookmarkStart w:id="864" w:name="_Toc402619826"/>
      <w:bookmarkStart w:id="865" w:name="_Toc401414013"/>
      <w:r>
        <w:t>String Literal Types</w:t>
      </w:r>
      <w:bookmarkEnd w:id="863"/>
      <w:bookmarkEnd w:id="864"/>
      <w:bookmarkEnd w:id="865"/>
    </w:p>
    <w:p w14:paraId="7BA64996" w14:textId="358338B5" w:rsidR="0044410D" w:rsidRPr="0044410D" w:rsidRDefault="005C5988" w:rsidP="005C5988">
      <w:r>
        <w:t xml:space="preserve">Specialized signatures (section </w:t>
      </w:r>
      <w:r>
        <w:fldChar w:fldCharType="begin"/>
      </w:r>
      <w:r>
        <w:instrText xml:space="preserve"> REF _Ref352141783 \r \h </w:instrText>
      </w:r>
      <w:r>
        <w:fldChar w:fldCharType="separate"/>
      </w:r>
      <w:r w:rsidR="00B510EF">
        <w:t>3.</w:t>
      </w:r>
      <w:del w:id="866" w:author="Anders Hejlsberg" w:date="2014-11-01T15:43:00Z">
        <w:r w:rsidR="00633278">
          <w:delText>7</w:delText>
        </w:r>
      </w:del>
      <w:ins w:id="867" w:author="Anders Hejlsberg" w:date="2014-11-01T15:43:00Z">
        <w:r w:rsidR="00B510EF">
          <w:t>8</w:t>
        </w:r>
      </w:ins>
      <w:r w:rsidR="00B510EF">
        <w:t>.2.4</w:t>
      </w:r>
      <w:r>
        <w:fldChar w:fldCharType="end"/>
      </w:r>
      <w:r>
        <w:t>) permit string literals to be used as types in parameter type annotations. String literal types are permitted only in that context and nowhere else.</w:t>
      </w:r>
    </w:p>
    <w:p w14:paraId="3561F714" w14:textId="77777777" w:rsidR="0044410D" w:rsidRPr="0044410D" w:rsidRDefault="005C5988" w:rsidP="005C5988">
      <w:r>
        <w:t>All string literal types are subtypes of the String primitive type.</w:t>
      </w:r>
    </w:p>
    <w:p w14:paraId="0A509036" w14:textId="77777777" w:rsidR="0044410D" w:rsidRPr="0044410D" w:rsidRDefault="00F701E3" w:rsidP="000F6403">
      <w:pPr>
        <w:pStyle w:val="Heading2"/>
      </w:pPr>
      <w:bookmarkStart w:id="868" w:name="_Ref325637319"/>
      <w:bookmarkStart w:id="869" w:name="_Toc402619827"/>
      <w:bookmarkStart w:id="870" w:name="_Toc401414014"/>
      <w:r>
        <w:lastRenderedPageBreak/>
        <w:t>Object</w:t>
      </w:r>
      <w:r w:rsidR="00DA2F2C">
        <w:t xml:space="preserve"> Types</w:t>
      </w:r>
      <w:bookmarkEnd w:id="868"/>
      <w:bookmarkEnd w:id="869"/>
      <w:bookmarkEnd w:id="870"/>
    </w:p>
    <w:p w14:paraId="4FB92834" w14:textId="77777777" w:rsidR="00FF2F0A" w:rsidRDefault="001E0CC6" w:rsidP="00346243">
      <w:r>
        <w:t>Object types are composed from properties, call signatures, construct signatures, and index signatur</w:t>
      </w:r>
      <w:r w:rsidR="00A4510F">
        <w:t>es, collectively called members.</w:t>
      </w:r>
    </w:p>
    <w:p w14:paraId="0D4842C3" w14:textId="77777777"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2835ED96" w14:textId="062354BE" w:rsidR="00A4510F" w:rsidRDefault="00A4510F" w:rsidP="00236652">
      <w:pPr>
        <w:pStyle w:val="ListParagraph"/>
        <w:numPr>
          <w:ilvl w:val="0"/>
          <w:numId w:val="35"/>
        </w:numPr>
      </w:pPr>
      <w:r>
        <w:t xml:space="preserve">Object type literals (section </w:t>
      </w:r>
      <w:r>
        <w:fldChar w:fldCharType="begin"/>
      </w:r>
      <w:r>
        <w:instrText xml:space="preserve"> REF _Ref399748157 \r \h </w:instrText>
      </w:r>
      <w:r>
        <w:fldChar w:fldCharType="separate"/>
      </w:r>
      <w:r w:rsidR="00B510EF">
        <w:t>3.</w:t>
      </w:r>
      <w:del w:id="871" w:author="Anders Hejlsberg" w:date="2014-11-01T15:43:00Z">
        <w:r w:rsidR="00633278">
          <w:delText>6</w:delText>
        </w:r>
      </w:del>
      <w:ins w:id="872" w:author="Anders Hejlsberg" w:date="2014-11-01T15:43:00Z">
        <w:r w:rsidR="00B510EF">
          <w:t>7</w:t>
        </w:r>
      </w:ins>
      <w:r w:rsidR="00B510EF">
        <w:t>.3</w:t>
      </w:r>
      <w:r>
        <w:fldChar w:fldCharType="end"/>
      </w:r>
      <w:r>
        <w:t>).</w:t>
      </w:r>
    </w:p>
    <w:p w14:paraId="37E8568E" w14:textId="1476C076" w:rsidR="00A4510F" w:rsidRDefault="00A4510F" w:rsidP="00236652">
      <w:pPr>
        <w:pStyle w:val="ListParagraph"/>
        <w:numPr>
          <w:ilvl w:val="0"/>
          <w:numId w:val="35"/>
        </w:numPr>
      </w:pPr>
      <w:r>
        <w:t xml:space="preserve">Array type literals (section </w:t>
      </w:r>
      <w:r>
        <w:fldChar w:fldCharType="begin"/>
      </w:r>
      <w:r>
        <w:instrText xml:space="preserve"> REF _Ref399748659 \r \h </w:instrText>
      </w:r>
      <w:r>
        <w:fldChar w:fldCharType="separate"/>
      </w:r>
      <w:r w:rsidR="00B510EF">
        <w:t>3.</w:t>
      </w:r>
      <w:del w:id="873" w:author="Anders Hejlsberg" w:date="2014-11-01T15:43:00Z">
        <w:r w:rsidR="00633278">
          <w:delText>6</w:delText>
        </w:r>
      </w:del>
      <w:ins w:id="874" w:author="Anders Hejlsberg" w:date="2014-11-01T15:43:00Z">
        <w:r w:rsidR="00B510EF">
          <w:t>7</w:t>
        </w:r>
      </w:ins>
      <w:r w:rsidR="00B510EF">
        <w:t>.4</w:t>
      </w:r>
      <w:r>
        <w:fldChar w:fldCharType="end"/>
      </w:r>
      <w:r>
        <w:t>).</w:t>
      </w:r>
    </w:p>
    <w:p w14:paraId="674D4EDD" w14:textId="2AC234A1" w:rsidR="00A4510F" w:rsidRDefault="00A4510F" w:rsidP="00236652">
      <w:pPr>
        <w:pStyle w:val="ListParagraph"/>
        <w:numPr>
          <w:ilvl w:val="0"/>
          <w:numId w:val="35"/>
        </w:numPr>
      </w:pPr>
      <w:r>
        <w:t xml:space="preserve">Tuple type literals (section </w:t>
      </w:r>
      <w:r>
        <w:fldChar w:fldCharType="begin"/>
      </w:r>
      <w:r>
        <w:instrText xml:space="preserve"> REF _Ref399748670 \r \h </w:instrText>
      </w:r>
      <w:r>
        <w:fldChar w:fldCharType="separate"/>
      </w:r>
      <w:r w:rsidR="00B510EF">
        <w:t>3.</w:t>
      </w:r>
      <w:del w:id="875" w:author="Anders Hejlsberg" w:date="2014-11-01T15:43:00Z">
        <w:r w:rsidR="00633278">
          <w:delText>6</w:delText>
        </w:r>
      </w:del>
      <w:ins w:id="876" w:author="Anders Hejlsberg" w:date="2014-11-01T15:43:00Z">
        <w:r w:rsidR="00B510EF">
          <w:t>7</w:t>
        </w:r>
      </w:ins>
      <w:r w:rsidR="00B510EF">
        <w:t>.5</w:t>
      </w:r>
      <w:r>
        <w:fldChar w:fldCharType="end"/>
      </w:r>
      <w:r>
        <w:t>).</w:t>
      </w:r>
    </w:p>
    <w:p w14:paraId="7769BC15" w14:textId="77777777" w:rsidR="00202B48" w:rsidRDefault="00330E07" w:rsidP="00236652">
      <w:pPr>
        <w:pStyle w:val="ListParagraph"/>
        <w:numPr>
          <w:ilvl w:val="0"/>
          <w:numId w:val="35"/>
        </w:numPr>
        <w:rPr>
          <w:del w:id="877" w:author="Anders Hejlsberg" w:date="2014-11-01T15:43:00Z"/>
        </w:rPr>
      </w:pPr>
      <w:del w:id="878" w:author="Anders Hejlsberg" w:date="2014-11-01T15:43:00Z">
        <w:r>
          <w:delText xml:space="preserve">Union type literals (section </w:delText>
        </w:r>
        <w:r>
          <w:fldChar w:fldCharType="begin"/>
        </w:r>
        <w:r>
          <w:delInstrText xml:space="preserve"> REF _Ref400639507 \r \h </w:delInstrText>
        </w:r>
        <w:r>
          <w:fldChar w:fldCharType="separate"/>
        </w:r>
        <w:r w:rsidR="00633278">
          <w:delText>3.6.6</w:delText>
        </w:r>
        <w:r>
          <w:fldChar w:fldCharType="end"/>
        </w:r>
        <w:r w:rsidR="00202B48">
          <w:delText>).</w:delText>
        </w:r>
      </w:del>
    </w:p>
    <w:p w14:paraId="1BD766DA" w14:textId="2E61694A" w:rsidR="00A4510F" w:rsidRDefault="00A4510F" w:rsidP="00236652">
      <w:pPr>
        <w:pStyle w:val="ListParagraph"/>
        <w:numPr>
          <w:ilvl w:val="0"/>
          <w:numId w:val="35"/>
        </w:numPr>
      </w:pPr>
      <w:r>
        <w:t xml:space="preserve">Function type literals (section </w:t>
      </w:r>
      <w:r>
        <w:fldChar w:fldCharType="begin"/>
      </w:r>
      <w:r>
        <w:instrText xml:space="preserve"> REF _Ref399748681 \r \h </w:instrText>
      </w:r>
      <w:r>
        <w:fldChar w:fldCharType="separate"/>
      </w:r>
      <w:r w:rsidR="00B510EF">
        <w:t>3.</w:t>
      </w:r>
      <w:del w:id="879" w:author="Anders Hejlsberg" w:date="2014-11-01T15:43:00Z">
        <w:r w:rsidR="00633278">
          <w:delText>6</w:delText>
        </w:r>
      </w:del>
      <w:ins w:id="880" w:author="Anders Hejlsberg" w:date="2014-11-01T15:43:00Z">
        <w:r w:rsidR="00B510EF">
          <w:t>7</w:t>
        </w:r>
      </w:ins>
      <w:r w:rsidR="00B510EF">
        <w:t>.7</w:t>
      </w:r>
      <w:r>
        <w:fldChar w:fldCharType="end"/>
      </w:r>
      <w:r>
        <w:t>).</w:t>
      </w:r>
    </w:p>
    <w:p w14:paraId="3191889F" w14:textId="6A1118DE" w:rsidR="00A4510F" w:rsidRPr="0044410D" w:rsidRDefault="00A4510F" w:rsidP="00236652">
      <w:pPr>
        <w:pStyle w:val="ListParagraph"/>
        <w:numPr>
          <w:ilvl w:val="0"/>
          <w:numId w:val="35"/>
        </w:numPr>
      </w:pPr>
      <w:r>
        <w:t xml:space="preserve">Constructor type literals (section </w:t>
      </w:r>
      <w:r>
        <w:fldChar w:fldCharType="begin"/>
      </w:r>
      <w:r>
        <w:instrText xml:space="preserve"> REF _Ref399748696 \r \h </w:instrText>
      </w:r>
      <w:r>
        <w:fldChar w:fldCharType="separate"/>
      </w:r>
      <w:r w:rsidR="00B510EF">
        <w:t>3.</w:t>
      </w:r>
      <w:del w:id="881" w:author="Anders Hejlsberg" w:date="2014-11-01T15:43:00Z">
        <w:r w:rsidR="00633278">
          <w:delText>6</w:delText>
        </w:r>
      </w:del>
      <w:ins w:id="882" w:author="Anders Hejlsberg" w:date="2014-11-01T15:43:00Z">
        <w:r w:rsidR="00B510EF">
          <w:t>7</w:t>
        </w:r>
      </w:ins>
      <w:r w:rsidR="00B510EF">
        <w:t>.8</w:t>
      </w:r>
      <w:r>
        <w:fldChar w:fldCharType="end"/>
      </w:r>
      <w:r>
        <w:t>).</w:t>
      </w:r>
    </w:p>
    <w:p w14:paraId="373303EB" w14:textId="77777777" w:rsidR="00A4510F" w:rsidRDefault="00A4510F" w:rsidP="00236652">
      <w:pPr>
        <w:pStyle w:val="ListParagraph"/>
        <w:numPr>
          <w:ilvl w:val="0"/>
          <w:numId w:val="35"/>
        </w:numPr>
      </w:pPr>
      <w:r>
        <w:t xml:space="preserve">Object literals (section </w:t>
      </w:r>
      <w:r>
        <w:fldChar w:fldCharType="begin"/>
      </w:r>
      <w:r>
        <w:instrText xml:space="preserve"> REF _Ref333241179 \r \h </w:instrText>
      </w:r>
      <w:r>
        <w:fldChar w:fldCharType="separate"/>
      </w:r>
      <w:r w:rsidR="00B510EF">
        <w:t>4.5</w:t>
      </w:r>
      <w:r>
        <w:fldChar w:fldCharType="end"/>
      </w:r>
      <w:r>
        <w:t>).</w:t>
      </w:r>
    </w:p>
    <w:p w14:paraId="3B2A2524" w14:textId="77777777" w:rsidR="00A4510F" w:rsidRPr="0044410D" w:rsidRDefault="00A4510F" w:rsidP="00236652">
      <w:pPr>
        <w:pStyle w:val="ListParagraph"/>
        <w:numPr>
          <w:ilvl w:val="0"/>
          <w:numId w:val="35"/>
        </w:numPr>
      </w:pPr>
      <w:r>
        <w:t xml:space="preserve">Array literals (section </w:t>
      </w:r>
      <w:r>
        <w:fldChar w:fldCharType="begin"/>
      </w:r>
      <w:r>
        <w:instrText xml:space="preserve"> REF _Ref333241221 \r \h </w:instrText>
      </w:r>
      <w:r>
        <w:fldChar w:fldCharType="separate"/>
      </w:r>
      <w:r w:rsidR="00B510EF">
        <w:t>4.6</w:t>
      </w:r>
      <w:r>
        <w:fldChar w:fldCharType="end"/>
      </w:r>
      <w:r>
        <w:t>).</w:t>
      </w:r>
    </w:p>
    <w:p w14:paraId="5ADF9697" w14:textId="77777777" w:rsidR="00A4510F" w:rsidRPr="0044410D" w:rsidRDefault="00A4510F" w:rsidP="00236652">
      <w:pPr>
        <w:pStyle w:val="ListParagraph"/>
        <w:numPr>
          <w:ilvl w:val="0"/>
          <w:numId w:val="35"/>
        </w:numPr>
      </w:pPr>
      <w:r>
        <w:t xml:space="preserve">Function expressions (section </w:t>
      </w:r>
      <w:r>
        <w:fldChar w:fldCharType="begin"/>
      </w:r>
      <w:r>
        <w:instrText xml:space="preserve"> REF _Ref327619384 \r \h </w:instrText>
      </w:r>
      <w:r>
        <w:fldChar w:fldCharType="separate"/>
      </w:r>
      <w:r w:rsidR="00B510EF">
        <w:t>4.9</w:t>
      </w:r>
      <w:r>
        <w:fldChar w:fldCharType="end"/>
      </w:r>
      <w:r>
        <w:t>) and function declarations (</w:t>
      </w:r>
      <w:r>
        <w:fldChar w:fldCharType="begin"/>
      </w:r>
      <w:r>
        <w:instrText xml:space="preserve"> REF _Ref316213258 \r \h </w:instrText>
      </w:r>
      <w:r>
        <w:fldChar w:fldCharType="separate"/>
      </w:r>
      <w:r w:rsidR="00B510EF">
        <w:t>6.1</w:t>
      </w:r>
      <w:r>
        <w:fldChar w:fldCharType="end"/>
      </w:r>
      <w:r>
        <w:t>).</w:t>
      </w:r>
    </w:p>
    <w:p w14:paraId="4EA107C1" w14:textId="77777777" w:rsidR="00A4510F" w:rsidRPr="0044410D" w:rsidRDefault="00A4510F" w:rsidP="00236652">
      <w:pPr>
        <w:pStyle w:val="ListParagraph"/>
        <w:numPr>
          <w:ilvl w:val="0"/>
          <w:numId w:val="35"/>
        </w:numPr>
      </w:pPr>
      <w:r>
        <w:t xml:space="preserve">Constructor function types created by class declarations (section </w:t>
      </w:r>
      <w:r>
        <w:fldChar w:fldCharType="begin"/>
      </w:r>
      <w:r>
        <w:instrText xml:space="preserve"> REF _Ref333051845 \r \h </w:instrText>
      </w:r>
      <w:r>
        <w:fldChar w:fldCharType="separate"/>
      </w:r>
      <w:r w:rsidR="00B510EF">
        <w:t>8.2.5</w:t>
      </w:r>
      <w:r>
        <w:fldChar w:fldCharType="end"/>
      </w:r>
      <w:r>
        <w:t>).</w:t>
      </w:r>
    </w:p>
    <w:p w14:paraId="12B35C58" w14:textId="77777777" w:rsidR="00A4510F" w:rsidRDefault="00A4510F" w:rsidP="00236652">
      <w:pPr>
        <w:pStyle w:val="ListParagraph"/>
        <w:numPr>
          <w:ilvl w:val="0"/>
          <w:numId w:val="35"/>
        </w:numPr>
      </w:pPr>
      <w:r>
        <w:t xml:space="preserve">Module instance types created by module declarations (section </w:t>
      </w:r>
      <w:r>
        <w:fldChar w:fldCharType="begin"/>
      </w:r>
      <w:r>
        <w:instrText xml:space="preserve"> REF _Ref354731360 \r \h </w:instrText>
      </w:r>
      <w:r>
        <w:fldChar w:fldCharType="separate"/>
      </w:r>
      <w:r w:rsidR="00B510EF">
        <w:t>10.3</w:t>
      </w:r>
      <w:r>
        <w:fldChar w:fldCharType="end"/>
      </w:r>
      <w:r>
        <w:t>).</w:t>
      </w:r>
    </w:p>
    <w:p w14:paraId="05EA5EA9" w14:textId="77777777" w:rsidR="0044410D" w:rsidRPr="0044410D" w:rsidRDefault="00881CBE" w:rsidP="00602C3C">
      <w:pPr>
        <w:pStyle w:val="Heading3"/>
      </w:pPr>
      <w:bookmarkStart w:id="883" w:name="_Ref349911330"/>
      <w:bookmarkStart w:id="884" w:name="_Toc402619828"/>
      <w:bookmarkStart w:id="885" w:name="_Toc401414015"/>
      <w:r>
        <w:t>Named</w:t>
      </w:r>
      <w:r w:rsidR="00602C3C">
        <w:t xml:space="preserve"> Type</w:t>
      </w:r>
      <w:r>
        <w:t xml:space="preserve"> References</w:t>
      </w:r>
      <w:bookmarkEnd w:id="883"/>
      <w:bookmarkEnd w:id="884"/>
      <w:bookmarkEnd w:id="885"/>
    </w:p>
    <w:p w14:paraId="0B3E1FD6" w14:textId="2CF3E673"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B510EF">
        <w:t>3.</w:t>
      </w:r>
      <w:del w:id="886" w:author="Anders Hejlsberg" w:date="2014-11-01T15:43:00Z">
        <w:r w:rsidR="00633278">
          <w:delText>6</w:delText>
        </w:r>
      </w:del>
      <w:ins w:id="887" w:author="Anders Hejlsberg" w:date="2014-11-01T15:43:00Z">
        <w:r w:rsidR="00B510EF">
          <w:t>7</w:t>
        </w:r>
      </w:ins>
      <w:r w:rsidR="00B510EF">
        <w:t>.2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69580F2F" w14:textId="77777777" w:rsidR="00933368" w:rsidRDefault="00933368" w:rsidP="00933368">
      <w:pPr>
        <w:pStyle w:val="Heading3"/>
      </w:pPr>
      <w:bookmarkStart w:id="888" w:name="_Ref399822153"/>
      <w:bookmarkStart w:id="889" w:name="_Toc402619829"/>
      <w:bookmarkStart w:id="890" w:name="_Toc401414016"/>
      <w:r>
        <w:t>Array Types</w:t>
      </w:r>
      <w:bookmarkEnd w:id="888"/>
      <w:bookmarkEnd w:id="889"/>
      <w:bookmarkEnd w:id="890"/>
    </w:p>
    <w:p w14:paraId="724B71FC" w14:textId="23DC8F8A"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B510EF">
        <w:t>3.</w:t>
      </w:r>
      <w:del w:id="891" w:author="Anders Hejlsberg" w:date="2014-11-01T15:43:00Z">
        <w:r w:rsidR="00633278">
          <w:delText>6</w:delText>
        </w:r>
      </w:del>
      <w:ins w:id="892" w:author="Anders Hejlsberg" w:date="2014-11-01T15:43:00Z">
        <w:r w:rsidR="00B510EF">
          <w:t>7</w:t>
        </w:r>
      </w:ins>
      <w:r w:rsidR="00B510EF">
        <w:t>.4</w:t>
      </w:r>
      <w:r w:rsidR="006112A7">
        <w:fldChar w:fldCharType="end"/>
      </w:r>
      <w:r>
        <w:t>) provide a shorthand notation for creating such references.</w:t>
      </w:r>
    </w:p>
    <w:p w14:paraId="5360D0AC"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4432478D" w14:textId="77777777" w:rsidR="00933368" w:rsidRDefault="00933368" w:rsidP="00933368">
      <w:pPr>
        <w:pStyle w:val="Code"/>
      </w:pPr>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p>
    <w:p w14:paraId="57EFC9BB" w14:textId="77777777" w:rsidR="00933368" w:rsidRDefault="007D1300" w:rsidP="00933368">
      <w:r>
        <w:t xml:space="preserve">Array literals (section </w:t>
      </w:r>
      <w:r>
        <w:fldChar w:fldCharType="begin"/>
      </w:r>
      <w:r>
        <w:instrText xml:space="preserve"> REF _Ref333241221 \r \h </w:instrText>
      </w:r>
      <w:r>
        <w:fldChar w:fldCharType="separate"/>
      </w:r>
      <w:r w:rsidR="00B510EF">
        <w:t>4.6</w:t>
      </w:r>
      <w:r>
        <w:fldChar w:fldCharType="end"/>
      </w:r>
      <w:r>
        <w:t>) may be used to create values of array types.</w:t>
      </w:r>
      <w:r w:rsidR="00815514">
        <w:t xml:space="preserve"> For example</w:t>
      </w:r>
    </w:p>
    <w:p w14:paraId="251AFF26" w14:textId="77777777" w:rsidR="00815514" w:rsidRPr="00933368" w:rsidRDefault="00815514" w:rsidP="00815514">
      <w:pPr>
        <w:pStyle w:val="Code"/>
      </w:pPr>
      <w:r w:rsidRPr="00815514">
        <w:rPr>
          <w:color w:val="0000FF"/>
          <w:highlight w:val="white"/>
        </w:rPr>
        <w:t>var</w:t>
      </w:r>
      <w:r>
        <w:t xml:space="preserve"> a: </w:t>
      </w:r>
      <w:r w:rsidRPr="00815514">
        <w:rPr>
          <w:color w:val="0000FF"/>
          <w:highlight w:val="white"/>
        </w:rPr>
        <w:t>string</w:t>
      </w:r>
      <w:r>
        <w:t>[] = [</w:t>
      </w:r>
      <w:r w:rsidR="008F4735">
        <w:rPr>
          <w:color w:val="800000"/>
          <w:highlight w:val="white"/>
        </w:rPr>
        <w:t>"</w:t>
      </w:r>
      <w:r w:rsidRPr="00815514">
        <w:rPr>
          <w:color w:val="800000"/>
          <w:highlight w:val="white"/>
        </w:rPr>
        <w:t>hello</w:t>
      </w:r>
      <w:r w:rsidR="008F4735">
        <w:rPr>
          <w:color w:val="800000"/>
          <w:highlight w:val="white"/>
        </w:rPr>
        <w:t>"</w:t>
      </w:r>
      <w:r>
        <w:t xml:space="preserve">, </w:t>
      </w:r>
      <w:r w:rsidR="008F4735">
        <w:rPr>
          <w:color w:val="800000"/>
          <w:highlight w:val="white"/>
        </w:rPr>
        <w:t>"</w:t>
      </w:r>
      <w:r w:rsidRPr="00815514">
        <w:rPr>
          <w:color w:val="800000"/>
          <w:highlight w:val="white"/>
        </w:rPr>
        <w:t>world</w:t>
      </w:r>
      <w:r w:rsidR="008F4735">
        <w:rPr>
          <w:color w:val="800000"/>
          <w:highlight w:val="white"/>
        </w:rPr>
        <w:t>"</w:t>
      </w:r>
      <w:r>
        <w:t>];</w:t>
      </w:r>
    </w:p>
    <w:p w14:paraId="17BB2415" w14:textId="77777777" w:rsidR="00933368" w:rsidRDefault="00933368" w:rsidP="00933368">
      <w:pPr>
        <w:pStyle w:val="Heading3"/>
      </w:pPr>
      <w:bookmarkStart w:id="893" w:name="_Ref399821916"/>
      <w:bookmarkStart w:id="894" w:name="_Toc402619830"/>
      <w:bookmarkStart w:id="895" w:name="_Toc401414017"/>
      <w:r>
        <w:lastRenderedPageBreak/>
        <w:t>Tuple Types</w:t>
      </w:r>
      <w:bookmarkEnd w:id="893"/>
      <w:bookmarkEnd w:id="894"/>
      <w:bookmarkEnd w:id="895"/>
    </w:p>
    <w:p w14:paraId="0163F3DA" w14:textId="5F7B58BA"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B510EF">
        <w:t>3.</w:t>
      </w:r>
      <w:del w:id="896" w:author="Anders Hejlsberg" w:date="2014-11-01T15:43:00Z">
        <w:r w:rsidR="00633278">
          <w:delText>6</w:delText>
        </w:r>
      </w:del>
      <w:ins w:id="897" w:author="Anders Hejlsberg" w:date="2014-11-01T15:43:00Z">
        <w:r w:rsidR="00B510EF">
          <w:t>7</w:t>
        </w:r>
      </w:ins>
      <w:r w:rsidR="00B510EF">
        <w:t>.5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728EAAD7" w14:textId="77777777" w:rsidR="007D1300" w:rsidRDefault="007D1300" w:rsidP="007D1300">
      <w:pPr>
        <w:pStyle w:val="Code"/>
      </w:pPr>
      <w:r>
        <w:t>[ T0, T1, ..., Tn ]</w:t>
      </w:r>
    </w:p>
    <w:p w14:paraId="663CE03B" w14:textId="77777777" w:rsidR="007D1300" w:rsidRDefault="007D1300" w:rsidP="007D1300">
      <w:r>
        <w:t xml:space="preserve">combines </w:t>
      </w:r>
      <w:r w:rsidR="00494DC0">
        <w:t>the</w:t>
      </w:r>
      <w:r>
        <w:t xml:space="preserve"> set of properties</w:t>
      </w:r>
    </w:p>
    <w:p w14:paraId="487332D7" w14:textId="77777777" w:rsidR="007D1300" w:rsidRDefault="007D1300" w:rsidP="007D1300">
      <w:pPr>
        <w:pStyle w:val="Code"/>
      </w:pPr>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p>
    <w:p w14:paraId="0672422B" w14:textId="1A07CF3C"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del w:id="898" w:author="Anders Hejlsberg" w:date="2014-11-01T15:43:00Z">
        <w:r w:rsidR="00633278">
          <w:delText>3.</w:delText>
        </w:r>
      </w:del>
      <w:r w:rsidR="00B510EF">
        <w:t>3.4</w:t>
      </w:r>
      <w:r w:rsidR="006D25F5">
        <w:fldChar w:fldCharType="end"/>
      </w:r>
      <w:r w:rsidR="007D1300">
        <w:t>) of the tuple element types.</w:t>
      </w:r>
    </w:p>
    <w:p w14:paraId="38A5E758" w14:textId="77777777" w:rsidR="006D25F5" w:rsidRDefault="00815514" w:rsidP="007D1300">
      <w:pPr>
        <w:rPr>
          <w:del w:id="899" w:author="Anders Hejlsberg" w:date="2014-11-01T15:43:00Z"/>
        </w:rPr>
      </w:pPr>
      <w:r>
        <w:t>Array</w:t>
      </w:r>
      <w:r w:rsidR="00494DC0">
        <w:t xml:space="preserve"> literals (section </w:t>
      </w:r>
      <w:r w:rsidR="00494DC0">
        <w:fldChar w:fldCharType="begin"/>
      </w:r>
      <w:r w:rsidR="00494DC0">
        <w:instrText xml:space="preserve"> REF _Ref333241221 \r \h </w:instrText>
      </w:r>
      <w:r w:rsidR="00494DC0">
        <w:fldChar w:fldCharType="separate"/>
      </w:r>
      <w:r w:rsidR="00B510EF">
        <w:t>4.6</w:t>
      </w:r>
      <w:r w:rsidR="00494DC0">
        <w:fldChar w:fldCharType="end"/>
      </w:r>
      <w:r w:rsidR="00494DC0">
        <w:t>) may be used to create values of tuple types.</w:t>
      </w:r>
    </w:p>
    <w:p w14:paraId="686119DA" w14:textId="4FA8FDCC" w:rsidR="00494DC0" w:rsidRDefault="006D25F5" w:rsidP="007D1300">
      <w:del w:id="900" w:author="Anders Hejlsberg" w:date="2014-11-01T15:43:00Z">
        <w:r>
          <w:delText>An</w:delText>
        </w:r>
      </w:del>
      <w:ins w:id="901" w:author="Anders Hejlsberg" w:date="2014-11-01T15:43:00Z">
        <w:r w:rsidR="0011352A">
          <w:t xml:space="preserve"> For</w:t>
        </w:r>
      </w:ins>
      <w:r w:rsidR="00815514">
        <w:t xml:space="preserve"> example</w:t>
      </w:r>
      <w:r>
        <w:t>:</w:t>
      </w:r>
    </w:p>
    <w:p w14:paraId="70299CCE" w14:textId="77777777" w:rsidR="00815514" w:rsidRDefault="00815514" w:rsidP="00815514">
      <w:pPr>
        <w:pStyle w:val="Code"/>
        <w:rPr>
          <w:color w:val="008000"/>
          <w:rPrChange w:id="902" w:author="Anders Hejlsberg" w:date="2014-11-01T15:43:00Z">
            <w:rPr/>
          </w:rPrChange>
        </w:rPr>
      </w:pPr>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00136E05">
        <w:rPr>
          <w:color w:val="800000"/>
        </w:rPr>
        <w:t>3</w:t>
      </w:r>
      <w:r>
        <w:t xml:space="preserve">, </w:t>
      </w:r>
      <w:r w:rsidR="008F4735">
        <w:rPr>
          <w:color w:val="800000"/>
          <w:highlight w:val="white"/>
        </w:rPr>
        <w:t>"</w:t>
      </w:r>
      <w:r w:rsidR="00136E05">
        <w:rPr>
          <w:color w:val="800000"/>
          <w:highlight w:val="white"/>
        </w:rPr>
        <w:t>three</w:t>
      </w:r>
      <w:r w:rsidR="008F4735">
        <w:rPr>
          <w:color w:val="800000"/>
          <w:highlight w:val="white"/>
        </w:rPr>
        <w:t>"</w:t>
      </w:r>
      <w:r>
        <w:t>];</w:t>
      </w:r>
      <w:r w:rsidR="006D25F5">
        <w:br/>
      </w:r>
      <w:r w:rsidR="006D25F5" w:rsidRPr="006D25F5">
        <w:rPr>
          <w:color w:val="0000FF"/>
          <w:highlight w:val="white"/>
        </w:rPr>
        <w:t>var</w:t>
      </w:r>
      <w:r w:rsidR="006D25F5">
        <w:t xml:space="preserve"> n = t[</w:t>
      </w:r>
      <w:r w:rsidR="006D25F5" w:rsidRPr="006D25F5">
        <w:rPr>
          <w:color w:val="800000"/>
          <w:highlight w:val="white"/>
        </w:rPr>
        <w:t>0</w:t>
      </w:r>
      <w:r w:rsidR="006D25F5">
        <w:t xml:space="preserve">];  </w:t>
      </w:r>
      <w:r w:rsidR="006D25F5" w:rsidRPr="00136E05">
        <w:rPr>
          <w:color w:val="008000"/>
          <w:highlight w:val="white"/>
        </w:rPr>
        <w:t>// Type of n is number</w:t>
      </w:r>
      <w:r w:rsidR="006D25F5">
        <w:br/>
      </w:r>
      <w:r w:rsidR="006D25F5" w:rsidRPr="006D25F5">
        <w:rPr>
          <w:color w:val="0000FF"/>
          <w:highlight w:val="white"/>
        </w:rPr>
        <w:t>var</w:t>
      </w:r>
      <w:r w:rsidR="006D25F5">
        <w:t xml:space="preserve"> s = t[</w:t>
      </w:r>
      <w:r w:rsidR="006D25F5" w:rsidRPr="006D25F5">
        <w:rPr>
          <w:color w:val="800000"/>
          <w:highlight w:val="white"/>
        </w:rPr>
        <w:t>1</w:t>
      </w:r>
      <w:r w:rsidR="006D25F5">
        <w:t xml:space="preserve">];  </w:t>
      </w:r>
      <w:r w:rsidR="006D25F5" w:rsidRPr="00136E05">
        <w:rPr>
          <w:color w:val="008000"/>
          <w:highlight w:val="white"/>
        </w:rPr>
        <w:t>// Type of s is string</w:t>
      </w:r>
      <w:r w:rsidR="006D25F5">
        <w:br/>
      </w:r>
      <w:r w:rsidR="006D25F5" w:rsidRPr="006D25F5">
        <w:rPr>
          <w:color w:val="0000FF"/>
          <w:highlight w:val="white"/>
        </w:rPr>
        <w:t>var</w:t>
      </w:r>
      <w:r w:rsidR="006D25F5">
        <w:t xml:space="preserve"> i: </w:t>
      </w:r>
      <w:r w:rsidR="006D25F5" w:rsidRPr="006D25F5">
        <w:rPr>
          <w:color w:val="0000FF"/>
          <w:highlight w:val="white"/>
        </w:rPr>
        <w:t>number</w:t>
      </w:r>
      <w:r w:rsidR="006D25F5">
        <w:t>;</w:t>
      </w:r>
      <w:r w:rsidR="006D25F5">
        <w:br/>
      </w:r>
      <w:r w:rsidR="006D25F5" w:rsidRPr="006D25F5">
        <w:rPr>
          <w:color w:val="0000FF"/>
          <w:highlight w:val="white"/>
        </w:rPr>
        <w:t>var</w:t>
      </w:r>
      <w:r w:rsidR="006D25F5">
        <w:t xml:space="preserve"> x = t[i];  </w:t>
      </w:r>
      <w:r w:rsidR="006D25F5" w:rsidRPr="00136E05">
        <w:rPr>
          <w:color w:val="008000"/>
          <w:highlight w:val="white"/>
        </w:rPr>
        <w:t>// Type of x is number | string</w:t>
      </w:r>
    </w:p>
    <w:p w14:paraId="07717829" w14:textId="77777777" w:rsidR="0011352A" w:rsidRDefault="0011352A" w:rsidP="0011352A">
      <w:pPr>
        <w:rPr>
          <w:ins w:id="903" w:author="Anders Hejlsberg" w:date="2014-11-01T15:43:00Z"/>
        </w:rPr>
      </w:pPr>
      <w:ins w:id="904" w:author="Anders Hejlsberg" w:date="2014-11-01T15:43:00Z">
        <w:r>
          <w:t>Named tuple types can be created by declaring interfaces that derive from Array&lt;T&gt; and introduce numerically named properties. For example:</w:t>
        </w:r>
      </w:ins>
    </w:p>
    <w:p w14:paraId="271B70F9" w14:textId="77777777" w:rsidR="0011352A" w:rsidRPr="0011352A" w:rsidRDefault="0011352A" w:rsidP="0011352A">
      <w:pPr>
        <w:pStyle w:val="Code"/>
        <w:rPr>
          <w:ins w:id="905" w:author="Anders Hejlsberg" w:date="2014-11-01T15:43:00Z"/>
        </w:rPr>
      </w:pPr>
      <w:ins w:id="906" w:author="Anders Hejlsberg" w:date="2014-11-01T15:43:00Z">
        <w:r w:rsidRPr="0011352A">
          <w:rPr>
            <w:color w:val="0000FF"/>
            <w:highlight w:val="white"/>
          </w:rPr>
          <w:t>interface</w:t>
        </w:r>
        <w:r>
          <w:t xml:space="preserve"> KeyValuePair&lt;K, V&gt; </w:t>
        </w:r>
        <w:r w:rsidRPr="0011352A">
          <w:rPr>
            <w:color w:val="0000FF"/>
            <w:highlight w:val="white"/>
          </w:rPr>
          <w:t>extends</w:t>
        </w:r>
        <w:r>
          <w:t xml:space="preserve"> Array&lt;K | V&gt; { </w:t>
        </w:r>
        <w:r w:rsidRPr="0011352A">
          <w:rPr>
            <w:color w:val="800000"/>
            <w:highlight w:val="white"/>
          </w:rPr>
          <w:t>0</w:t>
        </w:r>
        <w:r>
          <w:t xml:space="preserve">: K; </w:t>
        </w:r>
        <w:r w:rsidRPr="0011352A">
          <w:rPr>
            <w:color w:val="800000"/>
            <w:highlight w:val="white"/>
          </w:rPr>
          <w:t>1</w:t>
        </w:r>
        <w:r>
          <w:t>: V; }</w:t>
        </w:r>
      </w:ins>
    </w:p>
    <w:p w14:paraId="62C9BD26" w14:textId="77777777" w:rsidR="0011352A" w:rsidRPr="0011352A" w:rsidRDefault="0011352A" w:rsidP="0011352A">
      <w:pPr>
        <w:pStyle w:val="Code"/>
        <w:rPr>
          <w:ins w:id="907" w:author="Anders Hejlsberg" w:date="2014-11-01T15:43:00Z"/>
        </w:rPr>
      </w:pPr>
      <w:ins w:id="908" w:author="Anders Hejlsberg" w:date="2014-11-01T15:43:00Z">
        <w:r>
          <w:rPr>
            <w:color w:val="0000FF"/>
          </w:rPr>
          <w:t>var</w:t>
        </w:r>
        <w:r>
          <w:t xml:space="preserve"> x: KeyValuePair&lt;</w:t>
        </w:r>
        <w:r w:rsidRPr="0011352A">
          <w:rPr>
            <w:color w:val="0000FF"/>
            <w:highlight w:val="white"/>
          </w:rPr>
          <w:t>number</w:t>
        </w:r>
        <w:r>
          <w:t xml:space="preserve">, </w:t>
        </w:r>
        <w:r w:rsidRPr="0011352A">
          <w:rPr>
            <w:color w:val="0000FF"/>
            <w:highlight w:val="white"/>
          </w:rPr>
          <w:t>string</w:t>
        </w:r>
        <w:r>
          <w:t>&gt; = [</w:t>
        </w:r>
        <w:r w:rsidRPr="0011352A">
          <w:rPr>
            <w:color w:val="800000"/>
            <w:highlight w:val="white"/>
          </w:rPr>
          <w:t>10</w:t>
        </w:r>
        <w:r>
          <w:t xml:space="preserve">, </w:t>
        </w:r>
        <w:r w:rsidRPr="0011352A">
          <w:rPr>
            <w:color w:val="800000"/>
            <w:highlight w:val="white"/>
          </w:rPr>
          <w:t>"ten"</w:t>
        </w:r>
        <w:r>
          <w:t>];</w:t>
        </w:r>
      </w:ins>
    </w:p>
    <w:p w14:paraId="706A3996" w14:textId="77777777" w:rsidR="00815514" w:rsidRDefault="00815514" w:rsidP="00815514">
      <w:pPr>
        <w:pStyle w:val="Heading3"/>
      </w:pPr>
      <w:bookmarkStart w:id="909" w:name="_Toc402619831"/>
      <w:moveToRangeStart w:id="910" w:author="Anders Hejlsberg" w:date="2014-11-01T15:43:00Z" w:name="move402619942"/>
      <w:moveTo w:id="911" w:author="Anders Hejlsberg" w:date="2014-11-01T15:43:00Z">
        <w:r>
          <w:t>Function Types</w:t>
        </w:r>
        <w:bookmarkEnd w:id="909"/>
      </w:moveTo>
    </w:p>
    <w:p w14:paraId="36302714" w14:textId="77777777" w:rsidR="00FF2F0A" w:rsidRDefault="00FF2F0A" w:rsidP="00FF2F0A">
      <w:pPr>
        <w:rPr>
          <w:ins w:id="912" w:author="Anders Hejlsberg" w:date="2014-11-01T15:43:00Z"/>
        </w:rPr>
      </w:pPr>
      <w:moveTo w:id="913" w:author="Anders Hejlsberg" w:date="2014-11-01T15:43:00Z">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moveTo>
      <w:moveToRangeEnd w:id="910"/>
      <w:ins w:id="914" w:author="Anders Hejlsberg" w:date="2014-11-01T15:43:00Z">
        <w:r w:rsidR="003E37A3">
          <w:fldChar w:fldCharType="begin"/>
        </w:r>
        <w:r w:rsidR="003E37A3">
          <w:instrText xml:space="preserve"> REF _Ref399772616 \r \h </w:instrText>
        </w:r>
        <w:r w:rsidR="003E37A3">
          <w:fldChar w:fldCharType="separate"/>
        </w:r>
        <w:r w:rsidR="00B510EF">
          <w:t>3.7.7</w:t>
        </w:r>
        <w:r w:rsidR="003E37A3">
          <w:fldChar w:fldCharType="end"/>
        </w:r>
        <w:r w:rsidR="003E37A3">
          <w:t>)</w:t>
        </w:r>
        <w:r w:rsidR="00DB5E89">
          <w:t xml:space="preserve"> or by including call signatures in object type literals.</w:t>
        </w:r>
      </w:ins>
    </w:p>
    <w:p w14:paraId="70580035" w14:textId="77777777" w:rsidR="00815514" w:rsidRDefault="00815514" w:rsidP="00815514">
      <w:pPr>
        <w:pStyle w:val="Heading3"/>
      </w:pPr>
      <w:bookmarkStart w:id="915" w:name="_Toc402619832"/>
      <w:moveToRangeStart w:id="916" w:author="Anders Hejlsberg" w:date="2014-11-01T15:43:00Z" w:name="move402619943"/>
      <w:moveTo w:id="917" w:author="Anders Hejlsberg" w:date="2014-11-01T15:43:00Z">
        <w:r>
          <w:t>Constructor Types</w:t>
        </w:r>
        <w:bookmarkEnd w:id="915"/>
      </w:moveTo>
    </w:p>
    <w:p w14:paraId="7B0CD834" w14:textId="77777777" w:rsidR="00FF2F0A" w:rsidRPr="00FF2F0A" w:rsidRDefault="00FF2F0A" w:rsidP="00FF2F0A">
      <w:pPr>
        <w:rPr>
          <w:ins w:id="918" w:author="Anders Hejlsberg" w:date="2014-11-01T15:43:00Z"/>
        </w:rPr>
      </w:pPr>
      <w:moveTo w:id="919" w:author="Anders Hejlsberg" w:date="2014-11-01T15:43:00Z">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moveTo>
      <w:moveToRangeEnd w:id="916"/>
      <w:ins w:id="920" w:author="Anders Hejlsberg" w:date="2014-11-01T15:43:00Z">
        <w:r w:rsidR="00DB5E89">
          <w:fldChar w:fldCharType="begin"/>
        </w:r>
        <w:r w:rsidR="00DB5E89">
          <w:instrText xml:space="preserve"> REF _Ref399821725 \r \h </w:instrText>
        </w:r>
        <w:r w:rsidR="00DB5E89">
          <w:fldChar w:fldCharType="separate"/>
        </w:r>
        <w:r w:rsidR="00B510EF">
          <w:t>3.7.8</w:t>
        </w:r>
        <w:r w:rsidR="00DB5E89">
          <w:fldChar w:fldCharType="end"/>
        </w:r>
        <w:r w:rsidR="00DB5E89">
          <w:t>) or by including construct signatures in object type literals.</w:t>
        </w:r>
      </w:ins>
    </w:p>
    <w:p w14:paraId="36CF32C2" w14:textId="77777777" w:rsidR="0044410D" w:rsidRPr="0044410D" w:rsidRDefault="00346243" w:rsidP="00346243">
      <w:pPr>
        <w:pStyle w:val="Heading3"/>
      </w:pPr>
      <w:bookmarkStart w:id="921" w:name="_Toc402619833"/>
      <w:moveToRangeStart w:id="922" w:author="Anders Hejlsberg" w:date="2014-11-01T15:43:00Z" w:name="move402619944"/>
      <w:moveTo w:id="923" w:author="Anders Hejlsberg" w:date="2014-11-01T15:43:00Z">
        <w:r>
          <w:lastRenderedPageBreak/>
          <w:t>Members</w:t>
        </w:r>
        <w:bookmarkEnd w:id="921"/>
      </w:moveTo>
    </w:p>
    <w:p w14:paraId="45DB1DA9" w14:textId="77777777" w:rsidR="0044410D" w:rsidRPr="0044410D" w:rsidRDefault="00F701E3" w:rsidP="00F701E3">
      <w:moveTo w:id="924" w:author="Anders Hejlsberg" w:date="2014-11-01T15:43:00Z">
        <w:r>
          <w:t>Every object type is composed from zero or more of the following kinds of members:</w:t>
        </w:r>
      </w:moveTo>
    </w:p>
    <w:p w14:paraId="020DA66E" w14:textId="77777777" w:rsidR="0044410D" w:rsidRPr="0044410D" w:rsidRDefault="00F701E3" w:rsidP="00236652">
      <w:pPr>
        <w:pStyle w:val="ListParagraph"/>
        <w:numPr>
          <w:ilvl w:val="0"/>
          <w:numId w:val="4"/>
        </w:numPr>
      </w:pPr>
      <w:moveTo w:id="925" w:author="Anders Hejlsberg" w:date="2014-11-01T15:43:00Z">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moveTo>
    </w:p>
    <w:p w14:paraId="60B668C1" w14:textId="77777777" w:rsidR="0044410D" w:rsidRPr="0044410D" w:rsidRDefault="00F701E3" w:rsidP="00236652">
      <w:pPr>
        <w:pStyle w:val="ListParagraph"/>
        <w:numPr>
          <w:ilvl w:val="0"/>
          <w:numId w:val="4"/>
        </w:numPr>
      </w:pPr>
      <w:moveTo w:id="926" w:author="Anders Hejlsberg" w:date="2014-11-01T15:43:00Z">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moveTo>
    </w:p>
    <w:p w14:paraId="50DDA70E" w14:textId="77777777" w:rsidR="0044410D" w:rsidRPr="0044410D" w:rsidRDefault="00F701E3" w:rsidP="00236652">
      <w:pPr>
        <w:pStyle w:val="ListParagraph"/>
        <w:numPr>
          <w:ilvl w:val="0"/>
          <w:numId w:val="4"/>
        </w:numPr>
      </w:pPr>
      <w:moveTo w:id="927" w:author="Anders Hejlsberg" w:date="2014-11-01T15:43:00Z">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moveTo>
    </w:p>
    <w:p w14:paraId="625EA6FD" w14:textId="77777777" w:rsidR="0044410D" w:rsidRPr="0044410D" w:rsidRDefault="00F701E3" w:rsidP="00236652">
      <w:pPr>
        <w:pStyle w:val="ListParagraph"/>
        <w:numPr>
          <w:ilvl w:val="0"/>
          <w:numId w:val="4"/>
        </w:numPr>
      </w:pPr>
      <w:moveTo w:id="928" w:author="Anders Hejlsberg" w:date="2014-11-01T15:43:00Z">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moveTo>
    </w:p>
    <w:p w14:paraId="64392F1F" w14:textId="77777777" w:rsidR="0044410D" w:rsidRPr="0044410D" w:rsidRDefault="00371204" w:rsidP="00371204">
      <w:moveTo w:id="929" w:author="Anders Hejlsberg" w:date="2014-11-01T15:43:00Z">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moveTo>
    </w:p>
    <w:p w14:paraId="00D191BB" w14:textId="77777777" w:rsidR="0044410D" w:rsidRPr="0044410D" w:rsidRDefault="00371204" w:rsidP="00236652">
      <w:pPr>
        <w:pStyle w:val="ListParagraph"/>
        <w:numPr>
          <w:ilvl w:val="0"/>
          <w:numId w:val="25"/>
        </w:numPr>
        <w:rPr>
          <w:ins w:id="930" w:author="Anders Hejlsberg" w:date="2014-11-01T15:43:00Z"/>
        </w:rPr>
      </w:pPr>
      <w:moveTo w:id="931" w:author="Anders Hejlsberg" w:date="2014-11-01T15:43:00Z">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B510E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moveTo>
      <w:moveToRangeEnd w:id="922"/>
      <w:ins w:id="932" w:author="Anders Hejlsberg" w:date="2014-11-01T15:43:00Z">
        <w:r w:rsidR="00BF1509">
          <w:fldChar w:fldCharType="begin"/>
        </w:r>
        <w:r w:rsidR="00BF1509">
          <w:instrText xml:space="preserve"> REF _Ref320780546 \r \h </w:instrText>
        </w:r>
        <w:r w:rsidR="00BF1509">
          <w:fldChar w:fldCharType="separate"/>
        </w:r>
        <w:r w:rsidR="00B510EF">
          <w:t>0</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B510EF">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B510EF">
          <w:t>0</w:t>
        </w:r>
        <w:r w:rsidR="000D49B1">
          <w:fldChar w:fldCharType="end"/>
        </w:r>
        <w:r w:rsidR="000D49B1">
          <w:t>.</w:t>
        </w:r>
      </w:ins>
    </w:p>
    <w:p w14:paraId="02D061C5" w14:textId="77777777" w:rsidR="0044410D" w:rsidRPr="0044410D" w:rsidRDefault="00371204" w:rsidP="00236652">
      <w:pPr>
        <w:pStyle w:val="ListParagraph"/>
        <w:numPr>
          <w:ilvl w:val="0"/>
          <w:numId w:val="25"/>
        </w:numPr>
        <w:rPr>
          <w:ins w:id="933" w:author="Anders Hejlsberg" w:date="2014-11-01T15:43:00Z"/>
        </w:rPr>
      </w:pPr>
      <w:moveToRangeStart w:id="934" w:author="Anders Hejlsberg" w:date="2014-11-01T15:43:00Z" w:name="move402619945"/>
      <w:moveTo w:id="935" w:author="Anders Hejlsberg" w:date="2014-11-01T15:43:00Z">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moveTo>
      <w:moveToRangeEnd w:id="934"/>
      <w:ins w:id="936" w:author="Anders Hejlsberg" w:date="2014-11-01T15:43:00Z">
        <w:r w:rsidR="00117EB8">
          <w:fldChar w:fldCharType="begin"/>
        </w:r>
        <w:r w:rsidR="00117EB8">
          <w:instrText xml:space="preserve"> REF _Ref330633611 \r \h </w:instrText>
        </w:r>
        <w:r w:rsidR="00117EB8">
          <w:fldChar w:fldCharType="separate"/>
        </w:r>
        <w:r w:rsidR="00B510EF">
          <w:t>3.10.4</w:t>
        </w:r>
        <w:r w:rsidR="00117EB8">
          <w:fldChar w:fldCharType="end"/>
        </w:r>
        <w:r w:rsidR="00117EB8">
          <w:t>.</w:t>
        </w:r>
      </w:ins>
    </w:p>
    <w:p w14:paraId="0F4363D7" w14:textId="77777777" w:rsidR="0044410D" w:rsidRPr="0044410D" w:rsidRDefault="00856413" w:rsidP="00350267">
      <w:ins w:id="937" w:author="Anders Hejlsberg" w:date="2014-11-01T15:43:00Z">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B510EF">
          <w:t>3.8.2.4</w:t>
        </w:r>
        <w:r>
          <w:fldChar w:fldCharType="end"/>
        </w:r>
        <w:r>
          <w:t xml:space="preserve">) by including parameters with string literal types. </w:t>
        </w:r>
      </w:ins>
      <w:moveToRangeStart w:id="938" w:author="Anders Hejlsberg" w:date="2014-11-01T15:43:00Z" w:name="move402619946"/>
      <w:moveTo w:id="939" w:author="Anders Hejlsberg" w:date="2014-11-01T15:43:00Z">
        <w:r>
          <w:t>Specialized signatures are used to express patterns where specific string values for some parameters cause the types of other parameters or the function result to become further specialized.</w:t>
        </w:r>
      </w:moveTo>
    </w:p>
    <w:p w14:paraId="2759E098" w14:textId="77777777" w:rsidR="005C0F1B" w:rsidRDefault="005C0F1B" w:rsidP="005C0F1B">
      <w:pPr>
        <w:pStyle w:val="Heading2"/>
        <w:pPrChange w:id="940" w:author="Anders Hejlsberg" w:date="2014-11-01T15:43:00Z">
          <w:pPr>
            <w:pStyle w:val="Heading3"/>
          </w:pPr>
        </w:pPrChange>
      </w:pPr>
      <w:bookmarkStart w:id="941" w:name="_Ref400626999"/>
      <w:bookmarkStart w:id="942" w:name="_Toc402619834"/>
      <w:bookmarkStart w:id="943" w:name="_Ref342394865"/>
      <w:bookmarkStart w:id="944" w:name="_Toc401414018"/>
      <w:bookmarkStart w:id="945" w:name="_GoBack"/>
      <w:bookmarkEnd w:id="945"/>
      <w:moveToRangeEnd w:id="938"/>
      <w:r>
        <w:t>Union Types</w:t>
      </w:r>
      <w:bookmarkEnd w:id="941"/>
      <w:bookmarkEnd w:id="942"/>
      <w:bookmarkEnd w:id="944"/>
    </w:p>
    <w:p w14:paraId="3E09FC3A" w14:textId="211D6B5B"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B510EF">
        <w:t>3.</w:t>
      </w:r>
      <w:del w:id="946" w:author="Anders Hejlsberg" w:date="2014-11-01T15:43:00Z">
        <w:r w:rsidR="00633278">
          <w:delText>6</w:delText>
        </w:r>
      </w:del>
      <w:ins w:id="947" w:author="Anders Hejlsberg" w:date="2014-11-01T15:43:00Z">
        <w:r w:rsidR="00B510EF">
          <w:t>7</w:t>
        </w:r>
      </w:ins>
      <w:r w:rsidR="00B510EF">
        <w:t>.6</w:t>
      </w:r>
      <w:r>
        <w:fldChar w:fldCharType="end"/>
      </w:r>
      <w:r>
        <w:t>).</w:t>
      </w:r>
    </w:p>
    <w:p w14:paraId="201E0677" w14:textId="77777777" w:rsidR="005C0F1B" w:rsidRDefault="005C0F1B" w:rsidP="005C0F1B">
      <w:r>
        <w:t>A union type encompasses an unordered set of unrelated types (that is, types that aren't subtypes of each other). The following rules govern union types:</w:t>
      </w:r>
    </w:p>
    <w:p w14:paraId="3AEAC6BE" w14:textId="77777777"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14:paraId="5BD733C0" w14:textId="77777777" w:rsidR="005C0F1B" w:rsidRPr="00CD68AD" w:rsidRDefault="005C0F1B" w:rsidP="003F35D7">
      <w:pPr>
        <w:pStyle w:val="ListParagraph"/>
        <w:numPr>
          <w:ilvl w:val="0"/>
          <w:numId w:val="54"/>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14:paraId="69E92696" w14:textId="77777777" w:rsidR="005C0F1B" w:rsidRDefault="005C0F1B" w:rsidP="003F35D7">
      <w:pPr>
        <w:pStyle w:val="ListParagraph"/>
        <w:numPr>
          <w:ilvl w:val="0"/>
          <w:numId w:val="54"/>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14:paraId="307A4087" w14:textId="77777777" w:rsidR="005C0F1B" w:rsidRDefault="005C0F1B" w:rsidP="005C0F1B">
      <w:r>
        <w:t>Union types are reduced to the smallest possible set of constituent types using these rules.</w:t>
      </w:r>
    </w:p>
    <w:p w14:paraId="5D0A546E" w14:textId="77777777" w:rsidR="005C0F1B" w:rsidRDefault="005C0F1B" w:rsidP="005C0F1B">
      <w:r>
        <w:lastRenderedPageBreak/>
        <w:t>Union types have the following subtype relationships:</w:t>
      </w:r>
    </w:p>
    <w:p w14:paraId="7055F48C" w14:textId="77777777" w:rsidR="005C0F1B" w:rsidRPr="00E7179C" w:rsidRDefault="005C0F1B" w:rsidP="003F35D7">
      <w:pPr>
        <w:pStyle w:val="ListParagraph"/>
        <w:numPr>
          <w:ilvl w:val="0"/>
          <w:numId w:val="55"/>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2C9390FA" w14:textId="77777777" w:rsidR="005C0F1B" w:rsidRDefault="005C0F1B" w:rsidP="003F35D7">
      <w:pPr>
        <w:pStyle w:val="ListParagraph"/>
        <w:numPr>
          <w:ilvl w:val="0"/>
          <w:numId w:val="55"/>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342D92E0" w14:textId="77777777" w:rsidR="005C0F1B" w:rsidRDefault="005C0F1B" w:rsidP="005C0F1B">
      <w:r>
        <w:t>Similarly, union types have the following assignability relationships:</w:t>
      </w:r>
    </w:p>
    <w:p w14:paraId="53685CDD" w14:textId="77777777" w:rsidR="005C0F1B" w:rsidRPr="00E7179C" w:rsidRDefault="005C0F1B" w:rsidP="003F35D7">
      <w:pPr>
        <w:pStyle w:val="ListParagraph"/>
        <w:numPr>
          <w:ilvl w:val="0"/>
          <w:numId w:val="55"/>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65BF5AAE" w14:textId="77777777" w:rsidR="005C0F1B" w:rsidRDefault="005C0F1B" w:rsidP="003F35D7">
      <w:pPr>
        <w:pStyle w:val="ListParagraph"/>
        <w:numPr>
          <w:ilvl w:val="0"/>
          <w:numId w:val="55"/>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7906C197" w14:textId="77777777" w:rsidR="005C0F1B" w:rsidRDefault="005C0F1B" w:rsidP="005C0F1B">
      <w:moveToRangeStart w:id="948" w:author="Anders Hejlsberg" w:date="2014-11-01T15:43:00Z" w:name="move402619947"/>
      <w:moveTo w:id="949" w:author="Anders Hejlsberg" w:date="2014-11-01T15:43:00Z">
        <w:r>
          <w:t xml:space="preserve">The || and conditional operators (section </w:t>
        </w:r>
        <w:r>
          <w:fldChar w:fldCharType="begin"/>
        </w:r>
        <w:r>
          <w:instrText xml:space="preserve"> REF _Ref368214951 \r \h </w:instrText>
        </w:r>
        <w:r>
          <w:fldChar w:fldCharType="separate"/>
        </w:r>
        <w:r w:rsidR="00B510EF">
          <w:t>4.15.7</w:t>
        </w:r>
        <w:r>
          <w:fldChar w:fldCharType="end"/>
        </w:r>
        <w:r>
          <w:t xml:space="preserve"> and </w:t>
        </w:r>
        <w:r>
          <w:fldChar w:fldCharType="begin"/>
        </w:r>
        <w:r>
          <w:instrText xml:space="preserve"> REF _Ref368215196 \r \h </w:instrText>
        </w:r>
        <w:r>
          <w:fldChar w:fldCharType="separate"/>
        </w:r>
        <w:r w:rsidR="00B510EF">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B510EF">
          <w:t>4.6</w:t>
        </w:r>
        <w:r>
          <w:fldChar w:fldCharType="end"/>
        </w:r>
        <w:r>
          <w:t>) may produce array values that have union types as their element types.</w:t>
        </w:r>
      </w:moveTo>
    </w:p>
    <w:p w14:paraId="133DABC7" w14:textId="77777777" w:rsidR="005C0F1B" w:rsidRDefault="005C0F1B" w:rsidP="005C0F1B">
      <w:moveTo w:id="950" w:author="Anders Hejlsberg" w:date="2014-11-01T15:43:00Z">
        <w:r>
          <w:t xml:space="preserve">Type guards (section </w:t>
        </w:r>
        <w:r>
          <w:fldChar w:fldCharType="begin"/>
        </w:r>
        <w:r>
          <w:instrText xml:space="preserve"> REF _Ref401120325 \r \h </w:instrText>
        </w:r>
        <w:r>
          <w:fldChar w:fldCharType="separate"/>
        </w:r>
        <w:r w:rsidR="00B510EF">
          <w:t>4.20</w:t>
        </w:r>
        <w:r>
          <w:fldChar w:fldCharType="end"/>
        </w:r>
        <w:r>
          <w:t>) may be used to narrow a union type to a more specific type. In particular, type guards are useful for narrowing union type values to a non-union type values.</w:t>
        </w:r>
      </w:moveTo>
    </w:p>
    <w:p w14:paraId="3FF3B6C0" w14:textId="77777777" w:rsidR="005C0F1B" w:rsidRDefault="005C0F1B" w:rsidP="005C0F1B">
      <w:moveTo w:id="951" w:author="Anders Hejlsberg" w:date="2014-11-01T15:43:00Z">
        <w:r>
          <w:t>In the example</w:t>
        </w:r>
      </w:moveTo>
    </w:p>
    <w:p w14:paraId="03B6CC34" w14:textId="77777777" w:rsidR="005C0F1B" w:rsidRPr="003A7193" w:rsidRDefault="005C0F1B" w:rsidP="005C0F1B">
      <w:pPr>
        <w:pStyle w:val="Code"/>
      </w:pPr>
      <w:moveTo w:id="952" w:author="Anders Hejlsberg" w:date="2014-11-01T15:43:00Z">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br/>
        </w:r>
        <w:r w:rsidRPr="003A7193">
          <w:rPr>
            <w:color w:val="0000FF"/>
            <w:highlight w:val="white"/>
          </w:rPr>
          <w:t>var</w:t>
        </w:r>
        <w:r>
          <w:t xml:space="preserve"> test: </w:t>
        </w:r>
        <w:r w:rsidRPr="003A7193">
          <w:rPr>
            <w:color w:val="0000FF"/>
            <w:highlight w:val="white"/>
          </w:rPr>
          <w:t>boolean</w:t>
        </w:r>
        <w:r>
          <w:t>;</w:t>
        </w:r>
        <w:r>
          <w:br/>
          <w:t xml:space="preserve">x = </w:t>
        </w:r>
        <w:r>
          <w:rPr>
            <w:color w:val="800000"/>
            <w:highlight w:val="white"/>
          </w:rPr>
          <w:t>"</w:t>
        </w:r>
        <w:r w:rsidRPr="0036079A">
          <w:rPr>
            <w:color w:val="800000"/>
            <w:highlight w:val="white"/>
          </w:rPr>
          <w:t>hello</w:t>
        </w:r>
        <w:r>
          <w:rPr>
            <w:color w:val="800000"/>
            <w:highlight w:val="white"/>
          </w:rPr>
          <w:t>"</w:t>
        </w:r>
        <w:r>
          <w:t xml:space="preserve">;            </w:t>
        </w:r>
        <w:r w:rsidRPr="0036079A">
          <w:rPr>
            <w:color w:val="008000"/>
            <w:highlight w:val="white"/>
          </w:rPr>
          <w:t>// Ok</w:t>
        </w:r>
        <w:r>
          <w:br/>
          <w:t xml:space="preserve">x = </w:t>
        </w:r>
        <w:r w:rsidRPr="0036079A">
          <w:rPr>
            <w:color w:val="800000"/>
            <w:highlight w:val="white"/>
          </w:rPr>
          <w:t>42</w:t>
        </w:r>
        <w:r>
          <w:t xml:space="preserve">;                 </w:t>
        </w:r>
        <w:r w:rsidRPr="0036079A">
          <w:rPr>
            <w:color w:val="008000"/>
            <w:highlight w:val="white"/>
          </w:rPr>
          <w:t>// Ok</w:t>
        </w:r>
        <w:r>
          <w:br/>
          <w:t xml:space="preserve">x = test;               </w:t>
        </w:r>
        <w:r w:rsidRPr="0036079A">
          <w:rPr>
            <w:color w:val="008000"/>
            <w:highlight w:val="white"/>
          </w:rPr>
          <w:t xml:space="preserve">// Error, </w:t>
        </w:r>
        <w:r>
          <w:rPr>
            <w:color w:val="008000"/>
          </w:rPr>
          <w:t>boolean not assignable</w:t>
        </w:r>
        <w:r>
          <w:br/>
          <w:t xml:space="preserve">x = test ? </w:t>
        </w:r>
        <w:r w:rsidRPr="003A7193">
          <w:rPr>
            <w:color w:val="800000"/>
            <w:highlight w:val="white"/>
          </w:rPr>
          <w:t>5</w:t>
        </w:r>
        <w:r>
          <w:t xml:space="preserve"> : </w:t>
        </w:r>
        <w:r>
          <w:rPr>
            <w:color w:val="800000"/>
            <w:highlight w:val="white"/>
          </w:rPr>
          <w:t>"</w:t>
        </w:r>
        <w:r w:rsidRPr="003A7193">
          <w:rPr>
            <w:color w:val="800000"/>
            <w:highlight w:val="white"/>
          </w:rPr>
          <w:t>five</w:t>
        </w:r>
        <w:r>
          <w:rPr>
            <w:color w:val="800000"/>
            <w:highlight w:val="white"/>
          </w:rPr>
          <w:t>"</w:t>
        </w:r>
        <w:r>
          <w:t xml:space="preserve">;  </w:t>
        </w:r>
        <w:r w:rsidRPr="003A7193">
          <w:rPr>
            <w:color w:val="008000"/>
          </w:rPr>
          <w:t>// Ok</w:t>
        </w:r>
        <w:r w:rsidRPr="003A7193">
          <w:br/>
        </w:r>
        <w:r>
          <w:t xml:space="preserve">x = test ? </w:t>
        </w:r>
        <w:r w:rsidRPr="003A7193">
          <w:rPr>
            <w:color w:val="800000"/>
            <w:highlight w:val="white"/>
          </w:rPr>
          <w:t>0</w:t>
        </w:r>
        <w:r>
          <w:t xml:space="preserve"> : </w:t>
        </w:r>
        <w:r w:rsidRPr="003A7193">
          <w:rPr>
            <w:color w:val="0000FF"/>
            <w:highlight w:val="white"/>
          </w:rPr>
          <w:t>false</w:t>
        </w:r>
        <w:r>
          <w:t xml:space="preserve">;   </w:t>
        </w:r>
        <w:r w:rsidRPr="003A7193">
          <w:rPr>
            <w:color w:val="008000"/>
          </w:rPr>
          <w:t>// Error, number | boolean not asssignable</w:t>
        </w:r>
      </w:moveTo>
    </w:p>
    <w:p w14:paraId="16C4A250" w14:textId="77777777" w:rsidR="005C0F1B" w:rsidRDefault="005C0F1B" w:rsidP="005C0F1B">
      <w:moveTo w:id="953" w:author="Anders Hejlsberg" w:date="2014-11-01T15:43:00Z">
        <w:r>
          <w:t>it is possible to assign 'x' a value of type string, number, or the union type string | number, but not any other type. To access a value in 'x', a type guard can be used to first narrow the type of 'x' to either string or number:</w:t>
        </w:r>
      </w:moveTo>
    </w:p>
    <w:p w14:paraId="10938C1D" w14:textId="77777777" w:rsidR="005C0F1B" w:rsidRPr="00A579D4" w:rsidRDefault="005C0F1B" w:rsidP="005C0F1B">
      <w:pPr>
        <w:pStyle w:val="Code"/>
      </w:pPr>
      <w:moveTo w:id="954" w:author="Anders Hejlsberg" w:date="2014-11-01T15:43:00Z">
        <w:r w:rsidRPr="003A7193">
          <w:rPr>
            <w:color w:val="0000FF"/>
            <w:highlight w:val="white"/>
          </w:rPr>
          <w:t>var</w:t>
        </w:r>
        <w:r>
          <w:t xml:space="preserve"> n = </w:t>
        </w:r>
        <w:r w:rsidRPr="003A7193">
          <w:rPr>
            <w:color w:val="0000FF"/>
            <w:highlight w:val="white"/>
          </w:rPr>
          <w:t>typeof</w:t>
        </w:r>
        <w:r>
          <w:t xml:space="preserve"> x === </w:t>
        </w:r>
        <w:r>
          <w:rPr>
            <w:color w:val="800000"/>
            <w:highlight w:val="white"/>
          </w:rPr>
          <w:t>"</w:t>
        </w:r>
        <w:r w:rsidRPr="003A7193">
          <w:rPr>
            <w:color w:val="800000"/>
            <w:highlight w:val="white"/>
          </w:rPr>
          <w:t>string</w:t>
        </w:r>
        <w:r>
          <w:rPr>
            <w:color w:val="800000"/>
            <w:highlight w:val="white"/>
          </w:rPr>
          <w:t>"</w:t>
        </w:r>
        <w:r>
          <w:t xml:space="preserve"> ? x.length : x;  </w:t>
        </w:r>
        <w:r w:rsidRPr="003A7193">
          <w:rPr>
            <w:color w:val="008000"/>
            <w:highlight w:val="white"/>
          </w:rPr>
          <w:t>// Type of n is number</w:t>
        </w:r>
      </w:moveTo>
    </w:p>
    <w:moveToRangeEnd w:id="948"/>
    <w:p w14:paraId="0772FF18" w14:textId="1137FF36" w:rsidR="00A579D4" w:rsidRDefault="00A579D4" w:rsidP="00A579D4">
      <w:r w:rsidRPr="00652F2C">
        <w:t xml:space="preserve">For purposes of property access </w:t>
      </w:r>
      <w:del w:id="955" w:author="Anders Hejlsberg" w:date="2014-11-01T15:43:00Z">
        <w:r w:rsidR="00445DA0" w:rsidRPr="00652F2C">
          <w:delText xml:space="preserve">(section </w:delText>
        </w:r>
        <w:r w:rsidR="00445DA0" w:rsidRPr="00652F2C">
          <w:fldChar w:fldCharType="begin"/>
        </w:r>
        <w:r w:rsidR="00445DA0" w:rsidRPr="00652F2C">
          <w:delInstrText xml:space="preserve"> REF _Ref320780642 \r \h </w:delInstrText>
        </w:r>
        <w:r w:rsidR="00445DA0" w:rsidRPr="00652F2C">
          <w:fldChar w:fldCharType="separate"/>
        </w:r>
        <w:r w:rsidR="00633278">
          <w:delText>4.10</w:delText>
        </w:r>
        <w:r w:rsidR="00445DA0" w:rsidRPr="00652F2C">
          <w:fldChar w:fldCharType="end"/>
        </w:r>
        <w:r w:rsidR="00652F2C" w:rsidRPr="00652F2C">
          <w:delText xml:space="preserve">) </w:delText>
        </w:r>
      </w:del>
      <w:r w:rsidRPr="00652F2C">
        <w:t>and function calls</w:t>
      </w:r>
      <w:del w:id="956" w:author="Anders Hejlsberg" w:date="2014-11-01T15:43:00Z">
        <w:r w:rsidR="00652F2C" w:rsidRPr="00652F2C">
          <w:delText xml:space="preserve"> (</w:delText>
        </w:r>
        <w:r w:rsidR="00652F2C" w:rsidRPr="00652F2C">
          <w:fldChar w:fldCharType="begin"/>
        </w:r>
        <w:r w:rsidR="00652F2C" w:rsidRPr="00652F2C">
          <w:delInstrText xml:space="preserve"> REF _Ref320250038 \r \h </w:delInstrText>
        </w:r>
        <w:r w:rsidR="00652F2C" w:rsidRPr="00652F2C">
          <w:fldChar w:fldCharType="separate"/>
        </w:r>
        <w:r w:rsidR="00633278">
          <w:delText>4.12</w:delText>
        </w:r>
        <w:r w:rsidR="00652F2C" w:rsidRPr="00652F2C">
          <w:fldChar w:fldCharType="end"/>
        </w:r>
        <w:r w:rsidR="00652F2C" w:rsidRPr="00652F2C">
          <w:delText>)</w:delText>
        </w:r>
        <w:r w:rsidR="00887311" w:rsidRPr="00652F2C">
          <w:delText>,</w:delText>
        </w:r>
      </w:del>
      <w:ins w:id="957" w:author="Anders Hejlsberg" w:date="2014-11-01T15:43:00Z">
        <w:r>
          <w:t>, t</w:t>
        </w:r>
        <w:r w:rsidRPr="007072F8">
          <w:t xml:space="preserve">he apparent members </w:t>
        </w:r>
        <w:r>
          <w:t xml:space="preserve">(section </w:t>
        </w:r>
        <w:r>
          <w:fldChar w:fldCharType="begin"/>
        </w:r>
        <w:r>
          <w:instrText xml:space="preserve"> REF _Ref402359294 \r \h </w:instrText>
        </w:r>
        <w:r>
          <w:fldChar w:fldCharType="separate"/>
        </w:r>
        <w:r w:rsidR="00B510EF">
          <w:t>3.10.1</w:t>
        </w:r>
        <w:r>
          <w:fldChar w:fldCharType="end"/>
        </w:r>
        <w:r>
          <w:t xml:space="preserve">) </w:t>
        </w:r>
        <w:r w:rsidRPr="007072F8">
          <w:t>of</w:t>
        </w:r>
      </w:ins>
      <w:r w:rsidRPr="007072F8">
        <w:t xml:space="preserve"> a </w:t>
      </w:r>
      <w:r w:rsidRPr="00652F2C">
        <w:t xml:space="preserve">union type </w:t>
      </w:r>
      <w:r w:rsidRPr="009D0852">
        <w:rPr>
          <w:i/>
        </w:rPr>
        <w:t>U</w:t>
      </w:r>
      <w:r>
        <w:t xml:space="preserve"> </w:t>
      </w:r>
      <w:del w:id="958" w:author="Anders Hejlsberg" w:date="2014-11-01T15:43:00Z">
        <w:r w:rsidR="00887311" w:rsidRPr="00652F2C">
          <w:delText>has</w:delText>
        </w:r>
      </w:del>
      <w:ins w:id="959" w:author="Anders Hejlsberg" w:date="2014-11-01T15:43:00Z">
        <w:r>
          <w:t>are</w:t>
        </w:r>
      </w:ins>
      <w:r>
        <w:t xml:space="preserve"> those</w:t>
      </w:r>
      <w:del w:id="960" w:author="Anders Hejlsberg" w:date="2014-11-01T15:43:00Z">
        <w:r w:rsidR="00887311" w:rsidRPr="00652F2C">
          <w:delText xml:space="preserve"> members</w:delText>
        </w:r>
      </w:del>
      <w:r w:rsidRPr="00652F2C">
        <w:t xml:space="preserve"> </w:t>
      </w:r>
      <w:r>
        <w:t xml:space="preserve">that are present in every one of its constituent types, with types that are unions of the respective </w:t>
      </w:r>
      <w:ins w:id="961" w:author="Anders Hejlsberg" w:date="2014-11-01T15:43:00Z">
        <w:r>
          <w:t xml:space="preserve">apparent </w:t>
        </w:r>
      </w:ins>
      <w:r>
        <w:t xml:space="preserve">members in the constituent types. </w:t>
      </w:r>
      <w:moveToRangeStart w:id="962" w:author="Anders Hejlsberg" w:date="2014-11-01T15:43:00Z" w:name="move402619948"/>
      <w:moveTo w:id="963" w:author="Anders Hejlsberg" w:date="2014-11-01T15:43:00Z">
        <w:r>
          <w:t>The following example illustrates the merging of member types that occurs when union types are created from object types.</w:t>
        </w:r>
      </w:moveTo>
      <w:moveToRangeEnd w:id="962"/>
      <w:del w:id="964" w:author="Anders Hejlsberg" w:date="2014-11-01T15:43:00Z">
        <w:r w:rsidR="00887311">
          <w:delText>Specifically</w:delText>
        </w:r>
        <w:r w:rsidR="00652F2C">
          <w:delText>:</w:delText>
        </w:r>
      </w:del>
    </w:p>
    <w:p w14:paraId="61B0E4ED" w14:textId="2C467B6F" w:rsidR="00A579D4" w:rsidRDefault="009D0852" w:rsidP="00A579D4">
      <w:pPr>
        <w:pStyle w:val="Code"/>
        <w:rPr>
          <w:ins w:id="965" w:author="Anders Hejlsberg" w:date="2014-11-01T15:43:00Z"/>
        </w:rPr>
      </w:pPr>
      <w:del w:id="966" w:author="Anders Hejlsberg" w:date="2014-11-01T15:43:00Z">
        <w:r>
          <w:delText xml:space="preserve">If each </w:delText>
        </w:r>
      </w:del>
      <w:ins w:id="967" w:author="Anders Hejlsberg" w:date="2014-11-01T15:43:00Z">
        <w:r w:rsidR="00A579D4" w:rsidRPr="005F4294">
          <w:rPr>
            <w:color w:val="0000FF"/>
            <w:highlight w:val="white"/>
          </w:rPr>
          <w:t>interface</w:t>
        </w:r>
        <w:r w:rsidR="00A579D4">
          <w:t xml:space="preserve"> A {</w:t>
        </w:r>
        <w:r w:rsidR="00A579D4">
          <w:br/>
          <w:t xml:space="preserve">    a: </w:t>
        </w:r>
        <w:r w:rsidR="00A579D4" w:rsidRPr="005F4294">
          <w:rPr>
            <w:color w:val="0000FF"/>
            <w:highlight w:val="white"/>
          </w:rPr>
          <w:t>string</w:t>
        </w:r>
        <w:r w:rsidR="00A579D4">
          <w:t>;</w:t>
        </w:r>
        <w:r w:rsidR="00A579D4">
          <w:br/>
          <w:t xml:space="preserve">    b: </w:t>
        </w:r>
        <w:r w:rsidR="00A579D4" w:rsidRPr="005F4294">
          <w:rPr>
            <w:color w:val="0000FF"/>
            <w:highlight w:val="white"/>
          </w:rPr>
          <w:t>number</w:t>
        </w:r>
        <w:r w:rsidR="00A579D4">
          <w:t>;</w:t>
        </w:r>
        <w:r w:rsidR="00A579D4">
          <w:br/>
          <w:t>}</w:t>
        </w:r>
      </w:ins>
    </w:p>
    <w:p w14:paraId="5A4B548D" w14:textId="77777777" w:rsidR="00A579D4" w:rsidRDefault="00A579D4" w:rsidP="00A579D4">
      <w:pPr>
        <w:pStyle w:val="Code"/>
        <w:rPr>
          <w:ins w:id="968" w:author="Anders Hejlsberg" w:date="2014-11-01T15:43:00Z"/>
        </w:rPr>
      </w:pPr>
      <w:ins w:id="969" w:author="Anders Hejlsberg" w:date="2014-11-01T15:43:00Z">
        <w:r w:rsidRPr="005F4294">
          <w:rPr>
            <w:color w:val="0000FF"/>
            <w:highlight w:val="white"/>
          </w:rPr>
          <w:t>interface</w:t>
        </w:r>
        <w:r>
          <w:t xml:space="preserve"> B {</w:t>
        </w:r>
        <w:r>
          <w:br/>
          <w:t xml:space="preserve">    a: </w:t>
        </w:r>
        <w:r w:rsidRPr="005F4294">
          <w:rPr>
            <w:color w:val="0000FF"/>
            <w:highlight w:val="white"/>
          </w:rPr>
          <w:t>number</w:t>
        </w:r>
        <w:r>
          <w:t>;</w:t>
        </w:r>
        <w:r>
          <w:br/>
          <w:t xml:space="preserve">    b: </w:t>
        </w:r>
        <w:r w:rsidRPr="005F4294">
          <w:rPr>
            <w:color w:val="0000FF"/>
            <w:highlight w:val="white"/>
          </w:rPr>
          <w:t>number</w:t>
        </w:r>
        <w:r>
          <w:t>;</w:t>
        </w:r>
        <w:r>
          <w:br/>
          <w:t xml:space="preserve">    c: </w:t>
        </w:r>
        <w:r w:rsidRPr="005F4294">
          <w:rPr>
            <w:color w:val="0000FF"/>
            <w:highlight w:val="white"/>
          </w:rPr>
          <w:t>number</w:t>
        </w:r>
        <w:r>
          <w:t>;</w:t>
        </w:r>
        <w:r>
          <w:br/>
          <w:t>}</w:t>
        </w:r>
      </w:ins>
    </w:p>
    <w:p w14:paraId="16F79A1D" w14:textId="6267E629" w:rsidR="00A579D4" w:rsidRDefault="00A579D4" w:rsidP="00A579D4">
      <w:pPr>
        <w:pStyle w:val="Code"/>
        <w:rPr>
          <w:color w:val="008000"/>
          <w:rPrChange w:id="970" w:author="Anders Hejlsberg" w:date="2014-11-01T15:43:00Z">
            <w:rPr/>
          </w:rPrChange>
        </w:rPr>
        <w:pPrChange w:id="971" w:author="Anders Hejlsberg" w:date="2014-11-01T15:43:00Z">
          <w:pPr>
            <w:pStyle w:val="ListParagraph"/>
            <w:numPr>
              <w:numId w:val="57"/>
            </w:numPr>
            <w:ind w:hanging="360"/>
          </w:pPr>
        </w:pPrChange>
      </w:pPr>
      <w:ins w:id="972" w:author="Anders Hejlsberg" w:date="2014-11-01T15:43:00Z">
        <w:r w:rsidRPr="005F4294">
          <w:rPr>
            <w:color w:val="0000FF"/>
            <w:highlight w:val="white"/>
          </w:rPr>
          <w:lastRenderedPageBreak/>
          <w:t>var</w:t>
        </w:r>
        <w:r>
          <w:t xml:space="preserve"> x: A | B;</w:t>
        </w:r>
        <w:r>
          <w:br/>
        </w:r>
        <w:r w:rsidRPr="005F4294">
          <w:rPr>
            <w:color w:val="0000FF"/>
            <w:highlight w:val="white"/>
          </w:rPr>
          <w:t>var</w:t>
        </w:r>
        <w:r>
          <w:t xml:space="preserve"> a = x.a;  </w:t>
        </w:r>
        <w:r w:rsidRPr="005F4294">
          <w:rPr>
            <w:color w:val="008000"/>
            <w:highlight w:val="white"/>
          </w:rPr>
          <w:t xml:space="preserve">// a has </w:t>
        </w:r>
      </w:ins>
      <w:r w:rsidRPr="005F4294">
        <w:rPr>
          <w:color w:val="008000"/>
          <w:highlight w:val="white"/>
          <w:rPrChange w:id="973" w:author="Anders Hejlsberg" w:date="2014-11-01T15:43:00Z">
            <w:rPr/>
          </w:rPrChange>
        </w:rPr>
        <w:t xml:space="preserve">type </w:t>
      </w:r>
      <w:del w:id="974" w:author="Anders Hejlsberg" w:date="2014-11-01T15:43:00Z">
        <w:r w:rsidR="009D0852">
          <w:delText xml:space="preserve">in </w:delText>
        </w:r>
        <w:r w:rsidR="009D0852" w:rsidRPr="009D0852">
          <w:rPr>
            <w:i/>
          </w:rPr>
          <w:delText>U</w:delText>
        </w:r>
        <w:r w:rsidR="009D0852">
          <w:delText xml:space="preserve"> has a</w:delText>
        </w:r>
      </w:del>
      <w:ins w:id="975" w:author="Anders Hejlsberg" w:date="2014-11-01T15:43:00Z">
        <w:r w:rsidRPr="005F4294">
          <w:rPr>
            <w:color w:val="008000"/>
            <w:highlight w:val="white"/>
          </w:rPr>
          <w:t>string | number</w:t>
        </w:r>
        <w:r>
          <w:br/>
        </w:r>
        <w:r w:rsidRPr="005F4294">
          <w:rPr>
            <w:color w:val="0000FF"/>
            <w:highlight w:val="white"/>
          </w:rPr>
          <w:t>var</w:t>
        </w:r>
        <w:r>
          <w:t xml:space="preserve"> b = x.b;  </w:t>
        </w:r>
        <w:r w:rsidRPr="005F4294">
          <w:rPr>
            <w:color w:val="008000"/>
            <w:highlight w:val="white"/>
          </w:rPr>
          <w:t>// b has type number</w:t>
        </w:r>
        <w:r>
          <w:br/>
        </w:r>
        <w:r w:rsidRPr="005F4294">
          <w:rPr>
            <w:color w:val="0000FF"/>
            <w:highlight w:val="white"/>
          </w:rPr>
          <w:t>var</w:t>
        </w:r>
        <w:r>
          <w:t xml:space="preserve"> c = x.c;  </w:t>
        </w:r>
        <w:r w:rsidRPr="005F4294">
          <w:rPr>
            <w:color w:val="008000"/>
            <w:highlight w:val="white"/>
          </w:rPr>
          <w:t>// Error</w:t>
        </w:r>
        <w:r>
          <w:rPr>
            <w:color w:val="008000"/>
          </w:rPr>
          <w:t>, no</w:t>
        </w:r>
      </w:ins>
      <w:r>
        <w:rPr>
          <w:color w:val="008000"/>
          <w:rPrChange w:id="976" w:author="Anders Hejlsberg" w:date="2014-11-01T15:43:00Z">
            <w:rPr/>
          </w:rPrChange>
        </w:rPr>
        <w:t xml:space="preserve"> property </w:t>
      </w:r>
      <w:del w:id="977" w:author="Anders Hejlsberg" w:date="2014-11-01T15:43:00Z">
        <w:r w:rsidR="009D0852" w:rsidRPr="009D0852">
          <w:rPr>
            <w:i/>
          </w:rPr>
          <w:delText>P</w:delText>
        </w:r>
        <w:r w:rsidR="009D0852">
          <w:delText xml:space="preserve">, </w:delText>
        </w:r>
        <w:r w:rsidR="009D0852" w:rsidRPr="009D0852">
          <w:rPr>
            <w:i/>
          </w:rPr>
          <w:delText>U</w:delText>
        </w:r>
        <w:r w:rsidR="009D0852">
          <w:delText xml:space="preserve"> has a property </w:delText>
        </w:r>
        <w:r w:rsidR="009D0852" w:rsidRPr="009D0852">
          <w:rPr>
            <w:i/>
          </w:rPr>
          <w:delText>P</w:delText>
        </w:r>
        <w:r w:rsidR="009D0852">
          <w:delText xml:space="preserve"> of a </w:delText>
        </w:r>
      </w:del>
      <w:ins w:id="978" w:author="Anders Hejlsberg" w:date="2014-11-01T15:43:00Z">
        <w:r>
          <w:rPr>
            <w:color w:val="008000"/>
          </w:rPr>
          <w:t xml:space="preserve">c in </w:t>
        </w:r>
      </w:ins>
      <w:r>
        <w:rPr>
          <w:color w:val="008000"/>
          <w:rPrChange w:id="979" w:author="Anders Hejlsberg" w:date="2014-11-01T15:43:00Z">
            <w:rPr/>
          </w:rPrChange>
        </w:rPr>
        <w:t>union type</w:t>
      </w:r>
      <w:del w:id="980" w:author="Anders Hejlsberg" w:date="2014-11-01T15:43:00Z">
        <w:r w:rsidR="009D0852">
          <w:delText xml:space="preserve"> of the types of </w:delText>
        </w:r>
        <w:r w:rsidR="009D0852" w:rsidRPr="009D0852">
          <w:rPr>
            <w:i/>
          </w:rPr>
          <w:delText>P</w:delText>
        </w:r>
        <w:r w:rsidR="009D0852">
          <w:delText xml:space="preserve"> </w:delText>
        </w:r>
        <w:r w:rsidR="00EA32B8">
          <w:delText>from</w:delText>
        </w:r>
        <w:r w:rsidR="009D0852">
          <w:delText xml:space="preserve"> each type in </w:delText>
        </w:r>
        <w:r w:rsidR="009D0852" w:rsidRPr="009D0852">
          <w:rPr>
            <w:i/>
          </w:rPr>
          <w:delText>U</w:delText>
        </w:r>
        <w:r w:rsidR="009D0852">
          <w:delText>.</w:delText>
        </w:r>
      </w:del>
    </w:p>
    <w:p w14:paraId="46F597F9" w14:textId="77777777" w:rsidR="00887311" w:rsidRDefault="009D0852" w:rsidP="00887311">
      <w:pPr>
        <w:pStyle w:val="ListParagraph"/>
        <w:numPr>
          <w:ilvl w:val="0"/>
          <w:numId w:val="57"/>
        </w:numPr>
        <w:rPr>
          <w:del w:id="981" w:author="Anders Hejlsberg" w:date="2014-11-01T15:43:00Z"/>
        </w:rPr>
      </w:pPr>
      <w:del w:id="982" w:author="Anders Hejlsberg" w:date="2014-11-01T15:43:00Z">
        <w:r>
          <w:delText xml:space="preserve">If each type in </w:delText>
        </w:r>
        <w:r w:rsidRPr="009D0852">
          <w:rPr>
            <w:i/>
          </w:rPr>
          <w:delText>U</w:delText>
        </w:r>
        <w:r>
          <w:delText xml:space="preserve"> has call signatures and the sets of call signatures are </w:delText>
        </w:r>
        <w:r w:rsidR="00445DA0">
          <w:delText>identical</w:delText>
        </w:r>
        <w:r w:rsidR="00887311">
          <w:delText xml:space="preserve"> ignoring return </w:delText>
        </w:r>
        <w:r w:rsidR="00887311" w:rsidRPr="0000049C">
          <w:delText>t</w:delText>
        </w:r>
        <w:r w:rsidR="00887311" w:rsidRPr="00791356">
          <w:delText xml:space="preserve">ypes, </w:delText>
        </w:r>
        <w:r w:rsidR="00C62E4A" w:rsidRPr="00791356">
          <w:rPr>
            <w:i/>
          </w:rPr>
          <w:delText>U</w:delText>
        </w:r>
        <w:r w:rsidR="00C62E4A" w:rsidRPr="00791356">
          <w:delText xml:space="preserve"> has the same</w:delText>
        </w:r>
        <w:r w:rsidR="00C62E4A">
          <w:delText xml:space="preserve"> set of call signatures, but with return types that are unions of the return types of the respective call signatures </w:delText>
        </w:r>
        <w:r w:rsidR="00EA32B8">
          <w:delText>from</w:delText>
        </w:r>
        <w:r>
          <w:delText xml:space="preserve"> each type in </w:delText>
        </w:r>
        <w:r w:rsidRPr="009D0852">
          <w:rPr>
            <w:i/>
          </w:rPr>
          <w:delText>U</w:delText>
        </w:r>
        <w:r>
          <w:delText>.</w:delText>
        </w:r>
      </w:del>
    </w:p>
    <w:p w14:paraId="56D40692" w14:textId="77777777" w:rsidR="009D0852" w:rsidRDefault="009D0852" w:rsidP="009D0852">
      <w:pPr>
        <w:pStyle w:val="ListParagraph"/>
        <w:numPr>
          <w:ilvl w:val="0"/>
          <w:numId w:val="57"/>
        </w:numPr>
        <w:rPr>
          <w:del w:id="983" w:author="Anders Hejlsberg" w:date="2014-11-01T15:43:00Z"/>
        </w:rPr>
      </w:pPr>
      <w:del w:id="984" w:author="Anders Hejlsberg" w:date="2014-11-01T15:43:00Z">
        <w:r>
          <w:delText xml:space="preserve">If each type in </w:delText>
        </w:r>
        <w:r w:rsidRPr="009D0852">
          <w:rPr>
            <w:i/>
          </w:rPr>
          <w:delText>U</w:delText>
        </w:r>
        <w:r>
          <w:delText xml:space="preserve"> has construct signatures and the sets of construct signatures are identical ignoring </w:delText>
        </w:r>
        <w:r w:rsidRPr="00791356">
          <w:delText xml:space="preserve">return types, </w:delText>
        </w:r>
        <w:r w:rsidRPr="00791356">
          <w:rPr>
            <w:i/>
          </w:rPr>
          <w:delText>U</w:delText>
        </w:r>
        <w:r w:rsidRPr="00791356">
          <w:delText xml:space="preserve"> has the sam</w:delText>
        </w:r>
        <w:r w:rsidRPr="0000049C">
          <w:delText>e set of co</w:delText>
        </w:r>
        <w:r>
          <w:delText xml:space="preserve">nstruct signatures, but with return types that are unions of the return types of the respective construct signatures </w:delText>
        </w:r>
        <w:r w:rsidR="00EA32B8">
          <w:delText>from</w:delText>
        </w:r>
        <w:r>
          <w:delText xml:space="preserve"> each type in </w:delText>
        </w:r>
        <w:r w:rsidRPr="009D0852">
          <w:rPr>
            <w:i/>
          </w:rPr>
          <w:delText>U</w:delText>
        </w:r>
        <w:r>
          <w:delText>.</w:delText>
        </w:r>
      </w:del>
    </w:p>
    <w:p w14:paraId="1F0CE416" w14:textId="77777777" w:rsidR="009D0852" w:rsidRDefault="009D0852" w:rsidP="009D0852">
      <w:pPr>
        <w:pStyle w:val="ListParagraph"/>
        <w:numPr>
          <w:ilvl w:val="0"/>
          <w:numId w:val="57"/>
        </w:numPr>
        <w:rPr>
          <w:del w:id="985" w:author="Anders Hejlsberg" w:date="2014-11-01T15:43:00Z"/>
        </w:rPr>
      </w:pPr>
      <w:del w:id="986" w:author="Anders Hejlsberg" w:date="2014-11-01T15:43:00Z">
        <w:r>
          <w:delText xml:space="preserve">If each type in </w:delText>
        </w:r>
        <w:r w:rsidRPr="009D0852">
          <w:rPr>
            <w:i/>
          </w:rPr>
          <w:delText>U</w:delText>
        </w:r>
        <w:r>
          <w:delText xml:space="preserve"> has a string index signature, </w:delText>
        </w:r>
        <w:r w:rsidRPr="009D0852">
          <w:rPr>
            <w:i/>
          </w:rPr>
          <w:delText>U</w:delText>
        </w:r>
        <w:r>
          <w:delText xml:space="preserve"> has a string index signature of a union type of the </w:delText>
        </w:r>
        <w:r w:rsidRPr="009D0852">
          <w:delText xml:space="preserve">types of </w:delText>
        </w:r>
        <w:r>
          <w:delText>the string index signatures</w:delText>
        </w:r>
        <w:r w:rsidRPr="009D0852">
          <w:delText xml:space="preserve"> </w:delText>
        </w:r>
        <w:r w:rsidR="00EA32B8">
          <w:delText>from</w:delText>
        </w:r>
        <w:r>
          <w:delText xml:space="preserve"> each type in </w:delText>
        </w:r>
        <w:r w:rsidRPr="009D0852">
          <w:rPr>
            <w:i/>
          </w:rPr>
          <w:delText>U</w:delText>
        </w:r>
        <w:r>
          <w:delText>.</w:delText>
        </w:r>
      </w:del>
    </w:p>
    <w:p w14:paraId="4C96D9B0" w14:textId="77777777" w:rsidR="009D0852" w:rsidRDefault="009D0852" w:rsidP="009D0852">
      <w:pPr>
        <w:pStyle w:val="ListParagraph"/>
        <w:numPr>
          <w:ilvl w:val="0"/>
          <w:numId w:val="57"/>
        </w:numPr>
        <w:rPr>
          <w:del w:id="987" w:author="Anders Hejlsberg" w:date="2014-11-01T15:43:00Z"/>
        </w:rPr>
      </w:pPr>
      <w:del w:id="988" w:author="Anders Hejlsberg" w:date="2014-11-01T15:43:00Z">
        <w:r>
          <w:delText xml:space="preserve">If each type in </w:delText>
        </w:r>
        <w:r w:rsidRPr="009D0852">
          <w:rPr>
            <w:i/>
          </w:rPr>
          <w:delText>U</w:delText>
        </w:r>
        <w:r>
          <w:delText xml:space="preserve"> has a numeric index signature, </w:delText>
        </w:r>
        <w:r w:rsidRPr="009D0852">
          <w:rPr>
            <w:i/>
          </w:rPr>
          <w:delText>U</w:delText>
        </w:r>
        <w:r>
          <w:delText xml:space="preserve"> has a numeric index signature of a union type of the </w:delText>
        </w:r>
        <w:r w:rsidRPr="009D0852">
          <w:delText xml:space="preserve">types of </w:delText>
        </w:r>
        <w:r>
          <w:delText>the numeric index signatures</w:delText>
        </w:r>
        <w:r w:rsidR="00EA32B8">
          <w:delText xml:space="preserve"> from</w:delText>
        </w:r>
        <w:r>
          <w:delText xml:space="preserve"> each type in </w:delText>
        </w:r>
        <w:r w:rsidRPr="009D0852">
          <w:rPr>
            <w:i/>
          </w:rPr>
          <w:delText>U</w:delText>
        </w:r>
        <w:r>
          <w:delText>.</w:delText>
        </w:r>
      </w:del>
    </w:p>
    <w:p w14:paraId="33E00BCC" w14:textId="77777777" w:rsidR="00A579D4" w:rsidRDefault="00A579D4" w:rsidP="00A579D4">
      <w:pPr>
        <w:rPr>
          <w:ins w:id="989" w:author="Anders Hejlsberg" w:date="2014-11-01T15:43:00Z"/>
        </w:rPr>
      </w:pPr>
      <w:ins w:id="990" w:author="Anders Hejlsberg" w:date="2014-11-01T15:43:00Z">
        <w:r>
          <w:t>Note that 'x.a' has a union type because the type of 'a' is different in 'A' and 'B', whereas 'x.b' simply has type number because that is the type of 'b' in both 'A' and 'B'. Also note that there is no property 'x.c' because only 'A' has a property 'c'.</w:t>
        </w:r>
      </w:ins>
    </w:p>
    <w:p w14:paraId="353172F7" w14:textId="77777777" w:rsidR="005C0F1B" w:rsidRDefault="00A579D4" w:rsidP="005C0F1B">
      <w:pPr>
        <w:pStyle w:val="Heading3"/>
        <w:rPr>
          <w:ins w:id="991" w:author="Anders Hejlsberg" w:date="2014-11-01T15:43:00Z"/>
        </w:rPr>
      </w:pPr>
      <w:bookmarkStart w:id="992" w:name="_Ref402351531"/>
      <w:bookmarkStart w:id="993" w:name="_Toc402619835"/>
      <w:ins w:id="994" w:author="Anders Hejlsberg" w:date="2014-11-01T15:43:00Z">
        <w:r>
          <w:t>Contextual</w:t>
        </w:r>
        <w:r w:rsidR="005C0F1B">
          <w:t xml:space="preserve"> Union Types</w:t>
        </w:r>
        <w:bookmarkEnd w:id="992"/>
        <w:bookmarkEnd w:id="993"/>
      </w:ins>
    </w:p>
    <w:p w14:paraId="4514501D" w14:textId="77777777"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B510EF">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14:paraId="37522EF8"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14:paraId="66E0B00A"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14:paraId="54CE6891"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14:paraId="0D8E62F6"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14:paraId="2A773A81" w14:textId="77777777" w:rsidR="005C0F1B" w:rsidRDefault="005C0F1B" w:rsidP="003F35D7">
      <w:pPr>
        <w:pStyle w:val="ListParagraph"/>
        <w:numPr>
          <w:ilvl w:val="0"/>
          <w:numId w:val="57"/>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14:paraId="522A0988" w14:textId="77777777" w:rsidR="005C0F1B" w:rsidRDefault="005C0F1B" w:rsidP="005C0F1B">
      <w:bookmarkStart w:id="995" w:name="_Toc402619836"/>
      <w:moveFromRangeStart w:id="996" w:author="Anders Hejlsberg" w:date="2014-11-01T15:43:00Z" w:name="move402619947"/>
      <w:moveFrom w:id="997" w:author="Anders Hejlsberg" w:date="2014-11-01T15:43:00Z">
        <w:r>
          <w:t xml:space="preserve">The || and conditional operators (section </w:t>
        </w:r>
        <w:r>
          <w:fldChar w:fldCharType="begin"/>
        </w:r>
        <w:r>
          <w:instrText xml:space="preserve"> REF _Ref368214951 \r \h </w:instrText>
        </w:r>
        <w:r>
          <w:fldChar w:fldCharType="separate"/>
        </w:r>
        <w:r w:rsidR="00B510EF">
          <w:t>4.15.7</w:t>
        </w:r>
        <w:r>
          <w:fldChar w:fldCharType="end"/>
        </w:r>
        <w:r>
          <w:t xml:space="preserve"> and </w:t>
        </w:r>
        <w:r>
          <w:fldChar w:fldCharType="begin"/>
        </w:r>
        <w:r>
          <w:instrText xml:space="preserve"> REF _Ref368215196 \r \h </w:instrText>
        </w:r>
        <w:r>
          <w:fldChar w:fldCharType="separate"/>
        </w:r>
        <w:r w:rsidR="00B510EF">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B510EF">
          <w:t>4.6</w:t>
        </w:r>
        <w:r>
          <w:fldChar w:fldCharType="end"/>
        </w:r>
        <w:r>
          <w:t>) may produce array values that have union types as their element types.</w:t>
        </w:r>
      </w:moveFrom>
    </w:p>
    <w:p w14:paraId="31BC8305" w14:textId="77777777" w:rsidR="005C0F1B" w:rsidRDefault="005C0F1B" w:rsidP="005C0F1B">
      <w:moveFrom w:id="998" w:author="Anders Hejlsberg" w:date="2014-11-01T15:43:00Z">
        <w:r>
          <w:lastRenderedPageBreak/>
          <w:t xml:space="preserve">Type guards (section </w:t>
        </w:r>
        <w:r>
          <w:fldChar w:fldCharType="begin"/>
        </w:r>
        <w:r>
          <w:instrText xml:space="preserve"> REF _Ref401120325 \r \h </w:instrText>
        </w:r>
        <w:r>
          <w:fldChar w:fldCharType="separate"/>
        </w:r>
        <w:r w:rsidR="00B510EF">
          <w:t>4.20</w:t>
        </w:r>
        <w:r>
          <w:fldChar w:fldCharType="end"/>
        </w:r>
        <w:r>
          <w:t>) may be used to narrow a union type to a more specific type. In particular, type guards are useful for narrowing union type values to a non-union type values.</w:t>
        </w:r>
      </w:moveFrom>
    </w:p>
    <w:p w14:paraId="27FB1DC6" w14:textId="77777777" w:rsidR="005C0F1B" w:rsidRDefault="005C0F1B" w:rsidP="005C0F1B">
      <w:moveFrom w:id="999" w:author="Anders Hejlsberg" w:date="2014-11-01T15:43:00Z">
        <w:r>
          <w:t>In the example</w:t>
        </w:r>
      </w:moveFrom>
    </w:p>
    <w:p w14:paraId="67B20F4B" w14:textId="77777777" w:rsidR="005C0F1B" w:rsidRPr="003A7193" w:rsidRDefault="005C0F1B" w:rsidP="005C0F1B">
      <w:pPr>
        <w:pStyle w:val="Code"/>
      </w:pPr>
      <w:moveFrom w:id="1000" w:author="Anders Hejlsberg" w:date="2014-11-01T15:43:00Z">
        <w:r w:rsidRPr="004262B4">
          <w:rPr>
            <w:color w:val="0000FF"/>
            <w:highlight w:val="white"/>
          </w:rPr>
          <w:t>var</w:t>
        </w:r>
        <w:r>
          <w:t xml:space="preserve"> x: </w:t>
        </w:r>
        <w:r w:rsidRPr="004262B4">
          <w:rPr>
            <w:color w:val="0000FF"/>
            <w:highlight w:val="white"/>
          </w:rPr>
          <w:t>string</w:t>
        </w:r>
        <w:r w:rsidRPr="004262B4">
          <w:t xml:space="preserve"> | </w:t>
        </w:r>
        <w:r w:rsidRPr="004262B4">
          <w:rPr>
            <w:color w:val="0000FF"/>
            <w:highlight w:val="white"/>
          </w:rPr>
          <w:t>number</w:t>
        </w:r>
        <w:r>
          <w:t>;</w:t>
        </w:r>
        <w:r>
          <w:br/>
        </w:r>
        <w:r w:rsidRPr="003A7193">
          <w:rPr>
            <w:color w:val="0000FF"/>
            <w:highlight w:val="white"/>
          </w:rPr>
          <w:t>var</w:t>
        </w:r>
        <w:r>
          <w:t xml:space="preserve"> test: </w:t>
        </w:r>
        <w:r w:rsidRPr="003A7193">
          <w:rPr>
            <w:color w:val="0000FF"/>
            <w:highlight w:val="white"/>
          </w:rPr>
          <w:t>boolean</w:t>
        </w:r>
        <w:r>
          <w:t>;</w:t>
        </w:r>
        <w:r>
          <w:br/>
          <w:t xml:space="preserve">x = </w:t>
        </w:r>
        <w:r>
          <w:rPr>
            <w:color w:val="800000"/>
            <w:highlight w:val="white"/>
          </w:rPr>
          <w:t>"</w:t>
        </w:r>
        <w:r w:rsidRPr="0036079A">
          <w:rPr>
            <w:color w:val="800000"/>
            <w:highlight w:val="white"/>
          </w:rPr>
          <w:t>hello</w:t>
        </w:r>
        <w:r>
          <w:rPr>
            <w:color w:val="800000"/>
            <w:highlight w:val="white"/>
          </w:rPr>
          <w:t>"</w:t>
        </w:r>
        <w:r>
          <w:t xml:space="preserve">;            </w:t>
        </w:r>
        <w:r w:rsidRPr="0036079A">
          <w:rPr>
            <w:color w:val="008000"/>
            <w:highlight w:val="white"/>
          </w:rPr>
          <w:t>// Ok</w:t>
        </w:r>
        <w:r>
          <w:br/>
          <w:t xml:space="preserve">x = </w:t>
        </w:r>
        <w:r w:rsidRPr="0036079A">
          <w:rPr>
            <w:color w:val="800000"/>
            <w:highlight w:val="white"/>
          </w:rPr>
          <w:t>42</w:t>
        </w:r>
        <w:r>
          <w:t xml:space="preserve">;                 </w:t>
        </w:r>
        <w:r w:rsidRPr="0036079A">
          <w:rPr>
            <w:color w:val="008000"/>
            <w:highlight w:val="white"/>
          </w:rPr>
          <w:t>// Ok</w:t>
        </w:r>
        <w:r>
          <w:br/>
          <w:t xml:space="preserve">x = test;               </w:t>
        </w:r>
        <w:r w:rsidRPr="0036079A">
          <w:rPr>
            <w:color w:val="008000"/>
            <w:highlight w:val="white"/>
          </w:rPr>
          <w:t xml:space="preserve">// Error, </w:t>
        </w:r>
        <w:r>
          <w:rPr>
            <w:color w:val="008000"/>
          </w:rPr>
          <w:t>boolean not assignable</w:t>
        </w:r>
        <w:r>
          <w:br/>
          <w:t xml:space="preserve">x = test ? </w:t>
        </w:r>
        <w:r w:rsidRPr="003A7193">
          <w:rPr>
            <w:color w:val="800000"/>
            <w:highlight w:val="white"/>
          </w:rPr>
          <w:t>5</w:t>
        </w:r>
        <w:r>
          <w:t xml:space="preserve"> : </w:t>
        </w:r>
        <w:r>
          <w:rPr>
            <w:color w:val="800000"/>
            <w:highlight w:val="white"/>
          </w:rPr>
          <w:t>"</w:t>
        </w:r>
        <w:r w:rsidRPr="003A7193">
          <w:rPr>
            <w:color w:val="800000"/>
            <w:highlight w:val="white"/>
          </w:rPr>
          <w:t>five</w:t>
        </w:r>
        <w:r>
          <w:rPr>
            <w:color w:val="800000"/>
            <w:highlight w:val="white"/>
          </w:rPr>
          <w:t>"</w:t>
        </w:r>
        <w:r>
          <w:t xml:space="preserve">;  </w:t>
        </w:r>
        <w:r w:rsidRPr="003A7193">
          <w:rPr>
            <w:color w:val="008000"/>
          </w:rPr>
          <w:t>// Ok</w:t>
        </w:r>
        <w:r w:rsidRPr="003A7193">
          <w:br/>
        </w:r>
        <w:r>
          <w:t xml:space="preserve">x = test ? </w:t>
        </w:r>
        <w:r w:rsidRPr="003A7193">
          <w:rPr>
            <w:color w:val="800000"/>
            <w:highlight w:val="white"/>
          </w:rPr>
          <w:t>0</w:t>
        </w:r>
        <w:r>
          <w:t xml:space="preserve"> : </w:t>
        </w:r>
        <w:r w:rsidRPr="003A7193">
          <w:rPr>
            <w:color w:val="0000FF"/>
            <w:highlight w:val="white"/>
          </w:rPr>
          <w:t>false</w:t>
        </w:r>
        <w:r>
          <w:t xml:space="preserve">;   </w:t>
        </w:r>
        <w:r w:rsidRPr="003A7193">
          <w:rPr>
            <w:color w:val="008000"/>
          </w:rPr>
          <w:t>// Error, number | boolean not asssignable</w:t>
        </w:r>
      </w:moveFrom>
    </w:p>
    <w:p w14:paraId="35018C55" w14:textId="77777777" w:rsidR="005C0F1B" w:rsidRDefault="005C0F1B" w:rsidP="005C0F1B">
      <w:moveFrom w:id="1001" w:author="Anders Hejlsberg" w:date="2014-11-01T15:43:00Z">
        <w:r>
          <w:t>it is possible to assign 'x' a value of type string, number, or the union type string | number, but not any other type. To access a value in 'x', a type guard can be used to first narrow the type of 'x' to either string or number:</w:t>
        </w:r>
      </w:moveFrom>
    </w:p>
    <w:p w14:paraId="17717BC9" w14:textId="77777777" w:rsidR="005C0F1B" w:rsidRPr="00A579D4" w:rsidRDefault="005C0F1B" w:rsidP="005C0F1B">
      <w:pPr>
        <w:pStyle w:val="Code"/>
      </w:pPr>
      <w:moveFrom w:id="1002" w:author="Anders Hejlsberg" w:date="2014-11-01T15:43:00Z">
        <w:r w:rsidRPr="003A7193">
          <w:rPr>
            <w:color w:val="0000FF"/>
            <w:highlight w:val="white"/>
          </w:rPr>
          <w:t>var</w:t>
        </w:r>
        <w:r>
          <w:t xml:space="preserve"> n = </w:t>
        </w:r>
        <w:r w:rsidRPr="003A7193">
          <w:rPr>
            <w:color w:val="0000FF"/>
            <w:highlight w:val="white"/>
          </w:rPr>
          <w:t>typeof</w:t>
        </w:r>
        <w:r>
          <w:t xml:space="preserve"> x === </w:t>
        </w:r>
        <w:r>
          <w:rPr>
            <w:color w:val="800000"/>
            <w:highlight w:val="white"/>
          </w:rPr>
          <w:t>"</w:t>
        </w:r>
        <w:r w:rsidRPr="003A7193">
          <w:rPr>
            <w:color w:val="800000"/>
            <w:highlight w:val="white"/>
          </w:rPr>
          <w:t>string</w:t>
        </w:r>
        <w:r>
          <w:rPr>
            <w:color w:val="800000"/>
            <w:highlight w:val="white"/>
          </w:rPr>
          <w:t>"</w:t>
        </w:r>
        <w:r>
          <w:t xml:space="preserve"> ? x.length : x;  </w:t>
        </w:r>
        <w:r w:rsidRPr="003A7193">
          <w:rPr>
            <w:color w:val="008000"/>
            <w:highlight w:val="white"/>
          </w:rPr>
          <w:t>// Type of n is number</w:t>
        </w:r>
      </w:moveFrom>
    </w:p>
    <w:p w14:paraId="4E29841D" w14:textId="77777777" w:rsidR="009D073F" w:rsidRDefault="00A579D4" w:rsidP="009D073F">
      <w:pPr>
        <w:rPr>
          <w:del w:id="1003" w:author="Anders Hejlsberg" w:date="2014-11-01T15:43:00Z"/>
        </w:rPr>
      </w:pPr>
      <w:moveFromRangeStart w:id="1004" w:author="Anders Hejlsberg" w:date="2014-11-01T15:43:00Z" w:name="move402619948"/>
      <w:moveFromRangeEnd w:id="996"/>
      <w:moveFrom w:id="1005" w:author="Anders Hejlsberg" w:date="2014-11-01T15:43:00Z">
        <w:r>
          <w:t>The following example illustrates the merging of member types that occurs when union types are created from object types.</w:t>
        </w:r>
      </w:moveFrom>
      <w:moveFromRangeEnd w:id="1004"/>
    </w:p>
    <w:p w14:paraId="29BE21BB" w14:textId="77777777" w:rsidR="009D073F" w:rsidRDefault="005F4294" w:rsidP="009D073F">
      <w:pPr>
        <w:pStyle w:val="Code"/>
        <w:rPr>
          <w:del w:id="1006" w:author="Anders Hejlsberg" w:date="2014-11-01T15:43:00Z"/>
        </w:rPr>
      </w:pPr>
      <w:del w:id="1007" w:author="Anders Hejlsberg" w:date="2014-11-01T15:43:00Z">
        <w:r w:rsidRPr="005F4294">
          <w:rPr>
            <w:color w:val="0000FF"/>
            <w:highlight w:val="white"/>
          </w:rPr>
          <w:delText>interface</w:delText>
        </w:r>
        <w:r>
          <w:delText xml:space="preserve"> A {</w:delText>
        </w:r>
        <w:r>
          <w:br/>
          <w:delText xml:space="preserve">    a: </w:delText>
        </w:r>
        <w:r w:rsidRPr="005F4294">
          <w:rPr>
            <w:color w:val="0000FF"/>
            <w:highlight w:val="white"/>
          </w:rPr>
          <w:delText>string</w:delText>
        </w:r>
        <w:r>
          <w:delText>;</w:delText>
        </w:r>
        <w:r>
          <w:br/>
          <w:delText xml:space="preserve">    b: </w:delText>
        </w:r>
        <w:r w:rsidRPr="005F4294">
          <w:rPr>
            <w:color w:val="0000FF"/>
            <w:highlight w:val="white"/>
          </w:rPr>
          <w:delText>number</w:delText>
        </w:r>
        <w:r>
          <w:delText>;</w:delText>
        </w:r>
        <w:r>
          <w:br/>
          <w:delText>}</w:delText>
        </w:r>
      </w:del>
    </w:p>
    <w:p w14:paraId="7E20CA90" w14:textId="77777777" w:rsidR="005F4294" w:rsidRDefault="005F4294" w:rsidP="009D073F">
      <w:pPr>
        <w:pStyle w:val="Code"/>
        <w:rPr>
          <w:del w:id="1008" w:author="Anders Hejlsberg" w:date="2014-11-01T15:43:00Z"/>
        </w:rPr>
      </w:pPr>
      <w:del w:id="1009" w:author="Anders Hejlsberg" w:date="2014-11-01T15:43:00Z">
        <w:r w:rsidRPr="005F4294">
          <w:rPr>
            <w:color w:val="0000FF"/>
            <w:highlight w:val="white"/>
          </w:rPr>
          <w:delText>interface</w:delText>
        </w:r>
        <w:r>
          <w:delText xml:space="preserve"> B {</w:delText>
        </w:r>
        <w:r>
          <w:br/>
          <w:delText xml:space="preserve">    a: </w:delText>
        </w:r>
        <w:r w:rsidRPr="005F4294">
          <w:rPr>
            <w:color w:val="0000FF"/>
            <w:highlight w:val="white"/>
          </w:rPr>
          <w:delText>number</w:delText>
        </w:r>
        <w:r>
          <w:delText>;</w:delText>
        </w:r>
        <w:r>
          <w:br/>
          <w:delText xml:space="preserve">    b: </w:delText>
        </w:r>
        <w:r w:rsidRPr="005F4294">
          <w:rPr>
            <w:color w:val="0000FF"/>
            <w:highlight w:val="white"/>
          </w:rPr>
          <w:delText>number</w:delText>
        </w:r>
        <w:r>
          <w:delText>;</w:delText>
        </w:r>
        <w:r>
          <w:br/>
          <w:delText xml:space="preserve">    c: </w:delText>
        </w:r>
        <w:r w:rsidRPr="005F4294">
          <w:rPr>
            <w:color w:val="0000FF"/>
            <w:highlight w:val="white"/>
          </w:rPr>
          <w:delText>number</w:delText>
        </w:r>
        <w:r>
          <w:delText>;</w:delText>
        </w:r>
        <w:r>
          <w:br/>
          <w:delText>}</w:delText>
        </w:r>
      </w:del>
    </w:p>
    <w:p w14:paraId="4B07E907" w14:textId="77777777" w:rsidR="00310A30" w:rsidRDefault="005F4294" w:rsidP="00520C74">
      <w:pPr>
        <w:pStyle w:val="Code"/>
        <w:rPr>
          <w:del w:id="1010" w:author="Anders Hejlsberg" w:date="2014-11-01T15:43:00Z"/>
          <w:color w:val="008000"/>
        </w:rPr>
      </w:pPr>
      <w:del w:id="1011" w:author="Anders Hejlsberg" w:date="2014-11-01T15:43:00Z">
        <w:r w:rsidRPr="005F4294">
          <w:rPr>
            <w:color w:val="0000FF"/>
            <w:highlight w:val="white"/>
          </w:rPr>
          <w:delText>var</w:delText>
        </w:r>
        <w:r>
          <w:delText xml:space="preserve"> x: A | B;</w:delText>
        </w:r>
        <w:r>
          <w:br/>
        </w:r>
        <w:r w:rsidRPr="005F4294">
          <w:rPr>
            <w:color w:val="0000FF"/>
            <w:highlight w:val="white"/>
          </w:rPr>
          <w:delText>var</w:delText>
        </w:r>
        <w:r>
          <w:delText xml:space="preserve"> a = x.a;  </w:delText>
        </w:r>
        <w:r w:rsidRPr="005F4294">
          <w:rPr>
            <w:color w:val="008000"/>
            <w:highlight w:val="white"/>
          </w:rPr>
          <w:delText>// a has type string | number</w:delText>
        </w:r>
        <w:r>
          <w:br/>
        </w:r>
        <w:r w:rsidRPr="005F4294">
          <w:rPr>
            <w:color w:val="0000FF"/>
            <w:highlight w:val="white"/>
          </w:rPr>
          <w:delText>var</w:delText>
        </w:r>
        <w:r>
          <w:delText xml:space="preserve"> b = x.b;  </w:delText>
        </w:r>
        <w:r w:rsidRPr="005F4294">
          <w:rPr>
            <w:color w:val="008000"/>
            <w:highlight w:val="white"/>
          </w:rPr>
          <w:delText>// b has type number</w:delText>
        </w:r>
        <w:r>
          <w:br/>
        </w:r>
        <w:r w:rsidRPr="005F4294">
          <w:rPr>
            <w:color w:val="0000FF"/>
            <w:highlight w:val="white"/>
          </w:rPr>
          <w:delText>var</w:delText>
        </w:r>
        <w:r>
          <w:delText xml:space="preserve"> c = x.c;  </w:delText>
        </w:r>
        <w:r w:rsidRPr="005F4294">
          <w:rPr>
            <w:color w:val="008000"/>
            <w:highlight w:val="white"/>
          </w:rPr>
          <w:delText>// Error</w:delText>
        </w:r>
        <w:r>
          <w:rPr>
            <w:color w:val="008000"/>
          </w:rPr>
          <w:delText>, no property c in union type</w:delText>
        </w:r>
      </w:del>
    </w:p>
    <w:p w14:paraId="09838EFB" w14:textId="77777777" w:rsidR="00520C74" w:rsidRPr="00520C74" w:rsidRDefault="00520C74" w:rsidP="00520C74">
      <w:pPr>
        <w:rPr>
          <w:del w:id="1012" w:author="Anders Hejlsberg" w:date="2014-11-01T15:43:00Z"/>
        </w:rPr>
      </w:pPr>
      <w:del w:id="1013" w:author="Anders Hejlsberg" w:date="2014-11-01T15:43:00Z">
        <w:r>
          <w:delText xml:space="preserve">Note that </w:delText>
        </w:r>
        <w:r w:rsidR="008F4735">
          <w:delText>'</w:delText>
        </w:r>
        <w:r>
          <w:delText>x.a</w:delText>
        </w:r>
        <w:r w:rsidR="008F4735">
          <w:delText>'</w:delText>
        </w:r>
        <w:r>
          <w:delText xml:space="preserve"> has a union type because the type of </w:delText>
        </w:r>
        <w:r w:rsidR="008F4735">
          <w:delText>'</w:delText>
        </w:r>
        <w:r>
          <w:delText>a</w:delText>
        </w:r>
        <w:r w:rsidR="008F4735">
          <w:delText>'</w:delText>
        </w:r>
        <w:r>
          <w:delText xml:space="preserve"> is different in </w:delText>
        </w:r>
        <w:r w:rsidR="008F4735">
          <w:delText>'</w:delText>
        </w:r>
        <w:r>
          <w:delText>A</w:delText>
        </w:r>
        <w:r w:rsidR="008F4735">
          <w:delText>'</w:delText>
        </w:r>
        <w:r>
          <w:delText xml:space="preserve"> and </w:delText>
        </w:r>
        <w:r w:rsidR="008F4735">
          <w:delText>'</w:delText>
        </w:r>
        <w:r>
          <w:delText>B</w:delText>
        </w:r>
        <w:r w:rsidR="008F4735">
          <w:delText>'</w:delText>
        </w:r>
        <w:r>
          <w:delText xml:space="preserve">, whereas </w:delText>
        </w:r>
        <w:r w:rsidR="008F4735">
          <w:delText>'</w:delText>
        </w:r>
        <w:r>
          <w:delText>x.b</w:delText>
        </w:r>
        <w:r w:rsidR="008F4735">
          <w:delText>'</w:delText>
        </w:r>
        <w:r>
          <w:delText xml:space="preserve"> </w:delText>
        </w:r>
        <w:r w:rsidR="0045308C">
          <w:delText xml:space="preserve">simply </w:delText>
        </w:r>
        <w:r>
          <w:delText xml:space="preserve">has type number because that is the type of </w:delText>
        </w:r>
        <w:r w:rsidR="008F4735">
          <w:delText>'</w:delText>
        </w:r>
        <w:r>
          <w:delText>b</w:delText>
        </w:r>
        <w:r w:rsidR="008F4735">
          <w:delText>'</w:delText>
        </w:r>
        <w:r>
          <w:delText xml:space="preserve"> in both </w:delText>
        </w:r>
        <w:r w:rsidR="008F4735">
          <w:delText>'</w:delText>
        </w:r>
        <w:r>
          <w:delText>A</w:delText>
        </w:r>
        <w:r w:rsidR="008F4735">
          <w:delText>'</w:delText>
        </w:r>
        <w:r>
          <w:delText xml:space="preserve"> and </w:delText>
        </w:r>
        <w:r w:rsidR="008F4735">
          <w:delText>'</w:delText>
        </w:r>
        <w:r>
          <w:delText>B</w:delText>
        </w:r>
        <w:r w:rsidR="008F4735">
          <w:delText>'</w:delText>
        </w:r>
        <w:r>
          <w:delText xml:space="preserve">. Also note that there is no property </w:delText>
        </w:r>
        <w:r w:rsidR="008F4735">
          <w:delText>'</w:delText>
        </w:r>
        <w:r>
          <w:delText>x.c</w:delText>
        </w:r>
        <w:r w:rsidR="008F4735">
          <w:delText>'</w:delText>
        </w:r>
        <w:r>
          <w:delText xml:space="preserve"> because only </w:delText>
        </w:r>
        <w:r w:rsidR="008F4735">
          <w:delText>'</w:delText>
        </w:r>
        <w:r>
          <w:delText>A</w:delText>
        </w:r>
        <w:r w:rsidR="008F4735">
          <w:delText>'</w:delText>
        </w:r>
        <w:r>
          <w:delText xml:space="preserve"> has a property </w:delText>
        </w:r>
        <w:r w:rsidR="008F4735">
          <w:delText>'</w:delText>
        </w:r>
        <w:r>
          <w:delText>c</w:delText>
        </w:r>
        <w:r w:rsidR="008F4735">
          <w:delText>'</w:delText>
        </w:r>
        <w:r>
          <w:delText>.</w:delText>
        </w:r>
      </w:del>
    </w:p>
    <w:p w14:paraId="1710FA12" w14:textId="77777777" w:rsidR="00815514" w:rsidRDefault="00815514" w:rsidP="00815514">
      <w:pPr>
        <w:pStyle w:val="Heading3"/>
      </w:pPr>
      <w:bookmarkStart w:id="1014" w:name="_Toc401414019"/>
      <w:moveFromRangeStart w:id="1015" w:author="Anders Hejlsberg" w:date="2014-11-01T15:43:00Z" w:name="move402619942"/>
      <w:moveFrom w:id="1016" w:author="Anders Hejlsberg" w:date="2014-11-01T15:43:00Z">
        <w:r>
          <w:t>Function Types</w:t>
        </w:r>
        <w:bookmarkEnd w:id="1014"/>
      </w:moveFrom>
    </w:p>
    <w:p w14:paraId="62B88E3F" w14:textId="77777777" w:rsidR="00FF2F0A" w:rsidRDefault="00FF2F0A" w:rsidP="00FF2F0A">
      <w:pPr>
        <w:rPr>
          <w:del w:id="1017" w:author="Anders Hejlsberg" w:date="2014-11-01T15:43:00Z"/>
        </w:rPr>
      </w:pPr>
      <w:moveFrom w:id="1018" w:author="Anders Hejlsberg" w:date="2014-11-01T15:43:00Z">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moveFrom>
      <w:moveFromRangeEnd w:id="1015"/>
      <w:del w:id="1019" w:author="Anders Hejlsberg" w:date="2014-11-01T15:43:00Z">
        <w:r w:rsidR="003E37A3">
          <w:fldChar w:fldCharType="begin"/>
        </w:r>
        <w:r w:rsidR="003E37A3">
          <w:delInstrText xml:space="preserve"> REF _Ref399772616 \r \h </w:delInstrText>
        </w:r>
        <w:r w:rsidR="003E37A3">
          <w:fldChar w:fldCharType="separate"/>
        </w:r>
        <w:r w:rsidR="00633278">
          <w:delText>3.6.7</w:delText>
        </w:r>
        <w:r w:rsidR="003E37A3">
          <w:fldChar w:fldCharType="end"/>
        </w:r>
        <w:r w:rsidR="003E37A3">
          <w:delText>)</w:delText>
        </w:r>
        <w:r w:rsidR="00DB5E89">
          <w:delText xml:space="preserve"> or by including call signatures in object type literals.</w:delText>
        </w:r>
      </w:del>
    </w:p>
    <w:p w14:paraId="5D35E96B" w14:textId="77777777" w:rsidR="00815514" w:rsidRDefault="00815514" w:rsidP="00815514">
      <w:pPr>
        <w:pStyle w:val="Heading3"/>
      </w:pPr>
      <w:bookmarkStart w:id="1020" w:name="_Toc401414020"/>
      <w:moveFromRangeStart w:id="1021" w:author="Anders Hejlsberg" w:date="2014-11-01T15:43:00Z" w:name="move402619943"/>
      <w:moveFrom w:id="1022" w:author="Anders Hejlsberg" w:date="2014-11-01T15:43:00Z">
        <w:r>
          <w:lastRenderedPageBreak/>
          <w:t>Constructor Types</w:t>
        </w:r>
        <w:bookmarkEnd w:id="1020"/>
      </w:moveFrom>
    </w:p>
    <w:p w14:paraId="12711872" w14:textId="77777777" w:rsidR="00FF2F0A" w:rsidRPr="00FF2F0A" w:rsidRDefault="00FF2F0A" w:rsidP="00FF2F0A">
      <w:pPr>
        <w:rPr>
          <w:del w:id="1023" w:author="Anders Hejlsberg" w:date="2014-11-01T15:43:00Z"/>
        </w:rPr>
      </w:pPr>
      <w:moveFrom w:id="1024" w:author="Anders Hejlsberg" w:date="2014-11-01T15:43:00Z">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moveFrom>
      <w:moveFromRangeEnd w:id="1021"/>
      <w:del w:id="1025" w:author="Anders Hejlsberg" w:date="2014-11-01T15:43:00Z">
        <w:r w:rsidR="00DB5E89">
          <w:fldChar w:fldCharType="begin"/>
        </w:r>
        <w:r w:rsidR="00DB5E89">
          <w:delInstrText xml:space="preserve"> REF _Ref399821725 \r \h </w:delInstrText>
        </w:r>
        <w:r w:rsidR="00DB5E89">
          <w:fldChar w:fldCharType="separate"/>
        </w:r>
        <w:r w:rsidR="00633278">
          <w:delText>3.6.8</w:delText>
        </w:r>
        <w:r w:rsidR="00DB5E89">
          <w:fldChar w:fldCharType="end"/>
        </w:r>
        <w:r w:rsidR="00DB5E89">
          <w:delText>) or by including construct signatures in object type literals.</w:delText>
        </w:r>
      </w:del>
    </w:p>
    <w:p w14:paraId="17C39007" w14:textId="77777777" w:rsidR="0044410D" w:rsidRPr="0044410D" w:rsidRDefault="00346243" w:rsidP="00346243">
      <w:pPr>
        <w:pStyle w:val="Heading3"/>
      </w:pPr>
      <w:bookmarkStart w:id="1026" w:name="_Toc401414021"/>
      <w:moveFromRangeStart w:id="1027" w:author="Anders Hejlsberg" w:date="2014-11-01T15:43:00Z" w:name="move402619944"/>
      <w:moveFrom w:id="1028" w:author="Anders Hejlsberg" w:date="2014-11-01T15:43:00Z">
        <w:r>
          <w:t>Members</w:t>
        </w:r>
        <w:bookmarkEnd w:id="1026"/>
      </w:moveFrom>
    </w:p>
    <w:p w14:paraId="44792260" w14:textId="77777777" w:rsidR="0044410D" w:rsidRPr="0044410D" w:rsidRDefault="00F701E3" w:rsidP="00F701E3">
      <w:moveFrom w:id="1029" w:author="Anders Hejlsberg" w:date="2014-11-01T15:43:00Z">
        <w:r>
          <w:t>Every object type is composed from zero or more of the following kinds of members:</w:t>
        </w:r>
      </w:moveFrom>
    </w:p>
    <w:p w14:paraId="7628A1CD" w14:textId="77777777" w:rsidR="0044410D" w:rsidRPr="0044410D" w:rsidRDefault="00F701E3" w:rsidP="00236652">
      <w:pPr>
        <w:pStyle w:val="ListParagraph"/>
        <w:numPr>
          <w:ilvl w:val="0"/>
          <w:numId w:val="4"/>
        </w:numPr>
      </w:pPr>
      <w:moveFrom w:id="1030" w:author="Anders Hejlsberg" w:date="2014-11-01T15:43:00Z">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moveFrom>
    </w:p>
    <w:p w14:paraId="0FD42904" w14:textId="77777777" w:rsidR="0044410D" w:rsidRPr="0044410D" w:rsidRDefault="00F701E3" w:rsidP="00236652">
      <w:pPr>
        <w:pStyle w:val="ListParagraph"/>
        <w:numPr>
          <w:ilvl w:val="0"/>
          <w:numId w:val="4"/>
        </w:numPr>
      </w:pPr>
      <w:moveFrom w:id="1031" w:author="Anders Hejlsberg" w:date="2014-11-01T15:43:00Z">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moveFrom>
    </w:p>
    <w:p w14:paraId="59363560" w14:textId="77777777" w:rsidR="0044410D" w:rsidRPr="0044410D" w:rsidRDefault="00F701E3" w:rsidP="00236652">
      <w:pPr>
        <w:pStyle w:val="ListParagraph"/>
        <w:numPr>
          <w:ilvl w:val="0"/>
          <w:numId w:val="4"/>
        </w:numPr>
      </w:pPr>
      <w:moveFrom w:id="1032" w:author="Anders Hejlsberg" w:date="2014-11-01T15:43:00Z">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moveFrom>
    </w:p>
    <w:p w14:paraId="0FAA8330" w14:textId="77777777" w:rsidR="0044410D" w:rsidRPr="0044410D" w:rsidRDefault="00F701E3" w:rsidP="00236652">
      <w:pPr>
        <w:pStyle w:val="ListParagraph"/>
        <w:numPr>
          <w:ilvl w:val="0"/>
          <w:numId w:val="4"/>
        </w:numPr>
      </w:pPr>
      <w:moveFrom w:id="1033" w:author="Anders Hejlsberg" w:date="2014-11-01T15:43:00Z">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moveFrom>
    </w:p>
    <w:p w14:paraId="1B777DB7" w14:textId="77777777" w:rsidR="0044410D" w:rsidRPr="0044410D" w:rsidRDefault="00371204" w:rsidP="00371204">
      <w:moveFrom w:id="1034" w:author="Anders Hejlsberg" w:date="2014-11-01T15:43:00Z">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moveFrom>
    </w:p>
    <w:p w14:paraId="795086F9" w14:textId="77777777" w:rsidR="0044410D" w:rsidRPr="0044410D" w:rsidRDefault="00371204" w:rsidP="00236652">
      <w:pPr>
        <w:pStyle w:val="ListParagraph"/>
        <w:numPr>
          <w:ilvl w:val="0"/>
          <w:numId w:val="25"/>
        </w:numPr>
        <w:rPr>
          <w:del w:id="1035" w:author="Anders Hejlsberg" w:date="2014-11-01T15:43:00Z"/>
        </w:rPr>
      </w:pPr>
      <w:moveFrom w:id="1036" w:author="Anders Hejlsberg" w:date="2014-11-01T15:43:00Z">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B510E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moveFrom>
      <w:moveFromRangeEnd w:id="1027"/>
      <w:del w:id="1037" w:author="Anders Hejlsberg" w:date="2014-11-01T15:43:00Z">
        <w:r w:rsidR="00BF1509">
          <w:fldChar w:fldCharType="begin"/>
        </w:r>
        <w:r w:rsidR="00BF1509">
          <w:delInstrText xml:space="preserve"> REF _Ref320780546 \r \h </w:delInstrText>
        </w:r>
        <w:r w:rsidR="00BF1509">
          <w:fldChar w:fldCharType="separate"/>
        </w:r>
        <w:r w:rsidR="00633278">
          <w:delText>3.8</w:delText>
        </w:r>
        <w:r w:rsidR="00BF1509">
          <w:fldChar w:fldCharType="end"/>
        </w:r>
        <w:r w:rsidR="00146DF1">
          <w:delText>.</w:delText>
        </w:r>
        <w:r w:rsidR="000D49B1">
          <w:delText xml:space="preserve"> Protected members are only accessible within their declaring class and classes derived from</w:delText>
        </w:r>
        <w:r w:rsidR="009F578E">
          <w:delText xml:space="preserve"> it, as described in section </w:delText>
        </w:r>
        <w:r w:rsidR="009F578E">
          <w:fldChar w:fldCharType="begin"/>
        </w:r>
        <w:r w:rsidR="009F578E">
          <w:delInstrText xml:space="preserve"> REF _Ref330633039 \r \h </w:delInstrText>
        </w:r>
        <w:r w:rsidR="009F578E">
          <w:fldChar w:fldCharType="separate"/>
        </w:r>
        <w:r w:rsidR="00633278">
          <w:delText>8.2.2</w:delText>
        </w:r>
        <w:r w:rsidR="009F578E">
          <w:fldChar w:fldCharType="end"/>
        </w:r>
        <w:r w:rsidR="000D49B1">
          <w:delText>, and protected properties match only themselves and overrides in subtype and assignment</w:delText>
        </w:r>
        <w:r w:rsidR="000D49B1" w:rsidRPr="000D49B1">
          <w:delText xml:space="preserve"> </w:delText>
        </w:r>
        <w:r w:rsidR="000D49B1">
          <w:delText xml:space="preserve">compatibility checks, as described in section </w:delText>
        </w:r>
        <w:r w:rsidR="000D49B1">
          <w:fldChar w:fldCharType="begin"/>
        </w:r>
        <w:r w:rsidR="000D49B1">
          <w:delInstrText xml:space="preserve"> REF _Ref320780546 \r \h </w:delInstrText>
        </w:r>
        <w:r w:rsidR="000D49B1">
          <w:fldChar w:fldCharType="separate"/>
        </w:r>
        <w:r w:rsidR="00633278">
          <w:delText>3.8</w:delText>
        </w:r>
        <w:r w:rsidR="000D49B1">
          <w:fldChar w:fldCharType="end"/>
        </w:r>
        <w:r w:rsidR="000D49B1">
          <w:delText>.</w:delText>
        </w:r>
      </w:del>
    </w:p>
    <w:p w14:paraId="210FCF98" w14:textId="77777777" w:rsidR="0044410D" w:rsidRPr="0044410D" w:rsidRDefault="00371204" w:rsidP="00236652">
      <w:pPr>
        <w:pStyle w:val="ListParagraph"/>
        <w:numPr>
          <w:ilvl w:val="0"/>
          <w:numId w:val="25"/>
        </w:numPr>
        <w:rPr>
          <w:del w:id="1038" w:author="Anders Hejlsberg" w:date="2014-11-01T15:43:00Z"/>
        </w:rPr>
      </w:pPr>
      <w:moveFromRangeStart w:id="1039" w:author="Anders Hejlsberg" w:date="2014-11-01T15:43:00Z" w:name="move402619945"/>
      <w:moveFrom w:id="1040" w:author="Anders Hejlsberg" w:date="2014-11-01T15:43:00Z">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moveFrom>
      <w:moveFromRangeEnd w:id="1039"/>
      <w:del w:id="1041" w:author="Anders Hejlsberg" w:date="2014-11-01T15:43:00Z">
        <w:r w:rsidR="00117EB8">
          <w:fldChar w:fldCharType="begin"/>
        </w:r>
        <w:r w:rsidR="00117EB8">
          <w:delInstrText xml:space="preserve"> REF _Ref330633611 \r \h </w:delInstrText>
        </w:r>
        <w:r w:rsidR="00117EB8">
          <w:fldChar w:fldCharType="separate"/>
        </w:r>
        <w:r w:rsidR="00633278">
          <w:delText>3.8.4</w:delText>
        </w:r>
        <w:r w:rsidR="00117EB8">
          <w:fldChar w:fldCharType="end"/>
        </w:r>
        <w:r w:rsidR="00117EB8">
          <w:delText>.</w:delText>
        </w:r>
      </w:del>
    </w:p>
    <w:p w14:paraId="51B045CE" w14:textId="77777777" w:rsidR="0044410D" w:rsidRPr="0044410D" w:rsidRDefault="00856413" w:rsidP="00350267">
      <w:del w:id="1042" w:author="Anders Hejlsberg" w:date="2014-11-01T15:43:00Z">
        <w:r>
          <w:delText xml:space="preserve">Call and construct signatures may be </w:delText>
        </w:r>
        <w:r w:rsidRPr="00856413">
          <w:rPr>
            <w:b/>
            <w:i/>
          </w:rPr>
          <w:delText>specialized</w:delText>
        </w:r>
        <w:r>
          <w:delText xml:space="preserve"> (section </w:delText>
        </w:r>
        <w:r>
          <w:fldChar w:fldCharType="begin"/>
        </w:r>
        <w:r>
          <w:delInstrText xml:space="preserve"> REF _Ref352141783 \r \h </w:delInstrText>
        </w:r>
        <w:r>
          <w:fldChar w:fldCharType="separate"/>
        </w:r>
        <w:r w:rsidR="00633278">
          <w:delText>3.7.2.4</w:delText>
        </w:r>
        <w:r>
          <w:fldChar w:fldCharType="end"/>
        </w:r>
        <w:r>
          <w:delText xml:space="preserve">) by including parameters with string literal types. </w:delText>
        </w:r>
      </w:del>
      <w:moveFromRangeStart w:id="1043" w:author="Anders Hejlsberg" w:date="2014-11-01T15:43:00Z" w:name="move402619946"/>
      <w:moveFrom w:id="1044" w:author="Anders Hejlsberg" w:date="2014-11-01T15:43:00Z">
        <w:r>
          <w:t>Specialized signatures are used to express patterns where specific string values for some parameters cause the types of other parameters or the function result to become further specialized.</w:t>
        </w:r>
      </w:moveFrom>
    </w:p>
    <w:p w14:paraId="3B0C371D" w14:textId="769BCA64" w:rsidR="0044410D" w:rsidRPr="0044410D" w:rsidRDefault="00A71A7A" w:rsidP="00A71A7A">
      <w:pPr>
        <w:pStyle w:val="Heading2"/>
      </w:pPr>
      <w:bookmarkStart w:id="1045" w:name="_Toc401414022"/>
      <w:moveFromRangeEnd w:id="1043"/>
      <w:r>
        <w:t>Type Parameters</w:t>
      </w:r>
      <w:bookmarkEnd w:id="943"/>
      <w:bookmarkEnd w:id="995"/>
      <w:bookmarkEnd w:id="1045"/>
    </w:p>
    <w:p w14:paraId="5EAB1B9D"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654F4C32" w14:textId="77777777" w:rsidR="0044410D" w:rsidRPr="0044410D"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2E2B052A" w14:textId="77777777" w:rsidR="0044410D" w:rsidRPr="0044410D" w:rsidRDefault="00EC706E" w:rsidP="00EC706E">
      <w:pPr>
        <w:pStyle w:val="Heading3"/>
      </w:pPr>
      <w:bookmarkStart w:id="1046" w:name="_Ref366146437"/>
      <w:bookmarkStart w:id="1047" w:name="_Toc402619837"/>
      <w:bookmarkStart w:id="1048" w:name="_Toc401414023"/>
      <w:r>
        <w:t>Type Parameter Lists</w:t>
      </w:r>
      <w:bookmarkEnd w:id="1046"/>
      <w:bookmarkEnd w:id="1047"/>
      <w:bookmarkEnd w:id="1048"/>
    </w:p>
    <w:p w14:paraId="4371DE6B"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026E97A0"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67BB860D"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20129205"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03788683"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41CD0803"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71B92C4F"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67E5CF01"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76434063"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0D0A0CCE" w14:textId="77777777"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5599F175" w14:textId="77777777" w:rsidR="0044410D" w:rsidRPr="0044410D" w:rsidRDefault="00494615" w:rsidP="00236652">
      <w:pPr>
        <w:pStyle w:val="ListParagraph"/>
        <w:numPr>
          <w:ilvl w:val="0"/>
          <w:numId w:val="47"/>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0DD0FF4E" w14:textId="77777777" w:rsidR="0044410D" w:rsidRPr="0044410D" w:rsidRDefault="00494615" w:rsidP="00236652">
      <w:pPr>
        <w:pStyle w:val="ListParagraph"/>
        <w:numPr>
          <w:ilvl w:val="0"/>
          <w:numId w:val="47"/>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25DF1919" w14:textId="77777777" w:rsidR="0044410D" w:rsidRPr="0044410D" w:rsidRDefault="00A6516C" w:rsidP="00A6516C">
      <w:r>
        <w:t>In the example</w:t>
      </w:r>
    </w:p>
    <w:p w14:paraId="7AD28BAD" w14:textId="77777777"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14:paraId="7A456381" w14:textId="77777777"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53074F36" w14:textId="7272C3D4" w:rsidR="0044410D" w:rsidRPr="0044410D" w:rsidRDefault="00251BE1" w:rsidP="00251BE1">
      <w:r>
        <w:lastRenderedPageBreak/>
        <w:t xml:space="preserve">For purposes of determining type relationships (section </w:t>
      </w:r>
      <w:r>
        <w:fldChar w:fldCharType="begin"/>
      </w:r>
      <w:r>
        <w:instrText xml:space="preserve"> REF _Ref320780546 \r \h </w:instrText>
      </w:r>
      <w:r>
        <w:fldChar w:fldCharType="separate"/>
      </w:r>
      <w:del w:id="1049" w:author="Anders Hejlsberg" w:date="2014-11-01T15:43:00Z">
        <w:r w:rsidR="00633278">
          <w:delText>3.8</w:delText>
        </w:r>
      </w:del>
      <w:ins w:id="1050" w:author="Anders Hejlsberg" w:date="2014-11-01T15:43:00Z">
        <w:r w:rsidR="00B510EF">
          <w:t>0</w:t>
        </w:r>
      </w:ins>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B510E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510EF">
        <w:t>4.11</w:t>
      </w:r>
      <w:r>
        <w:fldChar w:fldCharType="end"/>
      </w:r>
      <w:r>
        <w:t xml:space="preserve">), and function calls (section </w:t>
      </w:r>
      <w:r>
        <w:fldChar w:fldCharType="begin"/>
      </w:r>
      <w:r>
        <w:instrText xml:space="preserve"> REF _Ref320250038 \r \h </w:instrText>
      </w:r>
      <w:r>
        <w:fldChar w:fldCharType="separate"/>
      </w:r>
      <w:r w:rsidR="00B510EF">
        <w:t>4.12</w:t>
      </w:r>
      <w:r>
        <w:fldChar w:fldCharType="end"/>
      </w:r>
      <w:r>
        <w:t>), type parameters appear to have the members of their base constraint, but no other members.</w:t>
      </w:r>
    </w:p>
    <w:p w14:paraId="5A76B47D" w14:textId="77777777" w:rsidR="0044410D" w:rsidRPr="0044410D" w:rsidRDefault="00EC706E" w:rsidP="00EC706E">
      <w:pPr>
        <w:pStyle w:val="Heading3"/>
      </w:pPr>
      <w:bookmarkStart w:id="1051" w:name="_Ref366145964"/>
      <w:bookmarkStart w:id="1052" w:name="_Toc402619838"/>
      <w:bookmarkStart w:id="1053" w:name="_Toc401414024"/>
      <w:r>
        <w:t>Type Argument Lists</w:t>
      </w:r>
      <w:bookmarkEnd w:id="1051"/>
      <w:bookmarkEnd w:id="1052"/>
      <w:bookmarkEnd w:id="1053"/>
    </w:p>
    <w:p w14:paraId="16F71281" w14:textId="37CF8D9C"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B510EF">
        <w:t>3.</w:t>
      </w:r>
      <w:del w:id="1054" w:author="Anders Hejlsberg" w:date="2014-11-01T15:43:00Z">
        <w:r w:rsidR="00633278">
          <w:delText>6</w:delText>
        </w:r>
      </w:del>
      <w:ins w:id="1055" w:author="Anders Hejlsberg" w:date="2014-11-01T15:43:00Z">
        <w:r w:rsidR="00B510EF">
          <w:t>7</w:t>
        </w:r>
      </w:ins>
      <w:r w:rsidR="00B510EF">
        <w:t>.2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B510E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1F8D9257"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1533E548"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02EFAE30"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3FFA0F4D" w14:textId="30785B3C"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B510EF">
        <w:t>3.</w:t>
      </w:r>
      <w:del w:id="1056" w:author="Anders Hejlsberg" w:date="2014-11-01T15:43:00Z">
        <w:r w:rsidR="00633278">
          <w:delText>8</w:delText>
        </w:r>
      </w:del>
      <w:ins w:id="1057" w:author="Anders Hejlsberg" w:date="2014-11-01T15:43:00Z">
        <w:r w:rsidR="00B510EF">
          <w:t>10</w:t>
        </w:r>
      </w:ins>
      <w:r w:rsidR="00B510EF">
        <w:t>.4</w:t>
      </w:r>
      <w:r w:rsidR="00826D2D">
        <w:fldChar w:fldCharType="end"/>
      </w:r>
      <w:r w:rsidR="00826D2D">
        <w:t>) the constraint type once type arguments are substituted for type parameters.</w:t>
      </w:r>
    </w:p>
    <w:p w14:paraId="7729C8B9" w14:textId="77777777" w:rsidR="0044410D" w:rsidRPr="0044410D" w:rsidRDefault="00502123" w:rsidP="00903F35">
      <w:r>
        <w:t>Given the declaration</w:t>
      </w:r>
    </w:p>
    <w:p w14:paraId="19066A8E" w14:textId="77777777"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26327B1E" w14:textId="77777777"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79A9E3D8"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0596CD48" w14:textId="77777777" w:rsidR="0044410D" w:rsidRPr="0044410D" w:rsidRDefault="0099780D" w:rsidP="0099780D">
      <w:pPr>
        <w:pStyle w:val="Heading2"/>
      </w:pPr>
      <w:bookmarkStart w:id="1058" w:name="_Ref349736654"/>
      <w:bookmarkStart w:id="1059" w:name="_Toc402619839"/>
      <w:bookmarkStart w:id="1060" w:name="_Toc401414025"/>
      <w:r>
        <w:t>Named Types</w:t>
      </w:r>
      <w:bookmarkEnd w:id="1058"/>
      <w:bookmarkEnd w:id="1059"/>
      <w:bookmarkEnd w:id="1060"/>
    </w:p>
    <w:p w14:paraId="054E07B8" w14:textId="0F295377" w:rsidR="0044410D" w:rsidRPr="0044410D" w:rsidRDefault="00756251" w:rsidP="0099780D">
      <w:del w:id="1061" w:author="Anders Hejlsberg" w:date="2014-11-01T15:43:00Z">
        <w:r>
          <w:delText>Class</w:delText>
        </w:r>
        <w:r w:rsidR="003B72F7">
          <w:delText>, interface</w:delText>
        </w:r>
      </w:del>
      <w:ins w:id="1062" w:author="Anders Hejlsberg" w:date="2014-11-01T15:43:00Z">
        <w:r>
          <w:t>Class</w:t>
        </w:r>
        <w:r w:rsidR="005D17F7">
          <w:t>es</w:t>
        </w:r>
        <w:r w:rsidR="003B72F7">
          <w:t>, interface</w:t>
        </w:r>
        <w:r w:rsidR="005D17F7">
          <w:t xml:space="preserve">s, </w:t>
        </w:r>
        <w:r w:rsidR="003B72F7">
          <w:t>enum</w:t>
        </w:r>
        <w:r w:rsidR="005D17F7">
          <w:t>s</w:t>
        </w:r>
      </w:ins>
      <w:r w:rsidR="005D17F7">
        <w:t xml:space="preserve">, and </w:t>
      </w:r>
      <w:del w:id="1063" w:author="Anders Hejlsberg" w:date="2014-11-01T15:43:00Z">
        <w:r w:rsidR="003B72F7">
          <w:delText>enum</w:delText>
        </w:r>
        <w:r>
          <w:delText xml:space="preserve"> </w:delText>
        </w:r>
        <w:r w:rsidR="004934AD">
          <w:delText>types</w:delText>
        </w:r>
      </w:del>
      <w:ins w:id="1064" w:author="Anders Hejlsberg" w:date="2014-11-01T15:43:00Z">
        <w:r w:rsidR="005D17F7">
          <w:t>type aliases</w:t>
        </w:r>
      </w:ins>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B510E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B510EF">
        <w:t>7.1</w:t>
      </w:r>
      <w:r w:rsidR="0099780D">
        <w:fldChar w:fldCharType="end"/>
      </w:r>
      <w:r w:rsidR="0099780D">
        <w:t>)</w:t>
      </w:r>
      <w:r w:rsidR="003B72F7">
        <w:t xml:space="preserve">, </w:t>
      </w:r>
      <w:del w:id="1065" w:author="Anders Hejlsberg" w:date="2014-11-01T15:43:00Z">
        <w:r w:rsidR="003B72F7">
          <w:delText xml:space="preserve">and </w:delText>
        </w:r>
      </w:del>
      <w:r w:rsidR="003B72F7">
        <w:t>enum declarations (</w:t>
      </w:r>
      <w:r w:rsidR="003B72F7">
        <w:fldChar w:fldCharType="begin"/>
      </w:r>
      <w:r w:rsidR="003B72F7">
        <w:instrText xml:space="preserve"> REF _Ref350701399 \r \h </w:instrText>
      </w:r>
      <w:r w:rsidR="003B72F7">
        <w:fldChar w:fldCharType="separate"/>
      </w:r>
      <w:r w:rsidR="00B510EF">
        <w:t>9.1</w:t>
      </w:r>
      <w:r w:rsidR="003B72F7">
        <w:fldChar w:fldCharType="end"/>
      </w:r>
      <w:ins w:id="1066" w:author="Anders Hejlsberg" w:date="2014-11-01T15:43:00Z">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B510EF">
          <w:t>3.9</w:t>
        </w:r>
        <w:r w:rsidR="005D17F7">
          <w:fldChar w:fldCharType="end"/>
        </w:r>
      </w:ins>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1D8AD90A" w14:textId="77777777" w:rsidR="0044410D" w:rsidRPr="0044410D" w:rsidRDefault="00960DC5" w:rsidP="0099780D">
      <w:r>
        <w:lastRenderedPageBreak/>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72B51B23" w14:textId="3F73BE18"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B510EF">
        <w:t>3.</w:t>
      </w:r>
      <w:del w:id="1067" w:author="Anders Hejlsberg" w:date="2014-11-01T15:43:00Z">
        <w:r w:rsidR="00633278">
          <w:delText>6</w:delText>
        </w:r>
      </w:del>
      <w:ins w:id="1068" w:author="Anders Hejlsberg" w:date="2014-11-01T15:43:00Z">
        <w:r w:rsidR="00B510EF">
          <w:t>7</w:t>
        </w:r>
      </w:ins>
      <w:r w:rsidR="00B510EF">
        <w:t>.2</w:t>
      </w:r>
      <w:r>
        <w:fldChar w:fldCharType="end"/>
      </w:r>
      <w:r>
        <w:t>) that specify a type name and, if applicable, the type arguments to be substituted for the type parameters of the named type.</w:t>
      </w:r>
    </w:p>
    <w:p w14:paraId="28DF0AFF"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0FB5A717"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46D7D7A6" w14:textId="77777777"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6178E148" w14:textId="77777777" w:rsidR="0044410D" w:rsidRPr="0044410D" w:rsidRDefault="00960DC5" w:rsidP="00960DC5">
      <w:pPr>
        <w:rPr>
          <w:highlight w:val="white"/>
        </w:rPr>
      </w:pPr>
      <w:r>
        <w:rPr>
          <w:highlight w:val="white"/>
        </w:rPr>
        <w:t>the type</w:t>
      </w:r>
      <w:r w:rsidR="00211EA2">
        <w:rPr>
          <w:highlight w:val="white"/>
        </w:rPr>
        <w:t xml:space="preserve"> reference</w:t>
      </w:r>
    </w:p>
    <w:p w14:paraId="75676929" w14:textId="77777777"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14:paraId="1B3A3A37" w14:textId="77777777" w:rsidR="0044410D" w:rsidRPr="0044410D" w:rsidRDefault="00960DC5" w:rsidP="00960DC5">
      <w:pPr>
        <w:rPr>
          <w:highlight w:val="white"/>
        </w:rPr>
      </w:pPr>
      <w:r>
        <w:rPr>
          <w:highlight w:val="white"/>
        </w:rPr>
        <w:t>is indistinguishable from the type</w:t>
      </w:r>
    </w:p>
    <w:p w14:paraId="23D80E3F" w14:textId="77777777"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14:paraId="32A75E8E" w14:textId="77777777" w:rsidR="0044410D" w:rsidRPr="0044410D" w:rsidRDefault="008B3168" w:rsidP="008B3168">
      <w:pPr>
        <w:pStyle w:val="Heading3"/>
      </w:pPr>
      <w:bookmarkStart w:id="1069" w:name="_Ref349832418"/>
      <w:bookmarkStart w:id="1070" w:name="_Toc402619840"/>
      <w:bookmarkStart w:id="1071" w:name="_Toc401414026"/>
      <w:r>
        <w:t>Instance Types</w:t>
      </w:r>
      <w:bookmarkEnd w:id="1069"/>
      <w:bookmarkEnd w:id="1070"/>
      <w:bookmarkEnd w:id="1071"/>
    </w:p>
    <w:p w14:paraId="59E334FE" w14:textId="3F36B99C" w:rsidR="0044410D" w:rsidRPr="0044410D" w:rsidRDefault="008B3168" w:rsidP="008B3168">
      <w:r>
        <w:t xml:space="preserve">Each </w:t>
      </w:r>
      <w:del w:id="1072" w:author="Anders Hejlsberg" w:date="2014-11-01T15:43:00Z">
        <w:r>
          <w:delText>named type</w:delText>
        </w:r>
      </w:del>
      <w:ins w:id="1073" w:author="Anders Hejlsberg" w:date="2014-11-01T15:43:00Z">
        <w:r w:rsidR="005D17F7">
          <w:t>class and interface</w:t>
        </w:r>
      </w:ins>
      <w:r>
        <w:t xml:space="preserve"> has an associated actual type known as the </w:t>
      </w:r>
      <w:r w:rsidRPr="008B3168">
        <w:rPr>
          <w:b/>
          <w:i/>
        </w:rPr>
        <w:t>instance type</w:t>
      </w:r>
      <w:r>
        <w:t>. For a non-generic</w:t>
      </w:r>
      <w:r w:rsidR="005D17F7">
        <w:t xml:space="preserve"> </w:t>
      </w:r>
      <w:del w:id="1074" w:author="Anders Hejlsberg" w:date="2014-11-01T15:43:00Z">
        <w:r>
          <w:delText>type</w:delText>
        </w:r>
      </w:del>
      <w:ins w:id="1075" w:author="Anders Hejlsberg" w:date="2014-11-01T15:43:00Z">
        <w:r w:rsidR="005D17F7">
          <w:t>class or interface</w:t>
        </w:r>
      </w:ins>
      <w:r>
        <w:t>, the instance type is simply a t</w:t>
      </w:r>
      <w:r w:rsidR="005D17F7">
        <w:t xml:space="preserve">ype reference to the </w:t>
      </w:r>
      <w:del w:id="1076" w:author="Anders Hejlsberg" w:date="2014-11-01T15:43:00Z">
        <w:r>
          <w:delText>non-generic type.</w:delText>
        </w:r>
      </w:del>
      <w:ins w:id="1077" w:author="Anders Hejlsberg" w:date="2014-11-01T15:43:00Z">
        <w:r w:rsidR="005D17F7">
          <w:t>class or interface</w:t>
        </w:r>
        <w:r>
          <w:t>.</w:t>
        </w:r>
      </w:ins>
      <w:r>
        <w:t xml:space="preserve"> For a generic </w:t>
      </w:r>
      <w:del w:id="1078" w:author="Anders Hejlsberg" w:date="2014-11-01T15:43:00Z">
        <w:r>
          <w:delText>type</w:delText>
        </w:r>
      </w:del>
      <w:ins w:id="1079" w:author="Anders Hejlsberg" w:date="2014-11-01T15:43:00Z">
        <w:r w:rsidR="005D17F7">
          <w:t>class or interface</w:t>
        </w:r>
      </w:ins>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del w:id="1080" w:author="Anders Hejlsberg" w:date="2014-11-01T15:43:00Z">
        <w:r>
          <w:delText>generic type.</w:delText>
        </w:r>
      </w:del>
      <w:ins w:id="1081" w:author="Anders Hejlsberg" w:date="2014-11-01T15:43:00Z">
        <w:r w:rsidR="005D17F7">
          <w:t>class or interface</w:t>
        </w:r>
        <w:r>
          <w:t>.</w:t>
        </w:r>
      </w:ins>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7C74D215"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28AC595B" w14:textId="77777777"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14:paraId="76ECB6EC" w14:textId="77777777" w:rsidR="0044410D" w:rsidRPr="0044410D" w:rsidRDefault="0068514E" w:rsidP="0068514E">
      <w:pPr>
        <w:pStyle w:val="Heading2"/>
      </w:pPr>
      <w:bookmarkStart w:id="1082" w:name="_Ref319139856"/>
      <w:bookmarkStart w:id="1083" w:name="_Toc402619841"/>
      <w:bookmarkStart w:id="1084" w:name="_Toc401414027"/>
      <w:r>
        <w:lastRenderedPageBreak/>
        <w:t>Specifying Types</w:t>
      </w:r>
      <w:bookmarkEnd w:id="1082"/>
      <w:bookmarkEnd w:id="1083"/>
      <w:bookmarkEnd w:id="1084"/>
    </w:p>
    <w:p w14:paraId="723264C8"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12513FD3" w14:textId="77777777"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14:paraId="520A3C2C" w14:textId="77777777"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14:paraId="6DB33880"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0F8B8282"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761A8060" w14:textId="77777777" w:rsidR="00337D01" w:rsidRDefault="00337D01" w:rsidP="004C5365">
      <w:r>
        <w:t>Parentheses are required around union, function, or constructor types when they are used as array element types, and parentheses are required around function or constructor types in union types. For example:</w:t>
      </w:r>
    </w:p>
    <w:p w14:paraId="71BBEA31" w14:textId="77777777" w:rsidR="00337D01" w:rsidRDefault="00337D01" w:rsidP="00337D01">
      <w:pPr>
        <w:pStyle w:val="Code"/>
      </w:pPr>
      <w:r>
        <w:t>(</w:t>
      </w:r>
      <w:r w:rsidRPr="00337D01">
        <w:rPr>
          <w:color w:val="0000FF"/>
          <w:highlight w:val="white"/>
        </w:rPr>
        <w:t>string</w:t>
      </w:r>
      <w:r>
        <w:t xml:space="preserve"> | </w:t>
      </w:r>
      <w:r w:rsidRPr="00337D01">
        <w:rPr>
          <w:color w:val="0000FF"/>
          <w:highlight w:val="white"/>
        </w:rPr>
        <w:t>number</w:t>
      </w:r>
      <w:r>
        <w:t>)[]</w:t>
      </w:r>
      <w:r>
        <w:br/>
        <w:t xml:space="preserve">((x: </w:t>
      </w:r>
      <w:r w:rsidRPr="00337D01">
        <w:rPr>
          <w:color w:val="0000FF"/>
          <w:highlight w:val="white"/>
        </w:rPr>
        <w:t>string</w:t>
      </w:r>
      <w:r>
        <w:t xml:space="preserve">) =&gt; </w:t>
      </w:r>
      <w:r w:rsidRPr="00337D01">
        <w:rPr>
          <w:color w:val="0000FF"/>
          <w:highlight w:val="white"/>
        </w:rPr>
        <w:t>string</w:t>
      </w:r>
      <w:r>
        <w:t xml:space="preserve">) | (x: </w:t>
      </w:r>
      <w:r w:rsidRPr="00337D01">
        <w:rPr>
          <w:color w:val="0000FF"/>
          <w:highlight w:val="white"/>
        </w:rPr>
        <w:t>number</w:t>
      </w:r>
      <w:r>
        <w:t xml:space="preserve">) =&gt; </w:t>
      </w:r>
      <w:r w:rsidRPr="00337D01">
        <w:rPr>
          <w:color w:val="0000FF"/>
          <w:highlight w:val="white"/>
        </w:rPr>
        <w:t>number</w:t>
      </w:r>
      <w:r>
        <w:t>)</w:t>
      </w:r>
    </w:p>
    <w:p w14:paraId="51145BA7" w14:textId="77777777" w:rsidR="00337D01" w:rsidRPr="0044410D" w:rsidRDefault="00337D01" w:rsidP="00337D01">
      <w:r>
        <w:t>The different forms of type notations are described in the following sections.</w:t>
      </w:r>
    </w:p>
    <w:p w14:paraId="150CE745" w14:textId="77777777" w:rsidR="0044410D" w:rsidRPr="0044410D" w:rsidRDefault="00A10939" w:rsidP="00A10939">
      <w:pPr>
        <w:pStyle w:val="Heading3"/>
      </w:pPr>
      <w:bookmarkStart w:id="1085" w:name="_Ref352313823"/>
      <w:bookmarkStart w:id="1086" w:name="_Toc402619842"/>
      <w:bookmarkStart w:id="1087" w:name="_Toc401414028"/>
      <w:r>
        <w:t>Predefined Types</w:t>
      </w:r>
      <w:bookmarkEnd w:id="1085"/>
      <w:bookmarkEnd w:id="1086"/>
      <w:bookmarkEnd w:id="1087"/>
    </w:p>
    <w:p w14:paraId="2B10EE20"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438C13F9"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6FE702D5" w14:textId="77777777" w:rsidR="0044410D" w:rsidRPr="0044410D" w:rsidRDefault="00F4303E" w:rsidP="00F4303E">
      <w:r>
        <w:lastRenderedPageBreak/>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0C649B3F" w14:textId="77777777" w:rsidR="0044410D" w:rsidRPr="0044410D" w:rsidRDefault="00AF2BB7" w:rsidP="0068514E">
      <w:pPr>
        <w:pStyle w:val="Heading3"/>
      </w:pPr>
      <w:bookmarkStart w:id="1088" w:name="_Ref342558726"/>
      <w:bookmarkStart w:id="1089" w:name="_Ref343165311"/>
      <w:bookmarkStart w:id="1090" w:name="_Ref343176491"/>
      <w:bookmarkStart w:id="1091" w:name="_Toc402619843"/>
      <w:bookmarkStart w:id="1092" w:name="_Toc401414029"/>
      <w:r>
        <w:t xml:space="preserve">Type </w:t>
      </w:r>
      <w:bookmarkEnd w:id="1088"/>
      <w:r w:rsidR="005A2154">
        <w:t>References</w:t>
      </w:r>
      <w:bookmarkEnd w:id="1089"/>
      <w:bookmarkEnd w:id="1090"/>
      <w:bookmarkEnd w:id="1091"/>
      <w:bookmarkEnd w:id="1092"/>
    </w:p>
    <w:p w14:paraId="0AA468BA"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60525AD2"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52730D6B"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22D6A7A0"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1FE9723A" w14:textId="317B5E94"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B510EF">
        <w:t>3.</w:t>
      </w:r>
      <w:del w:id="1093" w:author="Anders Hejlsberg" w:date="2014-11-01T15:43:00Z">
        <w:r w:rsidR="00633278">
          <w:delText>4</w:delText>
        </w:r>
      </w:del>
      <w:ins w:id="1094" w:author="Anders Hejlsberg" w:date="2014-11-01T15:43:00Z">
        <w:r w:rsidR="00B510EF">
          <w:t>5</w:t>
        </w:r>
      </w:ins>
      <w:r w:rsidR="00B510EF">
        <w:t>.2</w:t>
      </w:r>
      <w:r w:rsidR="00E952FF">
        <w:fldChar w:fldCharType="end"/>
      </w:r>
      <w:r w:rsidR="00E952FF">
        <w:t>).</w:t>
      </w:r>
    </w:p>
    <w:p w14:paraId="59CFF163"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B510EF">
        <w:t>2.4</w:t>
      </w:r>
      <w:r>
        <w:fldChar w:fldCharType="end"/>
      </w:r>
      <w:r>
        <w:t>.</w:t>
      </w:r>
    </w:p>
    <w:p w14:paraId="196C4666"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69D56BF4"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B510EF">
        <w:t>2.4</w:t>
      </w:r>
      <w:r>
        <w:fldChar w:fldCharType="end"/>
      </w:r>
      <w:r>
        <w:t>.</w:t>
      </w:r>
    </w:p>
    <w:p w14:paraId="3B9B529F"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50BD7594" w14:textId="64E8237D"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B510EF">
        <w:t>3.</w:t>
      </w:r>
      <w:del w:id="1095" w:author="Anders Hejlsberg" w:date="2014-11-01T15:43:00Z">
        <w:r w:rsidR="00633278">
          <w:delText>8</w:delText>
        </w:r>
      </w:del>
      <w:ins w:id="1096" w:author="Anders Hejlsberg" w:date="2014-11-01T15:43:00Z">
        <w:r w:rsidR="00B510EF">
          <w:t>10</w:t>
        </w:r>
      </w:ins>
      <w:r w:rsidR="00B510EF">
        <w:t>.4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0F54841D" w14:textId="77777777"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385CFBBE" w14:textId="77777777"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62326C22" w14:textId="77777777"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14:paraId="436B3276" w14:textId="77777777"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14:paraId="027BB81B" w14:textId="77777777" w:rsidR="0044410D" w:rsidRPr="0044410D"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5F52921D"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7DBC461D" w14:textId="38A65671" w:rsidR="0044410D" w:rsidRPr="0044410D" w:rsidRDefault="00DF36A6" w:rsidP="005A2154">
      <w:r>
        <w:t xml:space="preserve">As described in section </w:t>
      </w:r>
      <w:r>
        <w:fldChar w:fldCharType="begin"/>
      </w:r>
      <w:r>
        <w:instrText xml:space="preserve"> REF _Ref349736654 \r \h </w:instrText>
      </w:r>
      <w:r>
        <w:fldChar w:fldCharType="separate"/>
      </w:r>
      <w:r w:rsidR="00B510EF">
        <w:t>3.</w:t>
      </w:r>
      <w:del w:id="1097" w:author="Anders Hejlsberg" w:date="2014-11-01T15:43:00Z">
        <w:r w:rsidR="00633278">
          <w:delText>5</w:delText>
        </w:r>
      </w:del>
      <w:ins w:id="1098" w:author="Anders Hejlsberg" w:date="2014-11-01T15:43:00Z">
        <w:r w:rsidR="00B510EF">
          <w:t>6</w:t>
        </w:r>
      </w:ins>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3ADAC6BD" w14:textId="77777777"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14:paraId="76071267" w14:textId="77777777" w:rsidR="00700CD6" w:rsidRDefault="00700CD6" w:rsidP="00700CD6">
      <w:pPr>
        <w:pStyle w:val="Heading3"/>
      </w:pPr>
      <w:bookmarkStart w:id="1099" w:name="_Ref399748157"/>
      <w:bookmarkStart w:id="1100" w:name="_Toc402619844"/>
      <w:bookmarkStart w:id="1101" w:name="_Toc401414030"/>
      <w:r>
        <w:t>Object Type Literals</w:t>
      </w:r>
      <w:bookmarkEnd w:id="1099"/>
      <w:bookmarkEnd w:id="1100"/>
      <w:bookmarkEnd w:id="1101"/>
    </w:p>
    <w:p w14:paraId="085A0025"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7FC42F2E"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2452EA34"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1BEF9559"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5141439C"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4FCB8E10" w14:textId="604EF355"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B510EF">
        <w:t>3.</w:t>
      </w:r>
      <w:del w:id="1102" w:author="Anders Hejlsberg" w:date="2014-11-01T15:43:00Z">
        <w:r w:rsidR="00633278">
          <w:delText>7</w:delText>
        </w:r>
      </w:del>
      <w:ins w:id="1103" w:author="Anders Hejlsberg" w:date="2014-11-01T15:43:00Z">
        <w:r w:rsidR="00B510EF">
          <w:t>8</w:t>
        </w:r>
      </w:ins>
      <w:r w:rsidR="00C7799C">
        <w:fldChar w:fldCharType="end"/>
      </w:r>
      <w:r>
        <w:t>.</w:t>
      </w:r>
    </w:p>
    <w:p w14:paraId="4F15E636" w14:textId="77777777" w:rsidR="0044410D" w:rsidRDefault="0044410D" w:rsidP="0044410D">
      <w:pPr>
        <w:pStyle w:val="Heading3"/>
      </w:pPr>
      <w:bookmarkStart w:id="1104" w:name="_Ref399748659"/>
      <w:bookmarkStart w:id="1105" w:name="_Ref399908025"/>
      <w:bookmarkStart w:id="1106" w:name="_Toc402619845"/>
      <w:bookmarkStart w:id="1107" w:name="_Toc401414031"/>
      <w:r>
        <w:lastRenderedPageBreak/>
        <w:t>Array Type</w:t>
      </w:r>
      <w:bookmarkEnd w:id="1104"/>
      <w:r w:rsidR="00BE59C5">
        <w:t xml:space="preserve"> Literals</w:t>
      </w:r>
      <w:bookmarkEnd w:id="1105"/>
      <w:bookmarkEnd w:id="1106"/>
      <w:bookmarkEnd w:id="1107"/>
    </w:p>
    <w:p w14:paraId="162D7CC3" w14:textId="77777777" w:rsidR="002C6E99" w:rsidRDefault="002C6E99" w:rsidP="00700CD6">
      <w:r>
        <w:t xml:space="preserve">An array type </w:t>
      </w:r>
      <w:r w:rsidR="00BE59C5">
        <w:t xml:space="preserve">literal </w:t>
      </w:r>
      <w:r>
        <w:t>is written as an element type followed by an open and close square bracket.</w:t>
      </w:r>
    </w:p>
    <w:p w14:paraId="6A1801D4"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360B1CAD"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B510EF">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14:paraId="6357D995" w14:textId="77777777" w:rsidR="00250C6F" w:rsidRDefault="00250C6F" w:rsidP="00250C6F">
      <w:r>
        <w:t>When union, function, or constructor types are used as array element types they must be enclosed in parentheses. For example:</w:t>
      </w:r>
    </w:p>
    <w:p w14:paraId="3C4326EF" w14:textId="77777777" w:rsidR="00250C6F" w:rsidRDefault="00250C6F" w:rsidP="00250C6F">
      <w:pPr>
        <w:pStyle w:val="Code"/>
      </w:pPr>
      <w:r>
        <w:t>(</w:t>
      </w:r>
      <w:r w:rsidRPr="00573155">
        <w:rPr>
          <w:color w:val="0000FF"/>
          <w:highlight w:val="white"/>
        </w:rPr>
        <w:t>string</w:t>
      </w:r>
      <w:r>
        <w:t xml:space="preserve"> | </w:t>
      </w:r>
      <w:r w:rsidRPr="00573155">
        <w:rPr>
          <w:color w:val="0000FF"/>
          <w:highlight w:val="white"/>
        </w:rPr>
        <w:t>number</w:t>
      </w:r>
      <w:r>
        <w:t>)[]</w:t>
      </w:r>
      <w:r w:rsidR="00573155">
        <w:br/>
        <w:t xml:space="preserve">(() =&gt; </w:t>
      </w:r>
      <w:r w:rsidR="00573155" w:rsidRPr="00337D01">
        <w:rPr>
          <w:color w:val="0000FF"/>
          <w:highlight w:val="white"/>
        </w:rPr>
        <w:t>string</w:t>
      </w:r>
      <w:r w:rsidR="00573155">
        <w:t>))[]</w:t>
      </w:r>
    </w:p>
    <w:p w14:paraId="773977B0"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72B1851C" w14:textId="77777777" w:rsidR="00573155" w:rsidRDefault="00573155" w:rsidP="00700CD6">
      <w:pPr>
        <w:pStyle w:val="Code"/>
      </w:pPr>
      <w:r>
        <w:t>Array&lt;</w:t>
      </w:r>
      <w:r w:rsidRPr="00573155">
        <w:rPr>
          <w:color w:val="0000FF"/>
          <w:highlight w:val="white"/>
        </w:rPr>
        <w:t>string</w:t>
      </w:r>
      <w:r>
        <w:t xml:space="preserve"> | </w:t>
      </w:r>
      <w:r w:rsidRPr="00573155">
        <w:rPr>
          <w:color w:val="0000FF"/>
          <w:highlight w:val="white"/>
        </w:rPr>
        <w:t>number</w:t>
      </w:r>
      <w:r>
        <w:t>&gt;</w:t>
      </w:r>
      <w:r>
        <w:br/>
        <w:t xml:space="preserve">Array&lt;() =&gt; </w:t>
      </w:r>
      <w:r w:rsidRPr="00337D01">
        <w:rPr>
          <w:color w:val="0000FF"/>
          <w:highlight w:val="white"/>
        </w:rPr>
        <w:t>string</w:t>
      </w:r>
      <w:r>
        <w:t>&gt;</w:t>
      </w:r>
    </w:p>
    <w:p w14:paraId="1F4C6BD9" w14:textId="77777777" w:rsidR="0044410D" w:rsidRDefault="0044410D" w:rsidP="0044410D">
      <w:pPr>
        <w:pStyle w:val="Heading3"/>
      </w:pPr>
      <w:bookmarkStart w:id="1108" w:name="_Ref399748670"/>
      <w:bookmarkStart w:id="1109" w:name="_Ref399770000"/>
      <w:bookmarkStart w:id="1110" w:name="_Toc402619846"/>
      <w:bookmarkStart w:id="1111" w:name="_Toc401414032"/>
      <w:r>
        <w:t>Tuple Type</w:t>
      </w:r>
      <w:bookmarkEnd w:id="1108"/>
      <w:r w:rsidR="00BE59C5">
        <w:t xml:space="preserve"> Literals</w:t>
      </w:r>
      <w:bookmarkEnd w:id="1109"/>
      <w:bookmarkEnd w:id="1110"/>
      <w:bookmarkEnd w:id="1111"/>
    </w:p>
    <w:p w14:paraId="51D2343B"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082A9174"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641AD6B2"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74AB5668"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6C1EDBA0"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B510EF">
        <w:t>3.3.3</w:t>
      </w:r>
      <w:r>
        <w:fldChar w:fldCharType="end"/>
      </w:r>
      <w:r>
        <w:t>).</w:t>
      </w:r>
    </w:p>
    <w:p w14:paraId="76DC6F19" w14:textId="77777777" w:rsidR="004D2167" w:rsidRDefault="004D2167" w:rsidP="004D2167">
      <w:pPr>
        <w:pStyle w:val="Heading3"/>
      </w:pPr>
      <w:bookmarkStart w:id="1112" w:name="_Ref400639507"/>
      <w:bookmarkStart w:id="1113" w:name="_Toc402619847"/>
      <w:bookmarkStart w:id="1114" w:name="_Toc401414033"/>
      <w:r>
        <w:t>Union Type Literals</w:t>
      </w:r>
      <w:bookmarkEnd w:id="1112"/>
      <w:bookmarkEnd w:id="1113"/>
      <w:bookmarkEnd w:id="1114"/>
    </w:p>
    <w:p w14:paraId="019F1A88" w14:textId="77777777" w:rsidR="004D2167" w:rsidRPr="004D2167" w:rsidRDefault="004D2167" w:rsidP="004D2167">
      <w:r>
        <w:t>A union type literal is written as a sequence of types separated by vertical bars.</w:t>
      </w:r>
    </w:p>
    <w:p w14:paraId="4FC97E0A" w14:textId="77777777"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14:paraId="7FF52D08" w14:textId="4FD9EC41"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del w:id="1115" w:author="Anders Hejlsberg" w:date="2014-11-01T15:43:00Z">
        <w:r w:rsidR="00633278">
          <w:rPr>
            <w:noProof/>
          </w:rPr>
          <w:delText>3.</w:delText>
        </w:r>
      </w:del>
      <w:r w:rsidR="00B510EF">
        <w:rPr>
          <w:noProof/>
        </w:rPr>
        <w:t>3.4</w:t>
      </w:r>
      <w:r>
        <w:rPr>
          <w:noProof/>
        </w:rPr>
        <w:fldChar w:fldCharType="end"/>
      </w:r>
      <w:r>
        <w:rPr>
          <w:noProof/>
        </w:rPr>
        <w:t>).</w:t>
      </w:r>
    </w:p>
    <w:p w14:paraId="7BCD8AAE" w14:textId="77777777" w:rsidR="00614A10" w:rsidRDefault="005B6FBC" w:rsidP="00614A10">
      <w:r>
        <w:lastRenderedPageBreak/>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14:paraId="174E424E" w14:textId="77777777" w:rsidR="00143613" w:rsidRPr="00337D01" w:rsidRDefault="00337D01" w:rsidP="00143613">
      <w:pPr>
        <w:pStyle w:val="Code"/>
      </w:pPr>
      <w:r>
        <w:t>(</w:t>
      </w:r>
      <w:r w:rsidR="00143613">
        <w:t>(</w:t>
      </w:r>
      <w:r>
        <w:t xml:space="preserve">x: </w:t>
      </w:r>
      <w:r w:rsidRPr="00337D01">
        <w:rPr>
          <w:color w:val="0000FF"/>
          <w:highlight w:val="white"/>
        </w:rPr>
        <w:t>string</w:t>
      </w:r>
      <w:r w:rsidR="00143613">
        <w:t xml:space="preserve">) =&gt; </w:t>
      </w:r>
      <w:r w:rsidR="00143613" w:rsidRPr="00143613">
        <w:rPr>
          <w:color w:val="0000FF"/>
          <w:highlight w:val="white"/>
        </w:rPr>
        <w:t>string</w:t>
      </w:r>
      <w:r>
        <w:t>)</w:t>
      </w:r>
      <w:r w:rsidR="00143613">
        <w:t xml:space="preserve"> | </w:t>
      </w:r>
      <w:r>
        <w:t>(</w:t>
      </w:r>
      <w:r w:rsidR="00143613">
        <w:t>(</w:t>
      </w:r>
      <w:r>
        <w:t xml:space="preserve">x: </w:t>
      </w:r>
      <w:r w:rsidRPr="00337D01">
        <w:rPr>
          <w:color w:val="0000FF"/>
          <w:highlight w:val="white"/>
        </w:rPr>
        <w:t>number</w:t>
      </w:r>
      <w:r w:rsidR="00143613">
        <w:t xml:space="preserve">) =&gt; </w:t>
      </w:r>
      <w:r w:rsidR="00143613" w:rsidRPr="00143613">
        <w:rPr>
          <w:color w:val="0000FF"/>
          <w:highlight w:val="white"/>
        </w:rPr>
        <w:t>number</w:t>
      </w:r>
      <w:r>
        <w:t>)</w:t>
      </w:r>
    </w:p>
    <w:p w14:paraId="30525F03" w14:textId="77777777"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14:paraId="6313C42A" w14:textId="77777777" w:rsidR="00143613" w:rsidRDefault="00143613" w:rsidP="00143613">
      <w:pPr>
        <w:pStyle w:val="Code"/>
      </w:pPr>
      <w:r>
        <w:t>{ (</w:t>
      </w:r>
      <w:r w:rsidR="009E19EE">
        <w:t xml:space="preserve">x: </w:t>
      </w:r>
      <w:r w:rsidR="009E19EE" w:rsidRPr="009E19EE">
        <w:rPr>
          <w:color w:val="0000FF"/>
          <w:highlight w:val="white"/>
        </w:rPr>
        <w:t>string</w:t>
      </w:r>
      <w:r>
        <w:t xml:space="preserve">): </w:t>
      </w:r>
      <w:r w:rsidRPr="00143613">
        <w:rPr>
          <w:color w:val="0000FF"/>
          <w:highlight w:val="white"/>
        </w:rPr>
        <w:t>string</w:t>
      </w:r>
      <w:r>
        <w:t xml:space="preserve"> } | { (</w:t>
      </w:r>
      <w:r w:rsidR="009E19EE">
        <w:t xml:space="preserve">x: </w:t>
      </w:r>
      <w:r w:rsidR="009E19EE" w:rsidRPr="009E19EE">
        <w:rPr>
          <w:color w:val="0000FF"/>
          <w:highlight w:val="white"/>
        </w:rPr>
        <w:t>number</w:t>
      </w:r>
      <w:r>
        <w:t xml:space="preserve">): </w:t>
      </w:r>
      <w:r w:rsidRPr="00143613">
        <w:rPr>
          <w:color w:val="0000FF"/>
          <w:highlight w:val="white"/>
        </w:rPr>
        <w:t>number</w:t>
      </w:r>
      <w:r>
        <w:t xml:space="preserve"> }</w:t>
      </w:r>
    </w:p>
    <w:p w14:paraId="08596371" w14:textId="77777777" w:rsidR="0044410D" w:rsidRDefault="0044410D" w:rsidP="0044410D">
      <w:pPr>
        <w:pStyle w:val="Heading3"/>
      </w:pPr>
      <w:bookmarkStart w:id="1116" w:name="_Ref399748681"/>
      <w:bookmarkStart w:id="1117" w:name="_Ref399772616"/>
      <w:bookmarkStart w:id="1118" w:name="_Toc402619848"/>
      <w:bookmarkStart w:id="1119" w:name="_Toc401414034"/>
      <w:r>
        <w:t>Function Type</w:t>
      </w:r>
      <w:bookmarkEnd w:id="1116"/>
      <w:r w:rsidR="00BE59C5">
        <w:t xml:space="preserve"> Literals</w:t>
      </w:r>
      <w:bookmarkEnd w:id="1117"/>
      <w:bookmarkEnd w:id="1118"/>
      <w:bookmarkEnd w:id="1119"/>
    </w:p>
    <w:p w14:paraId="684893E8"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435F0B6A"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3045BD12"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7E733407" w14:textId="77777777" w:rsidR="004A246F" w:rsidRPr="0044410D" w:rsidRDefault="004A246F" w:rsidP="004A246F">
      <w:pPr>
        <w:pStyle w:val="Code"/>
      </w:pPr>
      <w:r>
        <w:t>&lt; T1, T2, ... &gt; ( p1, p2, ... ) =&gt; R</w:t>
      </w:r>
    </w:p>
    <w:p w14:paraId="249FDE3D" w14:textId="77777777" w:rsidR="004A246F" w:rsidRPr="0044410D" w:rsidRDefault="004A246F" w:rsidP="004A246F">
      <w:r>
        <w:t xml:space="preserve">is exactly equivalent to the object </w:t>
      </w:r>
      <w:r w:rsidR="00BE59C5">
        <w:t>type literal</w:t>
      </w:r>
    </w:p>
    <w:p w14:paraId="241DA101" w14:textId="77777777" w:rsidR="004A246F" w:rsidRPr="0044410D" w:rsidRDefault="004A246F" w:rsidP="004A246F">
      <w:pPr>
        <w:pStyle w:val="Code"/>
      </w:pPr>
      <w:r>
        <w:t>{ &lt; T1, T2, ... &gt; ( p1, p2, ... ) : R }</w:t>
      </w:r>
    </w:p>
    <w:p w14:paraId="1FB66AD9" w14:textId="77777777" w:rsidR="00700CD6" w:rsidRPr="00700CD6" w:rsidRDefault="00BE59C5" w:rsidP="00700CD6">
      <w:r>
        <w:t>Note that function types with multiple call or construct signatures cannot be written as function type literals but must instead be written as object type literals.</w:t>
      </w:r>
    </w:p>
    <w:p w14:paraId="342DC540" w14:textId="77777777" w:rsidR="0044410D" w:rsidRDefault="0044410D" w:rsidP="0044410D">
      <w:pPr>
        <w:pStyle w:val="Heading3"/>
      </w:pPr>
      <w:bookmarkStart w:id="1120" w:name="_Ref399748696"/>
      <w:bookmarkStart w:id="1121" w:name="_Ref399821725"/>
      <w:bookmarkStart w:id="1122" w:name="_Toc402619849"/>
      <w:bookmarkStart w:id="1123" w:name="_Toc401414035"/>
      <w:r>
        <w:t>Constructor Type</w:t>
      </w:r>
      <w:bookmarkEnd w:id="1120"/>
      <w:r w:rsidR="00BE59C5">
        <w:t xml:space="preserve"> Literals</w:t>
      </w:r>
      <w:bookmarkEnd w:id="1121"/>
      <w:bookmarkEnd w:id="1122"/>
      <w:bookmarkEnd w:id="1123"/>
    </w:p>
    <w:p w14:paraId="5AF4E77D" w14:textId="77777777" w:rsidR="00712AE3" w:rsidRPr="00BE59C5" w:rsidRDefault="00712AE3" w:rsidP="00712AE3">
      <w:r>
        <w:t>A constructor type literal specifies the type parameters, regular parameters, and return type of a construct signature.</w:t>
      </w:r>
    </w:p>
    <w:p w14:paraId="00618BF1"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394254BF" w14:textId="77777777" w:rsidR="00712AE3" w:rsidRPr="0044410D" w:rsidRDefault="00712AE3" w:rsidP="00712AE3">
      <w:r>
        <w:t>A constructor type literal is shorthand for an object type containing a single construct signature. Specifically, a constructor type literal of the form</w:t>
      </w:r>
    </w:p>
    <w:p w14:paraId="40BA0612" w14:textId="77777777" w:rsidR="00712AE3" w:rsidRPr="0044410D" w:rsidRDefault="00712AE3" w:rsidP="00712AE3">
      <w:pPr>
        <w:pStyle w:val="Code"/>
      </w:pPr>
      <w:r w:rsidRPr="00712AE3">
        <w:rPr>
          <w:color w:val="0000FF"/>
          <w:highlight w:val="white"/>
        </w:rPr>
        <w:t>new</w:t>
      </w:r>
      <w:r>
        <w:t xml:space="preserve"> &lt; T1, T2, ... &gt; ( p1, p2, ... ) =&gt; R</w:t>
      </w:r>
    </w:p>
    <w:p w14:paraId="3B87AADE" w14:textId="77777777" w:rsidR="00712AE3" w:rsidRPr="0044410D" w:rsidRDefault="00712AE3" w:rsidP="00712AE3">
      <w:r>
        <w:t>is exactly equivalent to the object type literal</w:t>
      </w:r>
    </w:p>
    <w:p w14:paraId="5EB2E7AE" w14:textId="77777777" w:rsidR="00712AE3" w:rsidRPr="0044410D" w:rsidRDefault="00712AE3" w:rsidP="00712AE3">
      <w:pPr>
        <w:pStyle w:val="Code"/>
      </w:pPr>
      <w:r>
        <w:t xml:space="preserve">{ </w:t>
      </w:r>
      <w:r w:rsidRPr="00712AE3">
        <w:rPr>
          <w:color w:val="0000FF"/>
          <w:highlight w:val="white"/>
        </w:rPr>
        <w:t>new</w:t>
      </w:r>
      <w:r>
        <w:t xml:space="preserve"> &lt; T1, T2, ... &gt; ( p1, p2, ... ) : R }</w:t>
      </w:r>
    </w:p>
    <w:p w14:paraId="106EE0AC" w14:textId="77777777" w:rsidR="00700CD6" w:rsidRPr="00700CD6" w:rsidRDefault="00712AE3" w:rsidP="00700CD6">
      <w:r>
        <w:t>Note that constructor types with multiple construct signatures cannot be written as constructor type literals but must instead be written as object type literals.</w:t>
      </w:r>
    </w:p>
    <w:p w14:paraId="08ADCD87" w14:textId="77777777" w:rsidR="0044410D" w:rsidRPr="0044410D" w:rsidRDefault="00617379" w:rsidP="00617379">
      <w:pPr>
        <w:pStyle w:val="Heading3"/>
      </w:pPr>
      <w:bookmarkStart w:id="1124" w:name="_Ref367622729"/>
      <w:bookmarkStart w:id="1125" w:name="_Toc402619850"/>
      <w:bookmarkStart w:id="1126" w:name="_Toc401414036"/>
      <w:r>
        <w:lastRenderedPageBreak/>
        <w:t>Type Queries</w:t>
      </w:r>
      <w:bookmarkEnd w:id="1124"/>
      <w:bookmarkEnd w:id="1125"/>
      <w:bookmarkEnd w:id="1126"/>
    </w:p>
    <w:p w14:paraId="0EB25983" w14:textId="77777777" w:rsidR="0044410D" w:rsidRPr="0044410D" w:rsidRDefault="00D5602B" w:rsidP="00617379">
      <w:r>
        <w:t xml:space="preserve">A type query obtains the type </w:t>
      </w:r>
      <w:r w:rsidR="00617379">
        <w:t>of an expression.</w:t>
      </w:r>
    </w:p>
    <w:p w14:paraId="6B20A32B"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5E20ABBE"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26699348" w14:textId="7649546C"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B510EF">
        <w:t>4.3</w:t>
      </w:r>
      <w:r>
        <w:fldChar w:fldCharType="end"/>
      </w:r>
      <w:r>
        <w:t xml:space="preserve">) or property access expression (section </w:t>
      </w:r>
      <w:r>
        <w:fldChar w:fldCharType="begin"/>
      </w:r>
      <w:r>
        <w:instrText xml:space="preserve"> REF _Ref320780642 \r \h </w:instrText>
      </w:r>
      <w:r>
        <w:fldChar w:fldCharType="separate"/>
      </w:r>
      <w:r w:rsidR="00B510EF">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B510EF">
        <w:t>3.</w:t>
      </w:r>
      <w:del w:id="1127" w:author="Anders Hejlsberg" w:date="2014-11-01T15:43:00Z">
        <w:r w:rsidR="00633278">
          <w:delText>9</w:delText>
        </w:r>
      </w:del>
      <w:ins w:id="1128" w:author="Anders Hejlsberg" w:date="2014-11-01T15:43:00Z">
        <w:r w:rsidR="00B510EF">
          <w:t>11</w:t>
        </w:r>
      </w:ins>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3B440347"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3B3E97A1" w14:textId="77777777"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14:paraId="6B4BD759"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8F4735">
        <w:t>'</w:t>
      </w:r>
      <w:r w:rsidR="001C045C">
        <w:t>{ x: number; y: number; }</w:t>
      </w:r>
      <w:r w:rsidR="008F4735">
        <w:t>'</w:t>
      </w:r>
      <w:r w:rsidR="001C045C">
        <w:t>.</w:t>
      </w:r>
    </w:p>
    <w:p w14:paraId="579165B2"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7FF73AF2" w14:textId="77777777"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14:paraId="4A9D5B96"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11CF6522" w14:textId="77777777"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5C678272"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14:paraId="0A0438FE" w14:textId="77777777" w:rsidR="0044410D" w:rsidRPr="0044410D" w:rsidRDefault="008215E7" w:rsidP="00E616E3">
      <w:pPr>
        <w:pStyle w:val="Heading2"/>
      </w:pPr>
      <w:bookmarkStart w:id="1129" w:name="_Ref399751903"/>
      <w:bookmarkStart w:id="1130" w:name="_Ref399751904"/>
      <w:bookmarkStart w:id="1131" w:name="_Toc402619851"/>
      <w:bookmarkStart w:id="1132" w:name="_Toc401414037"/>
      <w:r>
        <w:t>Specifying Members</w:t>
      </w:r>
      <w:bookmarkEnd w:id="1129"/>
      <w:bookmarkEnd w:id="1130"/>
      <w:bookmarkEnd w:id="1131"/>
      <w:bookmarkEnd w:id="1132"/>
    </w:p>
    <w:p w14:paraId="5F0B1920" w14:textId="7638B921"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B510EF">
        <w:t>3.</w:t>
      </w:r>
      <w:del w:id="1133" w:author="Anders Hejlsberg" w:date="2014-11-01T15:43:00Z">
        <w:r w:rsidR="00633278">
          <w:delText>6</w:delText>
        </w:r>
      </w:del>
      <w:ins w:id="1134" w:author="Anders Hejlsberg" w:date="2014-11-01T15:43:00Z">
        <w:r w:rsidR="00B510EF">
          <w:t>7</w:t>
        </w:r>
      </w:ins>
      <w:r w:rsidR="00B510EF">
        <w:t>.3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47CFCAF3" w14:textId="77777777" w:rsidR="0044410D" w:rsidRPr="0044410D" w:rsidRDefault="001B3DD9" w:rsidP="001B3DD9">
      <w:pPr>
        <w:pStyle w:val="Heading3"/>
      </w:pPr>
      <w:bookmarkStart w:id="1135" w:name="_Toc402619852"/>
      <w:bookmarkStart w:id="1136" w:name="_Toc401414038"/>
      <w:r>
        <w:lastRenderedPageBreak/>
        <w:t>Property Signatures</w:t>
      </w:r>
      <w:bookmarkEnd w:id="1135"/>
      <w:bookmarkEnd w:id="1136"/>
    </w:p>
    <w:p w14:paraId="09A99C74" w14:textId="77777777" w:rsidR="0044410D" w:rsidRPr="0044410D" w:rsidRDefault="001B3DD9" w:rsidP="001B3DD9">
      <w:r>
        <w:t>A property signature declares the name and type of a property member.</w:t>
      </w:r>
    </w:p>
    <w:p w14:paraId="4AE3CF41"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2092C489"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398A8008"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115E7898"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70450FD8" w14:textId="77777777" w:rsidR="0044410D" w:rsidRPr="0044410D" w:rsidRDefault="001B3DD9" w:rsidP="001B3DD9">
      <w:r>
        <w:t xml:space="preserve">If a property signature omits a </w:t>
      </w:r>
      <w:r w:rsidRPr="009805BC">
        <w:rPr>
          <w:rStyle w:val="Production"/>
        </w:rPr>
        <w:t>TypeAnnotation</w:t>
      </w:r>
      <w:r>
        <w:t>, the Any type is assumed</w:t>
      </w:r>
      <w:r w:rsidRPr="002A6EDD">
        <w:t>.</w:t>
      </w:r>
    </w:p>
    <w:p w14:paraId="247DCD41" w14:textId="77777777" w:rsidR="0044410D" w:rsidRPr="0044410D" w:rsidRDefault="008A36D2" w:rsidP="00E616E3">
      <w:pPr>
        <w:pStyle w:val="Heading3"/>
      </w:pPr>
      <w:bookmarkStart w:id="1137" w:name="_Ref343690028"/>
      <w:bookmarkStart w:id="1138" w:name="_Toc402619853"/>
      <w:bookmarkStart w:id="1139" w:name="_Toc401414039"/>
      <w:r>
        <w:t>Call Signatures</w:t>
      </w:r>
      <w:bookmarkEnd w:id="1137"/>
      <w:bookmarkEnd w:id="1138"/>
      <w:bookmarkEnd w:id="1139"/>
    </w:p>
    <w:p w14:paraId="0937ECCA"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B510E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4183C15F"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769E37FE" w14:textId="7923179A"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B510EF">
        <w:t>3.</w:t>
      </w:r>
      <w:del w:id="1140" w:author="Anders Hejlsberg" w:date="2014-11-01T15:43:00Z">
        <w:r w:rsidR="00633278">
          <w:delText>4</w:delText>
        </w:r>
      </w:del>
      <w:ins w:id="1141" w:author="Anders Hejlsberg" w:date="2014-11-01T15:43:00Z">
        <w:r w:rsidR="00B510EF">
          <w:t>5</w:t>
        </w:r>
      </w:ins>
      <w:r w:rsidR="00B510EF">
        <w:t>.1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2ED70D5A" w14:textId="524D6F72"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B510EF">
        <w:t>3.</w:t>
      </w:r>
      <w:del w:id="1142" w:author="Anders Hejlsberg" w:date="2014-11-01T15:43:00Z">
        <w:r w:rsidR="00633278">
          <w:delText>7</w:delText>
        </w:r>
      </w:del>
      <w:ins w:id="1143" w:author="Anders Hejlsberg" w:date="2014-11-01T15:43:00Z">
        <w:r w:rsidR="00B510EF">
          <w:t>8</w:t>
        </w:r>
      </w:ins>
      <w:r w:rsidR="00B510EF">
        <w:t>.5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B510E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B510EF">
        <w:t>6.1</w:t>
      </w:r>
      <w:r w:rsidR="00946C19">
        <w:fldChar w:fldCharType="end"/>
      </w:r>
      <w:r w:rsidR="00946C19">
        <w:t>).</w:t>
      </w:r>
    </w:p>
    <w:p w14:paraId="0B27F5C3" w14:textId="77777777" w:rsidR="0044410D" w:rsidRPr="0044410D" w:rsidRDefault="009C3058" w:rsidP="009C3058">
      <w:r>
        <w:t xml:space="preserve">An object type containing call signatures is said to be a </w:t>
      </w:r>
      <w:r w:rsidRPr="00D405C6">
        <w:rPr>
          <w:b/>
          <w:i/>
        </w:rPr>
        <w:t>function type</w:t>
      </w:r>
      <w:r>
        <w:t>.</w:t>
      </w:r>
    </w:p>
    <w:p w14:paraId="170BF8EF" w14:textId="77777777" w:rsidR="0044410D" w:rsidRPr="0044410D" w:rsidRDefault="00A92245" w:rsidP="00A92245">
      <w:pPr>
        <w:pStyle w:val="Heading4"/>
      </w:pPr>
      <w:bookmarkStart w:id="1144" w:name="_Ref343771118"/>
      <w:r>
        <w:t>Type Parameters</w:t>
      </w:r>
      <w:bookmarkEnd w:id="1144"/>
    </w:p>
    <w:p w14:paraId="41599A0D" w14:textId="7FB95608"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B510EF">
        <w:t>3.</w:t>
      </w:r>
      <w:del w:id="1145" w:author="Anders Hejlsberg" w:date="2014-11-01T15:43:00Z">
        <w:r w:rsidR="00633278">
          <w:delText>4</w:delText>
        </w:r>
      </w:del>
      <w:ins w:id="1146" w:author="Anders Hejlsberg" w:date="2014-11-01T15:43:00Z">
        <w:r w:rsidR="00B510EF">
          <w:t>5</w:t>
        </w:r>
      </w:ins>
      <w:r w:rsidR="00B510EF">
        <w:t>.1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2577CB87" w14:textId="77777777" w:rsidR="0044410D" w:rsidRPr="0044410D" w:rsidRDefault="00A110CB" w:rsidP="00434BBD">
      <w:r>
        <w:lastRenderedPageBreak/>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7FC7B59B" w14:textId="04266726"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B510EF">
        <w:t>3.</w:t>
      </w:r>
      <w:del w:id="1147" w:author="Anders Hejlsberg" w:date="2014-11-01T15:43:00Z">
        <w:r w:rsidR="00633278">
          <w:delText>4</w:delText>
        </w:r>
      </w:del>
      <w:ins w:id="1148" w:author="Anders Hejlsberg" w:date="2014-11-01T15:43:00Z">
        <w:r w:rsidR="00B510EF">
          <w:t>5</w:t>
        </w:r>
      </w:ins>
      <w:r w:rsidR="00B510EF">
        <w:t>.2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B510E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2B8F0B06" w14:textId="77777777" w:rsidR="0044410D" w:rsidRPr="0044410D" w:rsidRDefault="00D14816" w:rsidP="00A127AA">
      <w:r>
        <w:t>Some examples of call signatures with type parameters</w:t>
      </w:r>
      <w:r w:rsidR="0083545A">
        <w:t xml:space="preserve"> follow below.</w:t>
      </w:r>
    </w:p>
    <w:p w14:paraId="29A6A77E" w14:textId="77777777" w:rsidR="0044410D" w:rsidRPr="0044410D" w:rsidRDefault="0083545A" w:rsidP="0083545A">
      <w:r w:rsidRPr="0083545A">
        <w:t>A function taking an argument of any type, retu</w:t>
      </w:r>
      <w:r>
        <w:t>rning a value of that same type:</w:t>
      </w:r>
    </w:p>
    <w:p w14:paraId="79745D18" w14:textId="77777777" w:rsidR="0044410D" w:rsidRPr="0044410D" w:rsidRDefault="0083545A" w:rsidP="0083545A">
      <w:pPr>
        <w:pStyle w:val="Code"/>
      </w:pPr>
      <w:r w:rsidRPr="0083545A">
        <w:t>&lt;T&gt;(x: T): T</w:t>
      </w:r>
    </w:p>
    <w:p w14:paraId="00245723" w14:textId="77777777" w:rsidR="0044410D" w:rsidRPr="0044410D" w:rsidRDefault="0083545A" w:rsidP="0083545A">
      <w:r w:rsidRPr="0083545A">
        <w:t xml:space="preserve">A function taking two values of the same type, </w:t>
      </w:r>
      <w:r>
        <w:t>returning an array of that type:</w:t>
      </w:r>
    </w:p>
    <w:p w14:paraId="0D2F7F1C" w14:textId="77777777" w:rsidR="0044410D" w:rsidRPr="0044410D" w:rsidRDefault="0083545A" w:rsidP="0083545A">
      <w:pPr>
        <w:pStyle w:val="Code"/>
      </w:pPr>
      <w:r w:rsidRPr="0083545A">
        <w:t>&lt;T&gt;(x: T, y: T): T[]</w:t>
      </w:r>
    </w:p>
    <w:p w14:paraId="722BFAC9"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1C40E048" w14:textId="77777777" w:rsidR="0044410D" w:rsidRPr="0044410D" w:rsidRDefault="0083545A" w:rsidP="0083545A">
      <w:pPr>
        <w:pStyle w:val="Code"/>
      </w:pPr>
      <w:r w:rsidRPr="0083545A">
        <w:t>&lt;T, U&gt;(x: T, y: U): { x: T; y: U; }</w:t>
      </w:r>
    </w:p>
    <w:p w14:paraId="7FE8EAAA"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257F8B06" w14:textId="77777777" w:rsidR="0044410D" w:rsidRPr="0044410D" w:rsidRDefault="0083545A" w:rsidP="0083545A">
      <w:pPr>
        <w:pStyle w:val="Code"/>
      </w:pPr>
      <w:r w:rsidRPr="0083545A">
        <w:t>&lt;T, U&gt;(a: T[], f: (x: T) =&gt; U): U[]</w:t>
      </w:r>
    </w:p>
    <w:p w14:paraId="2905240C" w14:textId="77777777" w:rsidR="0044410D" w:rsidRPr="0044410D" w:rsidRDefault="00A92245" w:rsidP="00A92245">
      <w:pPr>
        <w:pStyle w:val="Heading4"/>
      </w:pPr>
      <w:r>
        <w:t>Parameter List</w:t>
      </w:r>
    </w:p>
    <w:p w14:paraId="4544A30C"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752FD028"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465195B4"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42E8E7F1" w14:textId="77777777" w:rsidR="0044410D" w:rsidRPr="0044410D" w:rsidRDefault="00C124A7" w:rsidP="00832F1C">
      <w:pPr>
        <w:pStyle w:val="Grammar"/>
      </w:pPr>
      <w:r w:rsidRPr="00202C82">
        <w:rPr>
          <w:rStyle w:val="Production"/>
        </w:rPr>
        <w:lastRenderedPageBreak/>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7C16E250" w14:textId="77777777"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14F50822"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1745B794"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68A05738"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6A3EF0DC" w14:textId="77777777" w:rsidR="0044410D" w:rsidRPr="0044410D" w:rsidRDefault="001659E2" w:rsidP="001659E2">
      <w:r>
        <w:t>Parameter names must be unique. A compile-time error occurs if two or more parameters have the same name.</w:t>
      </w:r>
    </w:p>
    <w:p w14:paraId="0BAB08E2" w14:textId="77777777"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B510EF">
        <w:t>8.3.1</w:t>
      </w:r>
      <w:r>
        <w:fldChar w:fldCharType="end"/>
      </w:r>
      <w:r>
        <w:t>).</w:t>
      </w:r>
    </w:p>
    <w:p w14:paraId="3B807B3A" w14:textId="77777777" w:rsidR="0044410D" w:rsidRPr="0044410D" w:rsidRDefault="001659E2" w:rsidP="001659E2">
      <w:r>
        <w:t>A parameter with a type annotation is considered to be of that type.</w:t>
      </w:r>
      <w:r w:rsidRPr="00491FFD">
        <w:t xml:space="preserve"> </w:t>
      </w:r>
      <w:r>
        <w:t>A type annotation for a rest parameter must denote an array type.</w:t>
      </w:r>
    </w:p>
    <w:p w14:paraId="4B043198" w14:textId="77777777"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7AEF5FAB" w14:textId="504FC20B" w:rsidR="0044410D" w:rsidRPr="0044410D"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B510EF">
        <w:t>3.</w:t>
      </w:r>
      <w:del w:id="1149" w:author="Anders Hejlsberg" w:date="2014-11-01T15:43:00Z">
        <w:r w:rsidR="00633278">
          <w:delText>7</w:delText>
        </w:r>
      </w:del>
      <w:ins w:id="1150" w:author="Anders Hejlsberg" w:date="2014-11-01T15:43:00Z">
        <w:r w:rsidR="00B510EF">
          <w:t>8</w:t>
        </w:r>
      </w:ins>
      <w:r w:rsidR="00B510EF">
        <w:t>.2.4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4C361FF4" w14:textId="77777777"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53749EA5" w14:textId="77777777" w:rsidR="0044410D" w:rsidRPr="0044410D" w:rsidRDefault="00A92245" w:rsidP="00A92245">
      <w:pPr>
        <w:pStyle w:val="Heading4"/>
      </w:pPr>
      <w:r>
        <w:lastRenderedPageBreak/>
        <w:t>Return Type</w:t>
      </w:r>
    </w:p>
    <w:p w14:paraId="3BF6F2F6"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0BD3AB1A"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14:paraId="5257AEDB"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B510EF">
        <w:t>6.3</w:t>
      </w:r>
      <w:r w:rsidR="001659E2">
        <w:fldChar w:fldCharType="end"/>
      </w:r>
      <w:r w:rsidR="001659E2">
        <w:t>.</w:t>
      </w:r>
    </w:p>
    <w:p w14:paraId="08DBDA0F" w14:textId="77777777" w:rsidR="0044410D" w:rsidRPr="0044410D" w:rsidRDefault="00443DC0" w:rsidP="00443DC0">
      <w:pPr>
        <w:pStyle w:val="Heading4"/>
      </w:pPr>
      <w:bookmarkStart w:id="1151" w:name="_Ref352141783"/>
      <w:r>
        <w:t>Specialized Signatures</w:t>
      </w:r>
      <w:bookmarkEnd w:id="1151"/>
    </w:p>
    <w:p w14:paraId="75492466"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B510E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12064AAE" w14:textId="77777777"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14:paraId="166B9ECD"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39B7CAAE"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B510EF">
        <w:t>4.12.1</w:t>
      </w:r>
      <w:r w:rsidR="00605318">
        <w:fldChar w:fldCharType="end"/>
      </w:r>
      <w:r w:rsidR="00605318">
        <w:t>) processes the candidates in declaration order and picks the first one that matches.</w:t>
      </w:r>
    </w:p>
    <w:p w14:paraId="5AE7557E"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77C7AC45" w14:textId="77777777" w:rsidR="0044410D" w:rsidRPr="0044410D" w:rsidRDefault="006714DA" w:rsidP="00E616E3">
      <w:pPr>
        <w:pStyle w:val="Heading3"/>
      </w:pPr>
      <w:bookmarkStart w:id="1152" w:name="_Toc402619854"/>
      <w:bookmarkStart w:id="1153" w:name="_Toc401414040"/>
      <w:r>
        <w:t>Construct</w:t>
      </w:r>
      <w:r w:rsidR="008A36D2">
        <w:t xml:space="preserve"> Signatures</w:t>
      </w:r>
      <w:bookmarkEnd w:id="1152"/>
      <w:bookmarkEnd w:id="1153"/>
    </w:p>
    <w:p w14:paraId="4228C9AE"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B510E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31CDE05E" w14:textId="77777777" w:rsidR="0044410D" w:rsidRPr="0044410D" w:rsidRDefault="00B9755E" w:rsidP="00B9755E">
      <w:pPr>
        <w:pStyle w:val="Grammar"/>
      </w:pPr>
      <w:r w:rsidRPr="00202C82">
        <w:rPr>
          <w:rStyle w:val="Production"/>
        </w:rPr>
        <w:lastRenderedPageBreak/>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42254CEA"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2C0493E3"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46AA2E00" w14:textId="77777777" w:rsidR="0044410D" w:rsidRPr="0044410D" w:rsidRDefault="00BF1857" w:rsidP="00E616E3">
      <w:pPr>
        <w:pStyle w:val="Heading3"/>
      </w:pPr>
      <w:bookmarkStart w:id="1154" w:name="_Ref351648322"/>
      <w:bookmarkStart w:id="1155" w:name="_Ref351906593"/>
      <w:bookmarkStart w:id="1156" w:name="_Toc402619855"/>
      <w:bookmarkStart w:id="1157" w:name="_Toc401414041"/>
      <w:r>
        <w:softHyphen/>
      </w:r>
      <w:r>
        <w:softHyphen/>
      </w:r>
      <w:r>
        <w:softHyphen/>
      </w:r>
      <w:r w:rsidR="006714DA">
        <w:t>Index</w:t>
      </w:r>
      <w:r w:rsidR="008A36D2">
        <w:t xml:space="preserve"> Signatures</w:t>
      </w:r>
      <w:bookmarkEnd w:id="1154"/>
      <w:bookmarkEnd w:id="1155"/>
      <w:bookmarkEnd w:id="1156"/>
      <w:bookmarkEnd w:id="1157"/>
    </w:p>
    <w:p w14:paraId="09B39B3B"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4A56E91F"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033A1711" w14:textId="77777777" w:rsidR="0044410D" w:rsidRPr="0044410D" w:rsidRDefault="00F768F2" w:rsidP="008A36D2">
      <w:r>
        <w:t xml:space="preserve">There are two </w:t>
      </w:r>
      <w:r w:rsidR="00490E6B">
        <w:t>kinds</w:t>
      </w:r>
      <w:r>
        <w:t xml:space="preserve"> of index signatures:</w:t>
      </w:r>
    </w:p>
    <w:p w14:paraId="6693A19E" w14:textId="77777777"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48AC1E51" w14:textId="77777777"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0E13D3D5"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14:paraId="29B25405" w14:textId="77777777" w:rsidR="0044410D" w:rsidRPr="0044410D" w:rsidRDefault="002E3D58" w:rsidP="002E3D58">
      <w:r>
        <w:t>An object type can contain at most one string index signature and one numeric index signature.</w:t>
      </w:r>
    </w:p>
    <w:p w14:paraId="394DFBCA"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B510EF">
        <w:t>4.10</w:t>
      </w:r>
      <w:r>
        <w:fldChar w:fldCharType="end"/>
      </w:r>
      <w:r>
        <w:t>.</w:t>
      </w:r>
    </w:p>
    <w:p w14:paraId="7FC14228" w14:textId="77777777" w:rsidR="0044410D" w:rsidRPr="0044410D" w:rsidRDefault="00C953F7" w:rsidP="00E616E3">
      <w:pPr>
        <w:pStyle w:val="Heading3"/>
      </w:pPr>
      <w:bookmarkStart w:id="1158" w:name="_Ref343599928"/>
      <w:bookmarkStart w:id="1159" w:name="_Toc402619856"/>
      <w:bookmarkStart w:id="1160" w:name="_Toc401414042"/>
      <w:r>
        <w:t>Method</w:t>
      </w:r>
      <w:r w:rsidR="008A36D2">
        <w:t xml:space="preserve"> Signatures</w:t>
      </w:r>
      <w:bookmarkEnd w:id="1158"/>
      <w:bookmarkEnd w:id="1159"/>
      <w:bookmarkEnd w:id="1160"/>
    </w:p>
    <w:p w14:paraId="3413E734" w14:textId="77777777" w:rsidR="0044410D" w:rsidRPr="0044410D" w:rsidRDefault="008A36D2" w:rsidP="008A36D2">
      <w:r>
        <w:t xml:space="preserve">A </w:t>
      </w:r>
      <w:r w:rsidR="00C953F7">
        <w:t>method</w:t>
      </w:r>
      <w:r>
        <w:t xml:space="preserve"> signature is shorthand for declaring a property of a function type.</w:t>
      </w:r>
    </w:p>
    <w:p w14:paraId="7A99744D"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6C0FB9F0"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325D11B7" w14:textId="77777777" w:rsidR="0044410D" w:rsidRPr="0044410D" w:rsidRDefault="000E1822" w:rsidP="007F616B">
      <w:r>
        <w:t>A</w:t>
      </w:r>
      <w:r w:rsidR="007F616B">
        <w:t xml:space="preserve"> </w:t>
      </w:r>
      <w:r w:rsidR="003437FB">
        <w:t>method</w:t>
      </w:r>
      <w:r w:rsidR="007F616B">
        <w:t xml:space="preserve"> signature of the form</w:t>
      </w:r>
    </w:p>
    <w:p w14:paraId="377D781E" w14:textId="77777777"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14:paraId="6375DA2F" w14:textId="77777777" w:rsidR="0044410D" w:rsidRPr="0044410D" w:rsidRDefault="007F616B" w:rsidP="007F616B">
      <w:r>
        <w:lastRenderedPageBreak/>
        <w:t>is equivalent to the property declaration</w:t>
      </w:r>
    </w:p>
    <w:p w14:paraId="3B401B42" w14:textId="77777777"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14:paraId="2562992E"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529B4A42" w14:textId="77777777"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14:paraId="2A7CA9EF" w14:textId="77777777" w:rsidR="0044410D" w:rsidRPr="0044410D" w:rsidRDefault="008A36D2" w:rsidP="008A36D2">
      <w:r>
        <w:t>is equivalent to</w:t>
      </w:r>
    </w:p>
    <w:p w14:paraId="0B8FF524" w14:textId="77777777"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14:paraId="2CBC2C36" w14:textId="77777777" w:rsidR="0044410D" w:rsidRPr="0044410D" w:rsidRDefault="004B7E07" w:rsidP="00044DEF">
      <w:r>
        <w:t>I</w:t>
      </w:r>
      <w:r w:rsidR="00044DEF">
        <w:t xml:space="preserve">n the following </w:t>
      </w:r>
      <w:r>
        <w:t xml:space="preserve">example of an </w:t>
      </w:r>
      <w:r w:rsidR="00044DEF">
        <w:t>object type</w:t>
      </w:r>
    </w:p>
    <w:p w14:paraId="49F8EE0E" w14:textId="77777777"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14:paraId="6DD17223" w14:textId="77777777"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1714ADDE" w14:textId="77777777" w:rsidR="0044410D" w:rsidRPr="0044410D" w:rsidRDefault="002801C0" w:rsidP="00044DEF">
      <w:pPr>
        <w:pStyle w:val="Code"/>
      </w:pPr>
      <w:r>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14:paraId="0F5EC896" w14:textId="77777777"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4241D90A" w14:textId="77777777" w:rsidR="005D17F7" w:rsidRDefault="005D17F7" w:rsidP="005D17F7">
      <w:pPr>
        <w:pStyle w:val="Heading2"/>
        <w:rPr>
          <w:ins w:id="1161" w:author="Anders Hejlsberg" w:date="2014-11-01T15:43:00Z"/>
        </w:rPr>
      </w:pPr>
      <w:bookmarkStart w:id="1162" w:name="_Ref402267834"/>
      <w:bookmarkStart w:id="1163" w:name="_Toc402619857"/>
      <w:ins w:id="1164" w:author="Anders Hejlsberg" w:date="2014-11-01T15:43:00Z">
        <w:r>
          <w:t>Type Aliases</w:t>
        </w:r>
        <w:bookmarkEnd w:id="1162"/>
        <w:bookmarkEnd w:id="1163"/>
      </w:ins>
    </w:p>
    <w:p w14:paraId="73303776" w14:textId="77777777" w:rsidR="00AA6DAC" w:rsidRDefault="005D17F7" w:rsidP="005D17F7">
      <w:pPr>
        <w:rPr>
          <w:ins w:id="1165" w:author="Anders Hejlsberg" w:date="2014-11-01T15:43:00Z"/>
        </w:rPr>
      </w:pPr>
      <w:ins w:id="1166" w:author="Anders Hejlsberg" w:date="2014-11-01T15:43:00Z">
        <w:r>
          <w:t>A type alias decla</w:t>
        </w:r>
        <w:r w:rsidR="00AA6DAC">
          <w:t xml:space="preserve">ration </w:t>
        </w:r>
        <w:r w:rsidR="008D1F2E">
          <w:t xml:space="preserve">introduces a </w:t>
        </w:r>
        <w:r w:rsidR="008D1F2E" w:rsidRPr="008D1F2E">
          <w:rPr>
            <w:b/>
            <w:i/>
          </w:rPr>
          <w:t>type alias</w:t>
        </w:r>
        <w:r w:rsidR="008D1F2E">
          <w:t xml:space="preserve"> in the containing module.</w:t>
        </w:r>
      </w:ins>
    </w:p>
    <w:p w14:paraId="1BCC9A1D" w14:textId="77777777" w:rsidR="005D17F7" w:rsidRDefault="00AA6DAC" w:rsidP="00AA6DAC">
      <w:pPr>
        <w:pStyle w:val="Grammar"/>
        <w:rPr>
          <w:ins w:id="1167" w:author="Anders Hejlsberg" w:date="2014-11-01T15:43:00Z"/>
        </w:rPr>
      </w:pPr>
      <w:ins w:id="1168" w:author="Anders Hejlsberg" w:date="2014-11-01T15:43:00Z">
        <w:r w:rsidRPr="00AA6DAC">
          <w:rPr>
            <w:rStyle w:val="Production"/>
          </w:rPr>
          <w:lastRenderedPageBreak/>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ins>
    </w:p>
    <w:p w14:paraId="134101C3" w14:textId="77777777" w:rsidR="000818E3" w:rsidRDefault="008D1F2E" w:rsidP="008D1F2E">
      <w:pPr>
        <w:rPr>
          <w:ins w:id="1169" w:author="Anders Hejlsberg" w:date="2014-11-01T15:43:00Z"/>
        </w:rPr>
      </w:pPr>
      <w:ins w:id="1170" w:author="Anders Hejlsberg" w:date="2014-11-01T15:43:00Z">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ins>
    </w:p>
    <w:p w14:paraId="3FED444C" w14:textId="77777777" w:rsidR="000818E3" w:rsidRDefault="00F2478E" w:rsidP="008D1F2E">
      <w:pPr>
        <w:rPr>
          <w:ins w:id="1171" w:author="Anders Hejlsberg" w:date="2014-11-01T15:43:00Z"/>
        </w:rPr>
      </w:pPr>
      <w:ins w:id="1172" w:author="Anders Hejlsberg" w:date="2014-11-01T15:43:00Z">
        <w:r>
          <w:t>Type aliases are referenced using type references (</w:t>
        </w:r>
        <w:r>
          <w:fldChar w:fldCharType="begin"/>
        </w:r>
        <w:r>
          <w:instrText xml:space="preserve"> REF _Ref343165311 \r \h </w:instrText>
        </w:r>
        <w:r>
          <w:fldChar w:fldCharType="separate"/>
        </w:r>
        <w:r w:rsidR="00B510EF">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ins>
    </w:p>
    <w:p w14:paraId="0C61E2C4" w14:textId="77777777" w:rsidR="008D1F2E" w:rsidRDefault="008D1F2E" w:rsidP="008D1F2E">
      <w:pPr>
        <w:rPr>
          <w:ins w:id="1173" w:author="Anders Hejlsberg" w:date="2014-11-01T15:43:00Z"/>
        </w:rPr>
      </w:pPr>
      <w:ins w:id="1174" w:author="Anders Hejlsberg" w:date="2014-11-01T15:43:00Z">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B510EF">
          <w:t>3.7.1</w:t>
        </w:r>
        <w:r>
          <w:fldChar w:fldCharType="end"/>
        </w:r>
        <w:r w:rsidR="00893667">
          <w:t>).</w:t>
        </w:r>
      </w:ins>
    </w:p>
    <w:p w14:paraId="224533CD" w14:textId="77777777" w:rsidR="004F7370" w:rsidRDefault="004F7370" w:rsidP="008D1F2E">
      <w:pPr>
        <w:rPr>
          <w:ins w:id="1175" w:author="Anders Hejlsberg" w:date="2014-11-01T15:43:00Z"/>
        </w:rPr>
      </w:pPr>
      <w:ins w:id="1176" w:author="Anders Hejlsberg" w:date="2014-11-01T15:43:00Z">
        <w:r>
          <w:t xml:space="preserve">It is an error for the type specified </w:t>
        </w:r>
        <w:r w:rsidR="00627C00">
          <w:t>in a type alias to depend on that</w:t>
        </w:r>
        <w:r>
          <w:t xml:space="preserve"> type alias. Types have the following </w:t>
        </w:r>
        <w:r w:rsidR="00B501B4">
          <w:t>dependencies:</w:t>
        </w:r>
      </w:ins>
    </w:p>
    <w:p w14:paraId="53E0F499" w14:textId="77777777" w:rsidR="00B501B4" w:rsidRDefault="00B501B4" w:rsidP="003F35D7">
      <w:pPr>
        <w:pStyle w:val="ListParagraph"/>
        <w:numPr>
          <w:ilvl w:val="0"/>
          <w:numId w:val="61"/>
        </w:numPr>
        <w:rPr>
          <w:ins w:id="1177" w:author="Anders Hejlsberg" w:date="2014-11-01T15:43:00Z"/>
        </w:rPr>
      </w:pPr>
      <w:ins w:id="1178" w:author="Anders Hejlsberg" w:date="2014-11-01T15:43:00Z">
        <w:r>
          <w:t xml:space="preserve">A type alias </w:t>
        </w:r>
        <w:r w:rsidRPr="00B501B4">
          <w:rPr>
            <w:i/>
          </w:rPr>
          <w:t>directly depends on</w:t>
        </w:r>
        <w:r>
          <w:t xml:space="preserve"> the type it aliases.</w:t>
        </w:r>
      </w:ins>
    </w:p>
    <w:p w14:paraId="7814631A" w14:textId="77777777" w:rsidR="004F7370" w:rsidRDefault="004F7370" w:rsidP="003F35D7">
      <w:pPr>
        <w:pStyle w:val="ListParagraph"/>
        <w:numPr>
          <w:ilvl w:val="0"/>
          <w:numId w:val="61"/>
        </w:numPr>
        <w:rPr>
          <w:ins w:id="1179" w:author="Anders Hejlsberg" w:date="2014-11-01T15:43:00Z"/>
        </w:rPr>
      </w:pPr>
      <w:ins w:id="1180" w:author="Anders Hejlsberg" w:date="2014-11-01T15:43:00Z">
        <w:r>
          <w:t xml:space="preserve">A type reference </w:t>
        </w:r>
        <w:r w:rsidRPr="00B501B4">
          <w:rPr>
            <w:i/>
          </w:rPr>
          <w:t>directly depends on</w:t>
        </w:r>
        <w:r>
          <w:t xml:space="preserve"> the referenced type and each of the type arguments, if any.</w:t>
        </w:r>
      </w:ins>
    </w:p>
    <w:p w14:paraId="412ACE43" w14:textId="77777777" w:rsidR="004F7370" w:rsidRDefault="004F7370" w:rsidP="003F35D7">
      <w:pPr>
        <w:pStyle w:val="ListParagraph"/>
        <w:numPr>
          <w:ilvl w:val="0"/>
          <w:numId w:val="61"/>
        </w:numPr>
        <w:rPr>
          <w:ins w:id="1181" w:author="Anders Hejlsberg" w:date="2014-11-01T15:43:00Z"/>
        </w:rPr>
      </w:pPr>
      <w:ins w:id="1182" w:author="Anders Hejlsberg" w:date="2014-11-01T15:43:00Z">
        <w:r>
          <w:t xml:space="preserve">A union type </w:t>
        </w:r>
        <w:r w:rsidRPr="00B501B4">
          <w:rPr>
            <w:i/>
          </w:rPr>
          <w:t>directly depends on</w:t>
        </w:r>
        <w:r>
          <w:t xml:space="preserve"> each of the constituent types.</w:t>
        </w:r>
      </w:ins>
    </w:p>
    <w:p w14:paraId="2237B6E2" w14:textId="77777777" w:rsidR="004F7370" w:rsidRDefault="004F7370" w:rsidP="003F35D7">
      <w:pPr>
        <w:pStyle w:val="ListParagraph"/>
        <w:numPr>
          <w:ilvl w:val="0"/>
          <w:numId w:val="61"/>
        </w:numPr>
        <w:rPr>
          <w:ins w:id="1183" w:author="Anders Hejlsberg" w:date="2014-11-01T15:43:00Z"/>
        </w:rPr>
      </w:pPr>
      <w:ins w:id="1184" w:author="Anders Hejlsberg" w:date="2014-11-01T15:43:00Z">
        <w:r>
          <w:t xml:space="preserve">An array type </w:t>
        </w:r>
        <w:r w:rsidRPr="00B501B4">
          <w:rPr>
            <w:i/>
          </w:rPr>
          <w:t>directly depends on</w:t>
        </w:r>
        <w:r>
          <w:t xml:space="preserve"> its element type.</w:t>
        </w:r>
      </w:ins>
    </w:p>
    <w:p w14:paraId="4E6FCE13" w14:textId="77777777" w:rsidR="004F7370" w:rsidRDefault="004F7370" w:rsidP="003F35D7">
      <w:pPr>
        <w:pStyle w:val="ListParagraph"/>
        <w:numPr>
          <w:ilvl w:val="0"/>
          <w:numId w:val="61"/>
        </w:numPr>
        <w:rPr>
          <w:ins w:id="1185" w:author="Anders Hejlsberg" w:date="2014-11-01T15:43:00Z"/>
        </w:rPr>
      </w:pPr>
      <w:ins w:id="1186" w:author="Anders Hejlsberg" w:date="2014-11-01T15:43:00Z">
        <w:r>
          <w:t xml:space="preserve">A tuple type </w:t>
        </w:r>
        <w:r w:rsidRPr="00B501B4">
          <w:rPr>
            <w:i/>
          </w:rPr>
          <w:t>directly depends on</w:t>
        </w:r>
        <w:r>
          <w:t xml:space="preserve"> each of its element types.</w:t>
        </w:r>
      </w:ins>
    </w:p>
    <w:p w14:paraId="32417DCE" w14:textId="77777777" w:rsidR="00B501B4" w:rsidRDefault="00B501B4" w:rsidP="003F35D7">
      <w:pPr>
        <w:pStyle w:val="ListParagraph"/>
        <w:numPr>
          <w:ilvl w:val="0"/>
          <w:numId w:val="61"/>
        </w:numPr>
        <w:rPr>
          <w:ins w:id="1187" w:author="Anders Hejlsberg" w:date="2014-11-01T15:43:00Z"/>
        </w:rPr>
      </w:pPr>
      <w:ins w:id="1188" w:author="Anders Hejlsberg" w:date="2014-11-01T15:43:00Z">
        <w:r>
          <w:t xml:space="preserve">A type query </w:t>
        </w:r>
        <w:r w:rsidRPr="00B501B4">
          <w:rPr>
            <w:i/>
          </w:rPr>
          <w:t>directly depends on</w:t>
        </w:r>
        <w:r>
          <w:t xml:space="preserve"> the type of the referenced entity.</w:t>
        </w:r>
      </w:ins>
    </w:p>
    <w:p w14:paraId="15840594" w14:textId="77777777" w:rsidR="004F7370" w:rsidRDefault="00B501B4" w:rsidP="004F7370">
      <w:pPr>
        <w:rPr>
          <w:ins w:id="1189" w:author="Anders Hejlsberg" w:date="2014-11-01T15:43:00Z"/>
        </w:rPr>
      </w:pPr>
      <w:ins w:id="1190" w:author="Anders Hejlsberg" w:date="2014-11-01T15:43:00Z">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ins>
    </w:p>
    <w:p w14:paraId="04D6CC05" w14:textId="77777777" w:rsidR="00582570" w:rsidRPr="0044410D" w:rsidRDefault="00582570" w:rsidP="008D1F2E">
      <w:pPr>
        <w:rPr>
          <w:ins w:id="1191" w:author="Anders Hejlsberg" w:date="2014-11-01T15:43:00Z"/>
        </w:rPr>
      </w:pPr>
      <w:ins w:id="1192" w:author="Anders Hejlsberg" w:date="2014-11-01T15:43:00Z">
        <w:r>
          <w:t>Some examples of type alias declarations:</w:t>
        </w:r>
      </w:ins>
    </w:p>
    <w:p w14:paraId="3F5D99B5" w14:textId="77777777" w:rsidR="00F2478E" w:rsidRDefault="00F2478E" w:rsidP="00F2478E">
      <w:pPr>
        <w:pStyle w:val="Code"/>
        <w:rPr>
          <w:ins w:id="1193" w:author="Anders Hejlsberg" w:date="2014-11-01T15:43:00Z"/>
        </w:rPr>
      </w:pPr>
      <w:ins w:id="1194" w:author="Anders Hejlsberg" w:date="2014-11-01T15:43:00Z">
        <w:r w:rsidRPr="00582570">
          <w:rPr>
            <w:color w:val="0000FF"/>
            <w:highlight w:val="white"/>
          </w:rPr>
          <w:t>type</w:t>
        </w:r>
        <w:r>
          <w:t xml:space="preserve"> StringOrNumber = </w:t>
        </w:r>
        <w:r w:rsidRPr="00582570">
          <w:rPr>
            <w:color w:val="0000FF"/>
            <w:highlight w:val="white"/>
          </w:rPr>
          <w:t>string</w:t>
        </w:r>
        <w:r>
          <w:t xml:space="preserve"> | </w:t>
        </w:r>
        <w:r w:rsidRPr="00582570">
          <w:rPr>
            <w:color w:val="0000FF"/>
            <w:highlight w:val="white"/>
          </w:rPr>
          <w:t>number</w:t>
        </w:r>
        <w:r>
          <w:t>;</w:t>
        </w:r>
        <w:r>
          <w:br/>
        </w:r>
        <w:r w:rsidRPr="00582570">
          <w:rPr>
            <w:color w:val="0000FF"/>
            <w:highlight w:val="white"/>
          </w:rPr>
          <w:t>type</w:t>
        </w:r>
        <w:r>
          <w:t xml:space="preserve"> Text = </w:t>
        </w:r>
        <w:r w:rsidRPr="00582570">
          <w:rPr>
            <w:color w:val="0000FF"/>
            <w:highlight w:val="white"/>
          </w:rPr>
          <w:t>string</w:t>
        </w:r>
        <w:r w:rsidR="00B501B4">
          <w:t xml:space="preserve"> | { text: </w:t>
        </w:r>
        <w:r w:rsidR="00B501B4" w:rsidRPr="00B501B4">
          <w:rPr>
            <w:color w:val="0000FF"/>
            <w:highlight w:val="white"/>
          </w:rPr>
          <w:t>string</w:t>
        </w:r>
        <w:r w:rsidR="00B501B4">
          <w:t xml:space="preserve"> };</w:t>
        </w:r>
        <w:r>
          <w:br/>
        </w:r>
        <w:r w:rsidRPr="00582570">
          <w:rPr>
            <w:color w:val="0000FF"/>
            <w:highlight w:val="white"/>
          </w:rPr>
          <w:t>type</w:t>
        </w:r>
        <w:r w:rsidR="00DF5B3C">
          <w:t xml:space="preserve"> Coordinates</w:t>
        </w:r>
        <w:r>
          <w:t xml:space="preserve"> = [</w:t>
        </w:r>
        <w:r w:rsidRPr="00582570">
          <w:rPr>
            <w:color w:val="0000FF"/>
            <w:highlight w:val="white"/>
          </w:rPr>
          <w:t>number</w:t>
        </w:r>
        <w:r>
          <w:t xml:space="preserve">, </w:t>
        </w:r>
        <w:r w:rsidRPr="00582570">
          <w:rPr>
            <w:color w:val="0000FF"/>
            <w:highlight w:val="white"/>
          </w:rPr>
          <w:t>number</w:t>
        </w:r>
        <w:r>
          <w:t>];</w:t>
        </w:r>
        <w:r>
          <w:br/>
        </w:r>
        <w:r w:rsidRPr="00582570">
          <w:rPr>
            <w:color w:val="0000FF"/>
            <w:highlight w:val="white"/>
          </w:rPr>
          <w:t>type</w:t>
        </w:r>
        <w:r>
          <w:t xml:space="preserve"> NameLookup = Dictionary&lt;</w:t>
        </w:r>
        <w:r w:rsidRPr="00582570">
          <w:rPr>
            <w:color w:val="0000FF"/>
            <w:highlight w:val="white"/>
          </w:rPr>
          <w:t>string</w:t>
        </w:r>
        <w:r>
          <w:t>, Person&gt;;</w:t>
        </w:r>
        <w:r>
          <w:br/>
        </w:r>
        <w:r w:rsidRPr="00582570">
          <w:rPr>
            <w:color w:val="0000FF"/>
            <w:highlight w:val="white"/>
          </w:rPr>
          <w:t>type</w:t>
        </w:r>
        <w:r>
          <w:t xml:space="preserve"> Callback = (data: </w:t>
        </w:r>
        <w:r w:rsidRPr="00582570">
          <w:rPr>
            <w:color w:val="0000FF"/>
            <w:highlight w:val="white"/>
          </w:rPr>
          <w:t>string</w:t>
        </w:r>
        <w:r>
          <w:t xml:space="preserve">) =&gt; </w:t>
        </w:r>
        <w:r w:rsidRPr="00582570">
          <w:rPr>
            <w:color w:val="0000FF"/>
            <w:highlight w:val="white"/>
          </w:rPr>
          <w:t>void</w:t>
        </w:r>
        <w:r>
          <w:t>;</w:t>
        </w:r>
        <w:r w:rsidR="00740C77">
          <w:br/>
        </w:r>
        <w:r w:rsidR="00740C77" w:rsidRPr="00740C77">
          <w:rPr>
            <w:color w:val="0000FF"/>
            <w:highlight w:val="white"/>
          </w:rPr>
          <w:t>type</w:t>
        </w:r>
        <w:r w:rsidR="00740C77">
          <w:t xml:space="preserve"> RecFunc = () =&gt; RecFunc;</w:t>
        </w:r>
        <w:r>
          <w:br/>
        </w:r>
        <w:r w:rsidRPr="00582570">
          <w:rPr>
            <w:color w:val="0000FF"/>
            <w:highlight w:val="white"/>
          </w:rPr>
          <w:t>type</w:t>
        </w:r>
        <w:r>
          <w:t xml:space="preserve"> ObjectStatics = </w:t>
        </w:r>
        <w:r w:rsidRPr="00582570">
          <w:rPr>
            <w:color w:val="0000FF"/>
            <w:highlight w:val="white"/>
          </w:rPr>
          <w:t>typeof</w:t>
        </w:r>
        <w:r>
          <w:t xml:space="preserve"> Object;</w:t>
        </w:r>
      </w:ins>
    </w:p>
    <w:p w14:paraId="04DE8FF2" w14:textId="77777777" w:rsidR="0029341D" w:rsidRDefault="0029341D" w:rsidP="00F2478E">
      <w:pPr>
        <w:rPr>
          <w:ins w:id="1195" w:author="Anders Hejlsberg" w:date="2014-11-01T15:43:00Z"/>
        </w:rPr>
      </w:pPr>
      <w:ins w:id="1196" w:author="Anders Hejlsberg" w:date="2014-11-01T15:43:00Z">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ins>
    </w:p>
    <w:p w14:paraId="6944EC8F" w14:textId="77777777" w:rsidR="0029341D" w:rsidRDefault="0029341D" w:rsidP="0029341D">
      <w:pPr>
        <w:pStyle w:val="Code"/>
        <w:rPr>
          <w:ins w:id="1197" w:author="Anders Hejlsberg" w:date="2014-11-01T15:43:00Z"/>
        </w:rPr>
      </w:pPr>
      <w:ins w:id="1198" w:author="Anders Hejlsberg" w:date="2014-11-01T15:43:00Z">
        <w:r w:rsidRPr="00582570">
          <w:rPr>
            <w:color w:val="0000FF"/>
            <w:highlight w:val="white"/>
          </w:rPr>
          <w:t>interface</w:t>
        </w:r>
        <w:r>
          <w:t xml:space="preserve"> Point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ins>
    </w:p>
    <w:p w14:paraId="14342C41" w14:textId="77777777" w:rsidR="0029341D" w:rsidRDefault="000E1002" w:rsidP="00F2478E">
      <w:pPr>
        <w:rPr>
          <w:ins w:id="1199" w:author="Anders Hejlsberg" w:date="2014-11-01T15:43:00Z"/>
        </w:rPr>
      </w:pPr>
      <w:ins w:id="1200" w:author="Anders Hejlsberg" w:date="2014-11-01T15:43:00Z">
        <w:r>
          <w:t>could be written as the type alias</w:t>
        </w:r>
      </w:ins>
    </w:p>
    <w:p w14:paraId="30926838" w14:textId="77777777" w:rsidR="00582570" w:rsidRDefault="00582570" w:rsidP="00582570">
      <w:pPr>
        <w:pStyle w:val="Code"/>
        <w:rPr>
          <w:ins w:id="1201" w:author="Anders Hejlsberg" w:date="2014-11-01T15:43:00Z"/>
        </w:rPr>
      </w:pPr>
      <w:ins w:id="1202" w:author="Anders Hejlsberg" w:date="2014-11-01T15:43:00Z">
        <w:r w:rsidRPr="00582570">
          <w:rPr>
            <w:color w:val="0000FF"/>
            <w:highlight w:val="white"/>
          </w:rPr>
          <w:lastRenderedPageBreak/>
          <w:t>type</w:t>
        </w:r>
        <w:r w:rsidR="0029341D">
          <w:t xml:space="preserve"> Point = {</w:t>
        </w:r>
        <w:r>
          <w:br/>
          <w:t xml:space="preserve">    x: </w:t>
        </w:r>
        <w:r w:rsidRPr="00582570">
          <w:rPr>
            <w:color w:val="0000FF"/>
            <w:highlight w:val="white"/>
          </w:rPr>
          <w:t>number</w:t>
        </w:r>
        <w:r>
          <w:t>;</w:t>
        </w:r>
        <w:r>
          <w:br/>
          <w:t xml:space="preserve">    y: </w:t>
        </w:r>
        <w:r w:rsidRPr="00582570">
          <w:rPr>
            <w:color w:val="0000FF"/>
            <w:highlight w:val="white"/>
          </w:rPr>
          <w:t>number</w:t>
        </w:r>
        <w:r>
          <w:t>;</w:t>
        </w:r>
        <w:r>
          <w:br/>
          <w:t>};</w:t>
        </w:r>
      </w:ins>
    </w:p>
    <w:p w14:paraId="7BB5056E" w14:textId="77777777" w:rsidR="0029341D" w:rsidRDefault="000E1002" w:rsidP="0029341D">
      <w:pPr>
        <w:rPr>
          <w:ins w:id="1203" w:author="Anders Hejlsberg" w:date="2014-11-01T15:43:00Z"/>
        </w:rPr>
      </w:pPr>
      <w:bookmarkStart w:id="1204" w:name="_Ref320780546"/>
      <w:ins w:id="1205" w:author="Anders Hejlsberg" w:date="2014-11-01T15:43:00Z">
        <w:r>
          <w:t xml:space="preserve">However, doing so means </w:t>
        </w:r>
        <w:r w:rsidR="003B24D5">
          <w:t xml:space="preserve">the following </w:t>
        </w:r>
        <w:r>
          <w:t>capabilities are lost:</w:t>
        </w:r>
      </w:ins>
    </w:p>
    <w:p w14:paraId="6A9E4C09" w14:textId="77777777" w:rsidR="000E1002" w:rsidRDefault="003B24D5" w:rsidP="000E1002">
      <w:pPr>
        <w:pStyle w:val="ListParagraph"/>
        <w:numPr>
          <w:ilvl w:val="0"/>
          <w:numId w:val="63"/>
        </w:numPr>
        <w:rPr>
          <w:ins w:id="1206" w:author="Anders Hejlsberg" w:date="2014-11-01T15:43:00Z"/>
        </w:rPr>
      </w:pPr>
      <w:ins w:id="1207" w:author="Anders Hejlsberg" w:date="2014-11-01T15:43:00Z">
        <w:r>
          <w:t>An interface can be named in an extends or implements clause</w:t>
        </w:r>
        <w:r w:rsidR="000E1002">
          <w:t>, but a type alias</w:t>
        </w:r>
        <w:r>
          <w:t xml:space="preserve"> for an object type literal cannot</w:t>
        </w:r>
        <w:r w:rsidR="000E1002">
          <w:t>.</w:t>
        </w:r>
      </w:ins>
    </w:p>
    <w:p w14:paraId="55D7F7DE" w14:textId="77777777" w:rsidR="000E1002" w:rsidRDefault="003B24D5" w:rsidP="000E1002">
      <w:pPr>
        <w:pStyle w:val="ListParagraph"/>
        <w:numPr>
          <w:ilvl w:val="0"/>
          <w:numId w:val="63"/>
        </w:numPr>
        <w:rPr>
          <w:ins w:id="1208" w:author="Anders Hejlsberg" w:date="2014-11-01T15:43:00Z"/>
        </w:rPr>
      </w:pPr>
      <w:ins w:id="1209" w:author="Anders Hejlsberg" w:date="2014-11-01T15:43:00Z">
        <w:r>
          <w:t>An interface can have</w:t>
        </w:r>
        <w:r w:rsidR="000E1002">
          <w:t xml:space="preserve"> multiple merged declarations, but a type alias</w:t>
        </w:r>
        <w:r>
          <w:t xml:space="preserve"> for an object type literal cannot</w:t>
        </w:r>
        <w:r w:rsidR="000E1002">
          <w:t>.</w:t>
        </w:r>
      </w:ins>
    </w:p>
    <w:p w14:paraId="594CF07D" w14:textId="77777777" w:rsidR="00893667" w:rsidRDefault="00893667" w:rsidP="000E1002">
      <w:pPr>
        <w:pStyle w:val="ListParagraph"/>
        <w:numPr>
          <w:ilvl w:val="0"/>
          <w:numId w:val="63"/>
        </w:numPr>
        <w:rPr>
          <w:ins w:id="1210" w:author="Anders Hejlsberg" w:date="2014-11-01T15:43:00Z"/>
        </w:rPr>
      </w:pPr>
      <w:ins w:id="1211" w:author="Anders Hejlsberg" w:date="2014-11-01T15:43:00Z">
        <w:r>
          <w:t>An interface can have type parameters, but a type alias for an object type literal cannot.</w:t>
        </w:r>
      </w:ins>
    </w:p>
    <w:p w14:paraId="77B2DA60" w14:textId="77777777" w:rsidR="00893667" w:rsidRDefault="003B24D5" w:rsidP="000E1002">
      <w:pPr>
        <w:pStyle w:val="ListParagraph"/>
        <w:numPr>
          <w:ilvl w:val="0"/>
          <w:numId w:val="63"/>
        </w:numPr>
        <w:rPr>
          <w:ins w:id="1212" w:author="Anders Hejlsberg" w:date="2014-11-01T15:43:00Z"/>
        </w:rPr>
      </w:pPr>
      <w:ins w:id="1213" w:author="Anders Hejlsberg" w:date="2014-11-01T15:43:00Z">
        <w:r>
          <w:t xml:space="preserve">An interface is referenced by its name in error messages and tooling, but a type alias </w:t>
        </w:r>
        <w:r w:rsidR="00A44CFE">
          <w:t xml:space="preserve">is always </w:t>
        </w:r>
        <w:r>
          <w:t>expanded to its structural representation.</w:t>
        </w:r>
        <w:r w:rsidR="00893667">
          <w:t xml:space="preserve"> </w:t>
        </w:r>
      </w:ins>
    </w:p>
    <w:p w14:paraId="23709574" w14:textId="77777777" w:rsidR="0044410D" w:rsidRPr="0044410D" w:rsidRDefault="00DB2AF0" w:rsidP="00E23655">
      <w:pPr>
        <w:pStyle w:val="Heading2"/>
      </w:pPr>
      <w:bookmarkStart w:id="1214" w:name="_Toc402619858"/>
      <w:bookmarkStart w:id="1215" w:name="_Toc401414043"/>
      <w:r>
        <w:t>Type Relationships</w:t>
      </w:r>
      <w:bookmarkEnd w:id="1204"/>
      <w:bookmarkEnd w:id="1214"/>
      <w:bookmarkEnd w:id="1215"/>
    </w:p>
    <w:p w14:paraId="3122514B"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1ED40467" w14:textId="77777777" w:rsidR="0044410D" w:rsidRPr="0044410D" w:rsidRDefault="00B17BE7" w:rsidP="00DB2AF0">
      <w:pPr>
        <w:rPr>
          <w:del w:id="1216" w:author="Anders Hejlsberg" w:date="2014-11-01T15:43:00Z"/>
        </w:rPr>
      </w:pPr>
      <w:bookmarkStart w:id="1217" w:name="_Ref366164315"/>
      <w:bookmarkStart w:id="1218" w:name="_Ref402359294"/>
      <w:bookmarkStart w:id="1219" w:name="_Toc402619859"/>
      <w:del w:id="1220" w:author="Anders Hejlsberg" w:date="2014-11-01T15:43:00Z">
        <w:r>
          <w:delText xml:space="preserve">For purposes of determining type relationships, all object types appear to have the members of the </w:delText>
        </w:r>
        <w:r w:rsidR="008F4735">
          <w:delText>'</w:delText>
        </w:r>
        <w:r w:rsidRPr="00C85A52">
          <w:delText>Object</w:delText>
        </w:r>
        <w:r w:rsidR="008F4735">
          <w:delText>'</w:delText>
        </w:r>
        <w:r>
          <w:delText xml:space="preserve"> interface unless those members are hidden by members with the same name in the object types, and object types with one or more call or construct signatures appear to have the members of the </w:delText>
        </w:r>
        <w:r w:rsidR="008F4735">
          <w:delText>'</w:delText>
        </w:r>
        <w:r>
          <w:delText>Function</w:delText>
        </w:r>
        <w:r w:rsidR="008F4735">
          <w:delText>'</w:delText>
        </w:r>
        <w:r>
          <w:delText xml:space="preserve"> interface unless those members are hidden by members with the same name in the object types.</w:delText>
        </w:r>
        <w:r w:rsidR="00DD25C7">
          <w:delText xml:space="preserve"> Apparent types (section </w:delText>
        </w:r>
        <w:r w:rsidR="00DD25C7">
          <w:fldChar w:fldCharType="begin"/>
        </w:r>
        <w:r w:rsidR="00DD25C7">
          <w:delInstrText xml:space="preserve"> REF _Ref366164315 \r \h </w:delInstrText>
        </w:r>
        <w:r w:rsidR="00DD25C7">
          <w:fldChar w:fldCharType="separate"/>
        </w:r>
        <w:r w:rsidR="00633278">
          <w:delText>3.8.1</w:delText>
        </w:r>
        <w:r w:rsidR="00DD25C7">
          <w:fldChar w:fldCharType="end"/>
        </w:r>
        <w:r w:rsidR="00DD25C7">
          <w:delText xml:space="preserve">) that are object types </w:delText>
        </w:r>
        <w:r w:rsidR="006D5F19">
          <w:delText>appear to have</w:delText>
        </w:r>
        <w:r w:rsidR="00DD25C7">
          <w:delText xml:space="preserve"> these extra members as well.</w:delText>
        </w:r>
      </w:del>
    </w:p>
    <w:p w14:paraId="46B9A62E" w14:textId="77777777" w:rsidR="0044410D" w:rsidRPr="0044410D" w:rsidRDefault="00B17BE7" w:rsidP="00B17BE7">
      <w:pPr>
        <w:pStyle w:val="Heading3"/>
        <w:rPr>
          <w:del w:id="1221" w:author="Anders Hejlsberg" w:date="2014-11-01T15:43:00Z"/>
          <w:highlight w:val="white"/>
        </w:rPr>
      </w:pPr>
      <w:bookmarkStart w:id="1222" w:name="_Toc401414044"/>
      <w:del w:id="1223" w:author="Anders Hejlsberg" w:date="2014-11-01T15:43:00Z">
        <w:r>
          <w:rPr>
            <w:highlight w:val="white"/>
          </w:rPr>
          <w:delText>Apparent Type</w:delText>
        </w:r>
        <w:bookmarkEnd w:id="1222"/>
      </w:del>
    </w:p>
    <w:p w14:paraId="0C956F09" w14:textId="5B29067B" w:rsidR="0044410D" w:rsidRPr="0044410D" w:rsidRDefault="00293C53" w:rsidP="00B17BE7">
      <w:pPr>
        <w:pStyle w:val="Heading3"/>
        <w:rPr>
          <w:ins w:id="1224" w:author="Anders Hejlsberg" w:date="2014-11-01T15:43:00Z"/>
          <w:highlight w:val="white"/>
        </w:rPr>
      </w:pPr>
      <w:del w:id="1225" w:author="Anders Hejlsberg" w:date="2014-11-01T15:43:00Z">
        <w:r>
          <w:rPr>
            <w:highlight w:val="white"/>
          </w:rPr>
          <w:delText>In certain contexts a type appears</w:delText>
        </w:r>
        <w:r w:rsidR="00B17BE7">
          <w:rPr>
            <w:highlight w:val="white"/>
          </w:rPr>
          <w:delText xml:space="preserve"> to have the characteristics of </w:delText>
        </w:r>
        <w:r>
          <w:rPr>
            <w:highlight w:val="white"/>
          </w:rPr>
          <w:delText>a related</w:delText>
        </w:r>
        <w:r w:rsidR="00B17BE7">
          <w:rPr>
            <w:highlight w:val="white"/>
          </w:rPr>
          <w:delText xml:space="preserve"> type called the type</w:delText>
        </w:r>
        <w:r w:rsidR="008F4735">
          <w:rPr>
            <w:highlight w:val="white"/>
          </w:rPr>
          <w:delText>'</w:delText>
        </w:r>
        <w:r w:rsidR="00B17BE7">
          <w:rPr>
            <w:highlight w:val="white"/>
          </w:rPr>
          <w:delText xml:space="preserve">s </w:delText>
        </w:r>
        <w:r w:rsidR="00B17BE7" w:rsidRPr="00B17BE7">
          <w:rPr>
            <w:b/>
            <w:i/>
            <w:highlight w:val="white"/>
          </w:rPr>
          <w:delText>apparent type</w:delText>
        </w:r>
        <w:r w:rsidR="00B17BE7">
          <w:rPr>
            <w:highlight w:val="white"/>
          </w:rPr>
          <w:delText xml:space="preserve">. </w:delText>
        </w:r>
        <w:r w:rsidR="007F61E0">
          <w:rPr>
            <w:highlight w:val="white"/>
          </w:rPr>
          <w:delText>Specifically, a type</w:delText>
        </w:r>
        <w:r w:rsidR="008F4735">
          <w:rPr>
            <w:highlight w:val="white"/>
          </w:rPr>
          <w:delText>'</w:delText>
        </w:r>
        <w:r w:rsidR="007F61E0">
          <w:rPr>
            <w:highlight w:val="white"/>
          </w:rPr>
          <w:delText>s apparent type is used when determining</w:delText>
        </w:r>
      </w:del>
      <w:ins w:id="1226" w:author="Anders Hejlsberg" w:date="2014-11-01T15:43:00Z">
        <w:r w:rsidR="00B17BE7">
          <w:rPr>
            <w:highlight w:val="white"/>
          </w:rPr>
          <w:t xml:space="preserve">Apparent </w:t>
        </w:r>
        <w:bookmarkEnd w:id="1217"/>
        <w:r w:rsidR="0048515E">
          <w:rPr>
            <w:highlight w:val="white"/>
          </w:rPr>
          <w:t>Members</w:t>
        </w:r>
        <w:bookmarkEnd w:id="1218"/>
        <w:bookmarkEnd w:id="1219"/>
      </w:ins>
    </w:p>
    <w:p w14:paraId="5BD15601" w14:textId="77777777" w:rsidR="00B70934" w:rsidRPr="009A124E" w:rsidRDefault="00B70934" w:rsidP="00B17BE7">
      <w:ins w:id="1227" w:author="Anders Hejlsberg" w:date="2014-11-01T15:43:00Z">
        <w:r>
          <w:rPr>
            <w:highlight w:val="white"/>
          </w:rPr>
          <w:t xml:space="preserve">The </w:t>
        </w:r>
        <w:r w:rsidRPr="00B70934">
          <w:rPr>
            <w:b/>
            <w:i/>
            <w:highlight w:val="white"/>
          </w:rPr>
          <w:t>apparent members</w:t>
        </w:r>
        <w:r>
          <w:rPr>
            <w:highlight w:val="white"/>
          </w:rPr>
          <w:t xml:space="preserve"> of a type are the members observed in</w:t>
        </w:r>
      </w:ins>
      <w:r>
        <w:rPr>
          <w:highlight w:val="white"/>
        </w:rPr>
        <w:t xml:space="preserve">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B510E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B510EF">
        <w:t>4.11</w:t>
      </w:r>
      <w:r>
        <w:fldChar w:fldCharType="end"/>
      </w:r>
      <w:r>
        <w:t xml:space="preserve">), and function calls (section </w:t>
      </w:r>
      <w:r>
        <w:fldChar w:fldCharType="begin"/>
      </w:r>
      <w:r>
        <w:instrText xml:space="preserve"> REF _Ref320250038 \r \h </w:instrText>
      </w:r>
      <w:r>
        <w:fldChar w:fldCharType="separate"/>
      </w:r>
      <w:r w:rsidR="00B510EF">
        <w:t>4.12</w:t>
      </w:r>
      <w:r>
        <w:fldChar w:fldCharType="end"/>
      </w:r>
      <w:r>
        <w:t>).</w:t>
      </w:r>
      <w:ins w:id="1228" w:author="Anders Hejlsberg" w:date="2014-11-01T15:43:00Z">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ins>
    </w:p>
    <w:p w14:paraId="4FEA795F" w14:textId="77777777" w:rsidR="0044410D" w:rsidRPr="0044410D" w:rsidRDefault="00B70934" w:rsidP="00B17BE7">
      <w:pPr>
        <w:rPr>
          <w:del w:id="1229" w:author="Anders Hejlsberg" w:date="2014-11-01T15:43:00Z"/>
          <w:highlight w:val="white"/>
        </w:rPr>
      </w:pPr>
      <w:r>
        <w:rPr>
          <w:highlight w:val="white"/>
        </w:rPr>
        <w:t xml:space="preserve">The apparent </w:t>
      </w:r>
      <w:del w:id="1230" w:author="Anders Hejlsberg" w:date="2014-11-01T15:43:00Z">
        <w:r w:rsidR="00B17BE7">
          <w:rPr>
            <w:highlight w:val="white"/>
          </w:rPr>
          <w:delText xml:space="preserve">type of a type </w:delText>
        </w:r>
        <w:r w:rsidR="00B17BE7" w:rsidRPr="00B17BE7">
          <w:rPr>
            <w:i/>
            <w:highlight w:val="white"/>
          </w:rPr>
          <w:delText>T</w:delText>
        </w:r>
        <w:r w:rsidR="00B17BE7">
          <w:rPr>
            <w:highlight w:val="white"/>
          </w:rPr>
          <w:delText xml:space="preserve"> is defined as follows:</w:delText>
        </w:r>
      </w:del>
    </w:p>
    <w:p w14:paraId="08DD44E0" w14:textId="26B3C2D9" w:rsidR="002A60E8" w:rsidRPr="0044410D" w:rsidRDefault="00B17BE7" w:rsidP="002A60E8">
      <w:pPr>
        <w:pStyle w:val="ListParagraph"/>
        <w:numPr>
          <w:ilvl w:val="0"/>
          <w:numId w:val="34"/>
        </w:numPr>
      </w:pPr>
      <w:del w:id="1231" w:author="Anders Hejlsberg" w:date="2014-11-01T15:43:00Z">
        <w:r>
          <w:delText xml:space="preserve">If </w:delText>
        </w:r>
        <w:r>
          <w:rPr>
            <w:i/>
          </w:rPr>
          <w:delText>T</w:delText>
        </w:r>
        <w:r>
          <w:delText xml:space="preserve"> is </w:delText>
        </w:r>
      </w:del>
      <w:ins w:id="1232" w:author="Anders Hejlsberg" w:date="2014-11-01T15:43:00Z">
        <w:r w:rsidR="00B70934">
          <w:rPr>
            <w:highlight w:val="white"/>
          </w:rPr>
          <w:t xml:space="preserve">members of </w:t>
        </w:r>
      </w:ins>
      <w:r w:rsidR="002A60E8">
        <w:t xml:space="preserve">the primitive </w:t>
      </w:r>
      <w:del w:id="1233" w:author="Anders Hejlsberg" w:date="2014-11-01T15:43:00Z">
        <w:r>
          <w:delText>type</w:delText>
        </w:r>
      </w:del>
      <w:ins w:id="1234" w:author="Anders Hejlsberg" w:date="2014-11-01T15:43:00Z">
        <w:r w:rsidR="002A60E8">
          <w:t>types</w:t>
        </w:r>
      </w:ins>
      <w:r w:rsidR="002A60E8">
        <w:t xml:space="preserve"> Number, Boolean, </w:t>
      </w:r>
      <w:del w:id="1235" w:author="Anders Hejlsberg" w:date="2014-11-01T15:43:00Z">
        <w:r>
          <w:delText>or</w:delText>
        </w:r>
      </w:del>
      <w:ins w:id="1236" w:author="Anders Hejlsberg" w:date="2014-11-01T15:43:00Z">
        <w:r w:rsidR="002A60E8">
          <w:t>and</w:t>
        </w:r>
      </w:ins>
      <w:r w:rsidR="002A60E8">
        <w:t xml:space="preserve"> String</w:t>
      </w:r>
      <w:del w:id="1237" w:author="Anders Hejlsberg" w:date="2014-11-01T15:43:00Z">
        <w:r>
          <w:delText>,</w:delText>
        </w:r>
      </w:del>
      <w:ins w:id="1238" w:author="Anders Hejlsberg" w:date="2014-11-01T15:43:00Z">
        <w:r w:rsidR="002A60E8">
          <w:t xml:space="preserve"> are</w:t>
        </w:r>
      </w:ins>
      <w:r w:rsidR="002A60E8">
        <w:t xml:space="preserve"> the apparent </w:t>
      </w:r>
      <w:del w:id="1239" w:author="Anders Hejlsberg" w:date="2014-11-01T15:43:00Z">
        <w:r>
          <w:delText xml:space="preserve">type of </w:delText>
        </w:r>
        <w:r w:rsidRPr="00B42F8B">
          <w:rPr>
            <w:i/>
          </w:rPr>
          <w:delText>T</w:delText>
        </w:r>
        <w:r>
          <w:delText xml:space="preserve"> is the </w:delText>
        </w:r>
        <w:r w:rsidR="007F61E0">
          <w:delText xml:space="preserve">augmented form </w:delText>
        </w:r>
        <w:r w:rsidR="00270658">
          <w:delText>(as defined below)</w:delText>
        </w:r>
      </w:del>
      <w:ins w:id="1240" w:author="Anders Hejlsberg" w:date="2014-11-01T15:43:00Z">
        <w:r w:rsidR="002A60E8">
          <w:t>members</w:t>
        </w:r>
      </w:ins>
      <w:r w:rsidR="002A60E8">
        <w:t xml:space="preserve"> of the global interface </w:t>
      </w:r>
      <w:del w:id="1241" w:author="Anders Hejlsberg" w:date="2014-11-01T15:43:00Z">
        <w:r>
          <w:delText>type</w:delText>
        </w:r>
      </w:del>
      <w:ins w:id="1242" w:author="Anders Hejlsberg" w:date="2014-11-01T15:43:00Z">
        <w:r w:rsidR="002A60E8">
          <w:t>types</w:t>
        </w:r>
      </w:ins>
      <w:r w:rsidR="002A60E8">
        <w:t xml:space="preserve"> 'Number', 'Boolean', </w:t>
      </w:r>
      <w:del w:id="1243" w:author="Anders Hejlsberg" w:date="2014-11-01T15:43:00Z">
        <w:r w:rsidR="00BF3269">
          <w:delText>or</w:delText>
        </w:r>
      </w:del>
      <w:ins w:id="1244" w:author="Anders Hejlsberg" w:date="2014-11-01T15:43:00Z">
        <w:r w:rsidR="002A60E8">
          <w:t>and</w:t>
        </w:r>
      </w:ins>
      <w:r w:rsidR="002A60E8">
        <w:t xml:space="preserve"> 'String'</w:t>
      </w:r>
      <w:ins w:id="1245" w:author="Anders Hejlsberg" w:date="2014-11-01T15:43:00Z">
        <w:r w:rsidR="002A60E8">
          <w:t xml:space="preserve"> respectively</w:t>
        </w:r>
      </w:ins>
      <w:r w:rsidR="002A60E8">
        <w:t>.</w:t>
      </w:r>
    </w:p>
    <w:p w14:paraId="2BA7F70E" w14:textId="788DFCF3" w:rsidR="00B70934" w:rsidRDefault="00B17BE7" w:rsidP="003F35D7">
      <w:pPr>
        <w:pStyle w:val="ListParagraph"/>
        <w:numPr>
          <w:ilvl w:val="0"/>
          <w:numId w:val="62"/>
        </w:numPr>
        <w:rPr>
          <w:highlight w:val="white"/>
          <w:rPrChange w:id="1246" w:author="Anders Hejlsberg" w:date="2014-11-01T15:43:00Z">
            <w:rPr/>
          </w:rPrChange>
        </w:rPr>
        <w:pPrChange w:id="1247" w:author="Anders Hejlsberg" w:date="2014-11-01T15:43:00Z">
          <w:pPr>
            <w:pStyle w:val="ListParagraph"/>
            <w:numPr>
              <w:numId w:val="34"/>
            </w:numPr>
            <w:ind w:hanging="360"/>
          </w:pPr>
        </w:pPrChange>
      </w:pPr>
      <w:del w:id="1248" w:author="Anders Hejlsberg" w:date="2014-11-01T15:43:00Z">
        <w:r>
          <w:delText xml:space="preserve">if </w:delText>
        </w:r>
        <w:r>
          <w:rPr>
            <w:i/>
          </w:rPr>
          <w:delText>T</w:delText>
        </w:r>
        <w:r>
          <w:delText xml:space="preserve"> is </w:delText>
        </w:r>
      </w:del>
      <w:ins w:id="1249" w:author="Anders Hejlsberg" w:date="2014-11-01T15:43:00Z">
        <w:r w:rsidR="002A60E8">
          <w:rPr>
            <w:highlight w:val="white"/>
          </w:rPr>
          <w:t xml:space="preserve">The apparent members of </w:t>
        </w:r>
      </w:ins>
      <w:r w:rsidR="002A60E8">
        <w:rPr>
          <w:highlight w:val="white"/>
          <w:rPrChange w:id="1250" w:author="Anders Hejlsberg" w:date="2014-11-01T15:43:00Z">
            <w:rPr/>
          </w:rPrChange>
        </w:rPr>
        <w:t>an enum type</w:t>
      </w:r>
      <w:del w:id="1251" w:author="Anders Hejlsberg" w:date="2014-11-01T15:43:00Z">
        <w:r>
          <w:delText>,</w:delText>
        </w:r>
      </w:del>
      <w:ins w:id="1252" w:author="Anders Hejlsberg" w:date="2014-11-01T15:43:00Z">
        <w:r w:rsidR="002A60E8">
          <w:rPr>
            <w:highlight w:val="white"/>
          </w:rPr>
          <w:t xml:space="preserve"> are</w:t>
        </w:r>
      </w:ins>
      <w:r w:rsidR="002A60E8">
        <w:rPr>
          <w:highlight w:val="white"/>
          <w:rPrChange w:id="1253" w:author="Anders Hejlsberg" w:date="2014-11-01T15:43:00Z">
            <w:rPr/>
          </w:rPrChange>
        </w:rPr>
        <w:t xml:space="preserve"> the apparent </w:t>
      </w:r>
      <w:del w:id="1254" w:author="Anders Hejlsberg" w:date="2014-11-01T15:43:00Z">
        <w:r>
          <w:delText xml:space="preserve">type of </w:delText>
        </w:r>
        <w:r w:rsidRPr="00B42F8B">
          <w:rPr>
            <w:i/>
          </w:rPr>
          <w:delText>T</w:delText>
        </w:r>
        <w:r>
          <w:delText xml:space="preserve"> is the </w:delText>
        </w:r>
        <w:r w:rsidR="00BF3269">
          <w:delText xml:space="preserve">augmented </w:delText>
        </w:r>
        <w:r w:rsidR="007F61E0">
          <w:delText>form</w:delText>
        </w:r>
      </w:del>
      <w:ins w:id="1255" w:author="Anders Hejlsberg" w:date="2014-11-01T15:43:00Z">
        <w:r w:rsidR="002A60E8">
          <w:rPr>
            <w:highlight w:val="white"/>
          </w:rPr>
          <w:t>members</w:t>
        </w:r>
      </w:ins>
      <w:r w:rsidR="002A60E8">
        <w:rPr>
          <w:highlight w:val="white"/>
          <w:rPrChange w:id="1256" w:author="Anders Hejlsberg" w:date="2014-11-01T15:43:00Z">
            <w:rPr/>
          </w:rPrChange>
        </w:rPr>
        <w:t xml:space="preserve"> of the global interface type 'Number'.</w:t>
      </w:r>
    </w:p>
    <w:p w14:paraId="7A2DFE92" w14:textId="77777777" w:rsidR="0044410D" w:rsidRPr="0044410D" w:rsidRDefault="00BF3269" w:rsidP="00236652">
      <w:pPr>
        <w:pStyle w:val="ListParagraph"/>
        <w:numPr>
          <w:ilvl w:val="0"/>
          <w:numId w:val="34"/>
        </w:numPr>
        <w:rPr>
          <w:del w:id="1257" w:author="Anders Hejlsberg" w:date="2014-11-01T15:43:00Z"/>
        </w:rPr>
      </w:pPr>
      <w:del w:id="1258" w:author="Anders Hejlsberg" w:date="2014-11-01T15:43:00Z">
        <w:r>
          <w:delText xml:space="preserve">If </w:delText>
        </w:r>
        <w:r w:rsidRPr="007F61E0">
          <w:rPr>
            <w:i/>
          </w:rPr>
          <w:delText>T</w:delText>
        </w:r>
        <w:r>
          <w:delText xml:space="preserve"> is an object type, the apparent type of </w:delText>
        </w:r>
        <w:r w:rsidRPr="007F61E0">
          <w:rPr>
            <w:i/>
          </w:rPr>
          <w:delText>T</w:delText>
        </w:r>
        <w:r>
          <w:delText xml:space="preserve"> is the augmented form of </w:delText>
        </w:r>
        <w:r w:rsidRPr="007F61E0">
          <w:rPr>
            <w:i/>
          </w:rPr>
          <w:delText>T</w:delText>
        </w:r>
        <w:r>
          <w:delText>.</w:delText>
        </w:r>
      </w:del>
    </w:p>
    <w:p w14:paraId="65BD97F8" w14:textId="40433537" w:rsidR="002A60E8" w:rsidRDefault="00D94BC4" w:rsidP="003F35D7">
      <w:pPr>
        <w:pStyle w:val="ListParagraph"/>
        <w:numPr>
          <w:ilvl w:val="0"/>
          <w:numId w:val="62"/>
        </w:numPr>
        <w:rPr>
          <w:highlight w:val="white"/>
          <w:rPrChange w:id="1259" w:author="Anders Hejlsberg" w:date="2014-11-01T15:43:00Z">
            <w:rPr/>
          </w:rPrChange>
        </w:rPr>
        <w:pPrChange w:id="1260" w:author="Anders Hejlsberg" w:date="2014-11-01T15:43:00Z">
          <w:pPr>
            <w:pStyle w:val="ListParagraph"/>
            <w:numPr>
              <w:numId w:val="34"/>
            </w:numPr>
            <w:ind w:hanging="360"/>
          </w:pPr>
        </w:pPrChange>
      </w:pPr>
      <w:del w:id="1261" w:author="Anders Hejlsberg" w:date="2014-11-01T15:43:00Z">
        <w:r>
          <w:lastRenderedPageBreak/>
          <w:delText xml:space="preserve">If </w:delText>
        </w:r>
        <w:r w:rsidRPr="00D94BC4">
          <w:rPr>
            <w:i/>
          </w:rPr>
          <w:delText>T</w:delText>
        </w:r>
        <w:r>
          <w:delText xml:space="preserve"> is a type parameter, </w:delText>
        </w:r>
        <w:r w:rsidR="00B17BE7">
          <w:delText>the</w:delText>
        </w:r>
      </w:del>
      <w:ins w:id="1262" w:author="Anders Hejlsberg" w:date="2014-11-01T15:43:00Z">
        <w:r w:rsidR="002A60E8">
          <w:rPr>
            <w:highlight w:val="white"/>
          </w:rPr>
          <w:t>The</w:t>
        </w:r>
      </w:ins>
      <w:r w:rsidR="002A60E8">
        <w:rPr>
          <w:highlight w:val="white"/>
          <w:rPrChange w:id="1263" w:author="Anders Hejlsberg" w:date="2014-11-01T15:43:00Z">
            <w:rPr/>
          </w:rPrChange>
        </w:rPr>
        <w:t xml:space="preserve"> apparent </w:t>
      </w:r>
      <w:ins w:id="1264" w:author="Anders Hejlsberg" w:date="2014-11-01T15:43:00Z">
        <w:r w:rsidR="002A60E8">
          <w:rPr>
            <w:highlight w:val="white"/>
          </w:rPr>
          <w:t xml:space="preserve">members of a </w:t>
        </w:r>
      </w:ins>
      <w:r w:rsidR="002A60E8">
        <w:rPr>
          <w:highlight w:val="white"/>
          <w:rPrChange w:id="1265" w:author="Anders Hejlsberg" w:date="2014-11-01T15:43:00Z">
            <w:rPr/>
          </w:rPrChange>
        </w:rPr>
        <w:t xml:space="preserve">type </w:t>
      </w:r>
      <w:del w:id="1266" w:author="Anders Hejlsberg" w:date="2014-11-01T15:43:00Z">
        <w:r w:rsidR="00B17BE7">
          <w:delText xml:space="preserve">of </w:delText>
        </w:r>
        <w:r w:rsidR="00B17BE7" w:rsidRPr="00D94BC4">
          <w:rPr>
            <w:i/>
          </w:rPr>
          <w:delText>T</w:delText>
        </w:r>
        <w:r w:rsidR="00B17BE7">
          <w:delText xml:space="preserve"> is</w:delText>
        </w:r>
      </w:del>
      <w:ins w:id="1267" w:author="Anders Hejlsberg" w:date="2014-11-01T15:43:00Z">
        <w:r w:rsidR="002A60E8">
          <w:rPr>
            <w:highlight w:val="white"/>
          </w:rPr>
          <w:t>parameter are</w:t>
        </w:r>
      </w:ins>
      <w:r w:rsidR="002A60E8">
        <w:rPr>
          <w:highlight w:val="white"/>
          <w:rPrChange w:id="1268" w:author="Anders Hejlsberg" w:date="2014-11-01T15:43:00Z">
            <w:rPr/>
          </w:rPrChange>
        </w:rPr>
        <w:t xml:space="preserve"> the apparent </w:t>
      </w:r>
      <w:del w:id="1269" w:author="Anders Hejlsberg" w:date="2014-11-01T15:43:00Z">
        <w:r w:rsidR="007F0FFC">
          <w:delText>type</w:delText>
        </w:r>
      </w:del>
      <w:ins w:id="1270" w:author="Anders Hejlsberg" w:date="2014-11-01T15:43:00Z">
        <w:r w:rsidR="002A60E8">
          <w:rPr>
            <w:highlight w:val="white"/>
          </w:rPr>
          <w:t>members</w:t>
        </w:r>
      </w:ins>
      <w:r w:rsidR="002A60E8">
        <w:rPr>
          <w:highlight w:val="white"/>
          <w:rPrChange w:id="1271" w:author="Anders Hejlsberg" w:date="2014-11-01T15:43:00Z">
            <w:rPr/>
          </w:rPrChange>
        </w:rPr>
        <w:t xml:space="preserve"> of </w:t>
      </w:r>
      <w:del w:id="1272" w:author="Anders Hejlsberg" w:date="2014-11-01T15:43:00Z">
        <w:r w:rsidR="00FA319F" w:rsidRPr="00FA319F">
          <w:rPr>
            <w:i/>
          </w:rPr>
          <w:delText>T</w:delText>
        </w:r>
        <w:r w:rsidR="008F4735">
          <w:delText>'</w:delText>
        </w:r>
        <w:r w:rsidR="00FA319F">
          <w:delText>s</w:delText>
        </w:r>
      </w:del>
      <w:ins w:id="1273" w:author="Anders Hejlsberg" w:date="2014-11-01T15:43:00Z">
        <w:r w:rsidR="002A60E8">
          <w:rPr>
            <w:highlight w:val="white"/>
          </w:rPr>
          <w:t>the</w:t>
        </w:r>
      </w:ins>
      <w:r w:rsidR="002A60E8">
        <w:rPr>
          <w:highlight w:val="white"/>
          <w:rPrChange w:id="1274" w:author="Anders Hejlsberg" w:date="2014-11-01T15:43:00Z">
            <w:rPr/>
          </w:rPrChange>
        </w:rPr>
        <w:t xml:space="preserve"> base constraint </w:t>
      </w:r>
      <w:r w:rsidR="002A60E8">
        <w:t xml:space="preserve">(section </w:t>
      </w:r>
      <w:r w:rsidR="002A60E8">
        <w:fldChar w:fldCharType="begin"/>
      </w:r>
      <w:r w:rsidR="002A60E8">
        <w:instrText xml:space="preserve"> REF _Ref366146437 \r \h </w:instrText>
      </w:r>
      <w:r w:rsidR="002A60E8">
        <w:fldChar w:fldCharType="separate"/>
      </w:r>
      <w:r w:rsidR="00B510EF">
        <w:t>3.</w:t>
      </w:r>
      <w:del w:id="1275" w:author="Anders Hejlsberg" w:date="2014-11-01T15:43:00Z">
        <w:r w:rsidR="00633278">
          <w:delText>4</w:delText>
        </w:r>
      </w:del>
      <w:ins w:id="1276" w:author="Anders Hejlsberg" w:date="2014-11-01T15:43:00Z">
        <w:r w:rsidR="00B510EF">
          <w:t>5</w:t>
        </w:r>
      </w:ins>
      <w:r w:rsidR="00B510EF">
        <w:t>.1</w:t>
      </w:r>
      <w:r w:rsidR="002A60E8">
        <w:fldChar w:fldCharType="end"/>
      </w:r>
      <w:del w:id="1277" w:author="Anders Hejlsberg" w:date="2014-11-01T15:43:00Z">
        <w:r w:rsidR="00FA319F">
          <w:delText>)</w:delText>
        </w:r>
        <w:r w:rsidR="00B17BE7">
          <w:delText>.</w:delText>
        </w:r>
      </w:del>
      <w:ins w:id="1278" w:author="Anders Hejlsberg" w:date="2014-11-01T15:43:00Z">
        <w:r w:rsidR="002A60E8">
          <w:t xml:space="preserve">) </w:t>
        </w:r>
        <w:r w:rsidR="002A60E8">
          <w:rPr>
            <w:highlight w:val="white"/>
          </w:rPr>
          <w:t>of that type parameter.</w:t>
        </w:r>
      </w:ins>
    </w:p>
    <w:p w14:paraId="357BF4AA" w14:textId="3002EF06" w:rsidR="002D0FE8" w:rsidRDefault="00B17BE7" w:rsidP="003F35D7">
      <w:pPr>
        <w:pStyle w:val="ListParagraph"/>
        <w:numPr>
          <w:ilvl w:val="0"/>
          <w:numId w:val="62"/>
        </w:numPr>
        <w:rPr>
          <w:ins w:id="1279" w:author="Anders Hejlsberg" w:date="2014-11-01T15:43:00Z"/>
          <w:highlight w:val="white"/>
        </w:rPr>
      </w:pPr>
      <w:del w:id="1280" w:author="Anders Hejlsberg" w:date="2014-11-01T15:43:00Z">
        <w:r>
          <w:delText>Otherwise, the</w:delText>
        </w:r>
      </w:del>
      <w:ins w:id="1281" w:author="Anders Hejlsberg" w:date="2014-11-01T15:43:00Z">
        <w:r w:rsidR="002A60E8" w:rsidRPr="002A60E8">
          <w:rPr>
            <w:highlight w:val="white"/>
          </w:rPr>
          <w:t>The</w:t>
        </w:r>
      </w:ins>
      <w:r w:rsidR="002A60E8" w:rsidRPr="002A60E8">
        <w:rPr>
          <w:highlight w:val="white"/>
          <w:rPrChange w:id="1282" w:author="Anders Hejlsberg" w:date="2014-11-01T15:43:00Z">
            <w:rPr/>
          </w:rPrChange>
        </w:rPr>
        <w:t xml:space="preserve"> apparent </w:t>
      </w:r>
      <w:del w:id="1283" w:author="Anders Hejlsberg" w:date="2014-11-01T15:43:00Z">
        <w:r>
          <w:delText xml:space="preserve">type </w:delText>
        </w:r>
      </w:del>
      <w:ins w:id="1284" w:author="Anders Hejlsberg" w:date="2014-11-01T15:43:00Z">
        <w:r w:rsidR="002A60E8" w:rsidRPr="002A60E8">
          <w:rPr>
            <w:highlight w:val="white"/>
          </w:rPr>
          <w:t xml:space="preserve">members of an object type </w:t>
        </w:r>
        <w:r w:rsidR="002A60E8" w:rsidRPr="009A124E">
          <w:rPr>
            <w:i/>
            <w:highlight w:val="white"/>
          </w:rPr>
          <w:t>T</w:t>
        </w:r>
        <w:r w:rsidR="00A579D4">
          <w:rPr>
            <w:highlight w:val="white"/>
          </w:rPr>
          <w:t xml:space="preserve"> are the combination of the following:</w:t>
        </w:r>
      </w:ins>
    </w:p>
    <w:p w14:paraId="6F65E2FD" w14:textId="7B988CDF" w:rsidR="002D0FE8" w:rsidRDefault="002D0FE8" w:rsidP="002D0FE8">
      <w:pPr>
        <w:pStyle w:val="ListParagraph"/>
        <w:numPr>
          <w:ilvl w:val="1"/>
          <w:numId w:val="62"/>
        </w:numPr>
        <w:rPr>
          <w:highlight w:val="white"/>
          <w:rPrChange w:id="1285" w:author="Anders Hejlsberg" w:date="2014-11-01T15:43:00Z">
            <w:rPr/>
          </w:rPrChange>
        </w:rPr>
        <w:pPrChange w:id="1286" w:author="Anders Hejlsberg" w:date="2014-11-01T15:43:00Z">
          <w:pPr>
            <w:pStyle w:val="ListParagraph"/>
            <w:numPr>
              <w:numId w:val="34"/>
            </w:numPr>
            <w:ind w:hanging="360"/>
          </w:pPr>
        </w:pPrChange>
      </w:pPr>
      <w:ins w:id="1287" w:author="Anders Hejlsberg" w:date="2014-11-01T15:43:00Z">
        <w:r>
          <w:rPr>
            <w:highlight w:val="white"/>
          </w:rPr>
          <w:t>The declared and/or</w:t>
        </w:r>
        <w:r w:rsidR="002A60E8" w:rsidRPr="002A60E8">
          <w:rPr>
            <w:highlight w:val="white"/>
          </w:rPr>
          <w:t xml:space="preserve"> inherited members </w:t>
        </w:r>
      </w:ins>
      <w:r w:rsidR="002A60E8" w:rsidRPr="002A60E8">
        <w:rPr>
          <w:highlight w:val="white"/>
          <w:rPrChange w:id="1288" w:author="Anders Hejlsberg" w:date="2014-11-01T15:43:00Z">
            <w:rPr/>
          </w:rPrChange>
        </w:rPr>
        <w:t xml:space="preserve">of </w:t>
      </w:r>
      <w:r w:rsidR="002A60E8" w:rsidRPr="009A124E">
        <w:rPr>
          <w:i/>
          <w:highlight w:val="white"/>
          <w:rPrChange w:id="1289" w:author="Anders Hejlsberg" w:date="2014-11-01T15:43:00Z">
            <w:rPr>
              <w:i/>
            </w:rPr>
          </w:rPrChange>
        </w:rPr>
        <w:t>T</w:t>
      </w:r>
      <w:del w:id="1290" w:author="Anders Hejlsberg" w:date="2014-11-01T15:43:00Z">
        <w:r w:rsidR="00B17BE7">
          <w:delText xml:space="preserve"> is </w:delText>
        </w:r>
        <w:r w:rsidR="00B17BE7" w:rsidRPr="00B17BE7">
          <w:rPr>
            <w:i/>
          </w:rPr>
          <w:delText>T</w:delText>
        </w:r>
        <w:r w:rsidR="00B17BE7">
          <w:delText xml:space="preserve"> itself</w:delText>
        </w:r>
      </w:del>
      <w:r>
        <w:rPr>
          <w:highlight w:val="white"/>
          <w:rPrChange w:id="1291" w:author="Anders Hejlsberg" w:date="2014-11-01T15:43:00Z">
            <w:rPr/>
          </w:rPrChange>
        </w:rPr>
        <w:t>.</w:t>
      </w:r>
    </w:p>
    <w:p w14:paraId="32C1FDD2" w14:textId="7C57C1C3" w:rsidR="002D0FE8" w:rsidRDefault="007F61E0" w:rsidP="002D0FE8">
      <w:pPr>
        <w:pStyle w:val="ListParagraph"/>
        <w:numPr>
          <w:ilvl w:val="1"/>
          <w:numId w:val="62"/>
        </w:numPr>
        <w:rPr>
          <w:ins w:id="1292" w:author="Anders Hejlsberg" w:date="2014-11-01T15:43:00Z"/>
          <w:highlight w:val="white"/>
        </w:rPr>
      </w:pPr>
      <w:del w:id="1293" w:author="Anders Hejlsberg" w:date="2014-11-01T15:43:00Z">
        <w:r>
          <w:delText>The augmented form of a</w:delText>
        </w:r>
        <w:r w:rsidR="00CE31C3">
          <w:delText>n object</w:delText>
        </w:r>
        <w:r>
          <w:delText xml:space="preserve"> type </w:delText>
        </w:r>
        <w:r w:rsidRPr="00CE31C3">
          <w:rPr>
            <w:i/>
          </w:rPr>
          <w:delText>T</w:delText>
        </w:r>
        <w:r>
          <w:delText xml:space="preserve"> adds to </w:delText>
        </w:r>
        <w:r w:rsidRPr="00CE31C3">
          <w:rPr>
            <w:i/>
          </w:rPr>
          <w:delText>T</w:delText>
        </w:r>
        <w:r>
          <w:delText xml:space="preserve"> those</w:delText>
        </w:r>
      </w:del>
      <w:ins w:id="1294" w:author="Anders Hejlsberg" w:date="2014-11-01T15:43:00Z">
        <w:r w:rsidR="002D0FE8">
          <w:rPr>
            <w:highlight w:val="white"/>
          </w:rPr>
          <w:t>The</w:t>
        </w:r>
      </w:ins>
      <w:r w:rsidR="002A60E8" w:rsidRPr="002A60E8">
        <w:rPr>
          <w:highlight w:val="white"/>
          <w:rPrChange w:id="1295" w:author="Anders Hejlsberg" w:date="2014-11-01T15:43:00Z">
            <w:rPr/>
          </w:rPrChange>
        </w:rPr>
        <w:t xml:space="preserve"> properties of the global interface typ</w:t>
      </w:r>
      <w:r w:rsidR="002A60E8">
        <w:rPr>
          <w:highlight w:val="white"/>
          <w:rPrChange w:id="1296" w:author="Anders Hejlsberg" w:date="2014-11-01T15:43:00Z">
            <w:rPr/>
          </w:rPrChange>
        </w:rPr>
        <w:t>e 'Object' that aren't hidden b</w:t>
      </w:r>
      <w:r w:rsidR="002A60E8" w:rsidRPr="002A60E8">
        <w:rPr>
          <w:highlight w:val="white"/>
          <w:rPrChange w:id="1297" w:author="Anders Hejlsberg" w:date="2014-11-01T15:43:00Z">
            <w:rPr/>
          </w:rPrChange>
        </w:rPr>
        <w:t xml:space="preserve">y properties </w:t>
      </w:r>
      <w:ins w:id="1298" w:author="Anders Hejlsberg" w:date="2014-11-01T15:43:00Z">
        <w:r w:rsidR="00FF473B">
          <w:rPr>
            <w:highlight w:val="white"/>
          </w:rPr>
          <w:t xml:space="preserve">with the same name </w:t>
        </w:r>
      </w:ins>
      <w:r w:rsidR="002A60E8" w:rsidRPr="002A60E8">
        <w:rPr>
          <w:highlight w:val="white"/>
          <w:rPrChange w:id="1299" w:author="Anders Hejlsberg" w:date="2014-11-01T15:43:00Z">
            <w:rPr/>
          </w:rPrChange>
        </w:rPr>
        <w:t xml:space="preserve">in </w:t>
      </w:r>
      <w:r w:rsidR="002A60E8" w:rsidRPr="009A124E">
        <w:rPr>
          <w:i/>
          <w:highlight w:val="white"/>
          <w:rPrChange w:id="1300" w:author="Anders Hejlsberg" w:date="2014-11-01T15:43:00Z">
            <w:rPr>
              <w:i/>
            </w:rPr>
          </w:rPrChange>
        </w:rPr>
        <w:t>T</w:t>
      </w:r>
      <w:r w:rsidR="00FF473B">
        <w:rPr>
          <w:highlight w:val="white"/>
          <w:rPrChange w:id="1301" w:author="Anders Hejlsberg" w:date="2014-11-01T15:43:00Z">
            <w:rPr/>
          </w:rPrChange>
        </w:rPr>
        <w:t>.</w:t>
      </w:r>
      <w:del w:id="1302" w:author="Anders Hejlsberg" w:date="2014-11-01T15:43:00Z">
        <w:r>
          <w:delText xml:space="preserve"> Furthermore, if</w:delText>
        </w:r>
      </w:del>
    </w:p>
    <w:p w14:paraId="57332925" w14:textId="26A65C86" w:rsidR="002A60E8" w:rsidRPr="00BA70A4" w:rsidRDefault="002D0FE8" w:rsidP="002D0FE8">
      <w:pPr>
        <w:pStyle w:val="ListParagraph"/>
        <w:numPr>
          <w:ilvl w:val="1"/>
          <w:numId w:val="62"/>
        </w:numPr>
        <w:rPr>
          <w:ins w:id="1303" w:author="Anders Hejlsberg" w:date="2014-11-01T15:43:00Z"/>
          <w:highlight w:val="white"/>
        </w:rPr>
      </w:pPr>
      <w:ins w:id="1304" w:author="Anders Hejlsberg" w:date="2014-11-01T15:43:00Z">
        <w:r>
          <w:rPr>
            <w:highlight w:val="white"/>
          </w:rPr>
          <w:t>If</w:t>
        </w:r>
      </w:ins>
      <w:r w:rsidR="002A60E8">
        <w:t xml:space="preserve"> </w:t>
      </w:r>
      <w:r w:rsidR="002A60E8" w:rsidRPr="002A60E8">
        <w:rPr>
          <w:i/>
        </w:rPr>
        <w:t>T</w:t>
      </w:r>
      <w:r w:rsidR="002A60E8">
        <w:t xml:space="preserve"> has one or more cal</w:t>
      </w:r>
      <w:r>
        <w:t>l or construct signatures, the</w:t>
      </w:r>
      <w:r w:rsidR="002A60E8">
        <w:t xml:space="preserve"> </w:t>
      </w:r>
      <w:del w:id="1305" w:author="Anders Hejlsberg" w:date="2014-11-01T15:43:00Z">
        <w:r w:rsidR="007F61E0">
          <w:delText xml:space="preserve">augmented form of </w:delText>
        </w:r>
        <w:r w:rsidR="007F61E0" w:rsidRPr="00CE31C3">
          <w:rPr>
            <w:i/>
          </w:rPr>
          <w:delText>T</w:delText>
        </w:r>
        <w:r w:rsidR="007F61E0">
          <w:delText xml:space="preserve"> adds </w:delText>
        </w:r>
        <w:r w:rsidR="00CE31C3">
          <w:delText xml:space="preserve">to </w:delText>
        </w:r>
        <w:r w:rsidR="00CE31C3" w:rsidRPr="00CE31C3">
          <w:rPr>
            <w:i/>
          </w:rPr>
          <w:delText>T</w:delText>
        </w:r>
        <w:r w:rsidR="00CE31C3">
          <w:delText xml:space="preserve"> </w:delText>
        </w:r>
        <w:r w:rsidR="007F61E0">
          <w:delText xml:space="preserve">the </w:delText>
        </w:r>
      </w:del>
      <w:r w:rsidR="002A60E8">
        <w:t xml:space="preserve">properties of the global interface type 'Function' that aren't hidden by properties </w:t>
      </w:r>
      <w:ins w:id="1306" w:author="Anders Hejlsberg" w:date="2014-11-01T15:43:00Z">
        <w:r w:rsidR="00FF473B">
          <w:t xml:space="preserve">with the same name </w:t>
        </w:r>
      </w:ins>
      <w:r w:rsidR="002A60E8">
        <w:t xml:space="preserve">in </w:t>
      </w:r>
      <w:r w:rsidR="002A60E8" w:rsidRPr="002A60E8">
        <w:rPr>
          <w:i/>
        </w:rPr>
        <w:t>T</w:t>
      </w:r>
      <w:r w:rsidR="002A60E8">
        <w:t>.</w:t>
      </w:r>
      <w:del w:id="1307" w:author="Anders Hejlsberg" w:date="2014-11-01T15:43:00Z">
        <w:r w:rsidR="00CE31C3">
          <w:delText xml:space="preserve"> </w:delText>
        </w:r>
        <w:r w:rsidR="00A23414">
          <w:delText>Properties</w:delText>
        </w:r>
      </w:del>
    </w:p>
    <w:p w14:paraId="60BE51B2" w14:textId="77777777" w:rsidR="0052072B" w:rsidRDefault="0052072B" w:rsidP="0052072B">
      <w:pPr>
        <w:pStyle w:val="ListParagraph"/>
        <w:numPr>
          <w:ilvl w:val="0"/>
          <w:numId w:val="62"/>
        </w:numPr>
        <w:rPr>
          <w:ins w:id="1308" w:author="Anders Hejlsberg" w:date="2014-11-01T15:43:00Z"/>
          <w:highlight w:val="white"/>
        </w:rPr>
      </w:pPr>
      <w:ins w:id="1309" w:author="Anders Hejlsberg" w:date="2014-11-01T15:43:00Z">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ins>
    </w:p>
    <w:p w14:paraId="00511107" w14:textId="57384E4E" w:rsidR="002D0FE8" w:rsidRDefault="002D0FE8" w:rsidP="002D0FE8">
      <w:pPr>
        <w:pStyle w:val="ListParagraph"/>
        <w:numPr>
          <w:ilvl w:val="1"/>
          <w:numId w:val="62"/>
        </w:numPr>
        <w:pPrChange w:id="1310" w:author="Anders Hejlsberg" w:date="2014-11-01T15:43:00Z">
          <w:pPr/>
        </w:pPrChange>
      </w:pPr>
      <w:ins w:id="1311" w:author="Anders Hejlsberg" w:date="2014-11-01T15:43:00Z">
        <w:r>
          <w:t>If each type</w:t>
        </w:r>
      </w:ins>
      <w:r>
        <w:t xml:space="preserve"> in </w:t>
      </w:r>
      <w:del w:id="1312" w:author="Anders Hejlsberg" w:date="2014-11-01T15:43:00Z">
        <w:r w:rsidR="00CE31C3" w:rsidRPr="00CE31C3">
          <w:rPr>
            <w:i/>
          </w:rPr>
          <w:delText>T</w:delText>
        </w:r>
        <w:r w:rsidR="00CE31C3">
          <w:delText xml:space="preserve"> </w:delText>
        </w:r>
        <w:r w:rsidR="007F61E0">
          <w:delText xml:space="preserve">hide </w:delText>
        </w:r>
        <w:r w:rsidR="008F4735">
          <w:delText>'</w:delText>
        </w:r>
        <w:r w:rsidR="007F61E0">
          <w:delText>Object</w:delText>
        </w:r>
        <w:r w:rsidR="008F4735">
          <w:delText>'</w:delText>
        </w:r>
        <w:r w:rsidR="007F61E0">
          <w:delText xml:space="preserve"> or </w:delText>
        </w:r>
        <w:r w:rsidR="008F4735">
          <w:delText>'</w:delText>
        </w:r>
        <w:r w:rsidR="007F61E0">
          <w:delText>Function</w:delText>
        </w:r>
        <w:r w:rsidR="008F4735">
          <w:delText>'</w:delText>
        </w:r>
        <w:r w:rsidR="007F61E0">
          <w:delText xml:space="preserve"> interface </w:delText>
        </w:r>
        <w:r w:rsidR="00A23414">
          <w:delText>properties with the same name</w:delText>
        </w:r>
      </w:del>
      <w:ins w:id="1313" w:author="Anders Hejlsberg" w:date="2014-11-01T15:43:00Z">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ins>
      <w:r>
        <w:t>.</w:t>
      </w:r>
    </w:p>
    <w:p w14:paraId="4106FA95" w14:textId="77777777" w:rsidR="002D0FE8" w:rsidRDefault="002D0FE8" w:rsidP="002D0FE8">
      <w:pPr>
        <w:pStyle w:val="ListParagraph"/>
        <w:numPr>
          <w:ilvl w:val="1"/>
          <w:numId w:val="62"/>
        </w:numPr>
        <w:rPr>
          <w:ins w:id="1314" w:author="Anders Hejlsberg" w:date="2014-11-01T15:43:00Z"/>
        </w:rPr>
      </w:pPr>
      <w:ins w:id="1315" w:author="Anders Hejlsberg" w:date="2014-11-01T15:43:00Z">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ins>
    </w:p>
    <w:p w14:paraId="43C7F315" w14:textId="77777777" w:rsidR="002D0FE8" w:rsidRDefault="002D0FE8" w:rsidP="002D0FE8">
      <w:pPr>
        <w:pStyle w:val="ListParagraph"/>
        <w:numPr>
          <w:ilvl w:val="1"/>
          <w:numId w:val="62"/>
        </w:numPr>
        <w:rPr>
          <w:ins w:id="1316" w:author="Anders Hejlsberg" w:date="2014-11-01T15:43:00Z"/>
        </w:rPr>
      </w:pPr>
      <w:ins w:id="1317" w:author="Anders Hejlsberg" w:date="2014-11-01T15:43:00Z">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ins>
    </w:p>
    <w:p w14:paraId="68C54365" w14:textId="77777777" w:rsidR="002D0FE8" w:rsidRDefault="002D0FE8" w:rsidP="002D0FE8">
      <w:pPr>
        <w:pStyle w:val="ListParagraph"/>
        <w:numPr>
          <w:ilvl w:val="1"/>
          <w:numId w:val="62"/>
        </w:numPr>
        <w:rPr>
          <w:ins w:id="1318" w:author="Anders Hejlsberg" w:date="2014-11-01T15:43:00Z"/>
        </w:rPr>
      </w:pPr>
      <w:ins w:id="1319" w:author="Anders Hejlsberg" w:date="2014-11-01T15:43:00Z">
        <w:r>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ins>
    </w:p>
    <w:p w14:paraId="72B76091" w14:textId="77777777" w:rsidR="002D0FE8" w:rsidRDefault="002D0FE8" w:rsidP="002D0FE8">
      <w:pPr>
        <w:pStyle w:val="ListParagraph"/>
        <w:numPr>
          <w:ilvl w:val="1"/>
          <w:numId w:val="62"/>
        </w:numPr>
        <w:rPr>
          <w:ins w:id="1320" w:author="Anders Hejlsberg" w:date="2014-11-01T15:43:00Z"/>
        </w:rPr>
      </w:pPr>
      <w:ins w:id="1321" w:author="Anders Hejlsberg" w:date="2014-11-01T15:43:00Z">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ins>
    </w:p>
    <w:p w14:paraId="00008394" w14:textId="77777777" w:rsidR="00BA70A4" w:rsidRPr="00A579D4" w:rsidRDefault="00A579D4" w:rsidP="00A579D4">
      <w:pPr>
        <w:rPr>
          <w:ins w:id="1322" w:author="Anders Hejlsberg" w:date="2014-11-01T15:43:00Z"/>
          <w:highlight w:val="white"/>
        </w:rPr>
      </w:pPr>
      <w:ins w:id="1323" w:author="Anders Hejlsberg" w:date="2014-11-01T15:43:00Z">
        <w:r>
          <w:t>If a type is not one of the above, it is considered to have no apparent members.</w:t>
        </w:r>
      </w:ins>
    </w:p>
    <w:p w14:paraId="2EC483A2" w14:textId="2620E712" w:rsidR="0044410D" w:rsidRPr="0044410D" w:rsidRDefault="007F61E0" w:rsidP="007F61E0">
      <w:bookmarkStart w:id="1324" w:name="_Ref326851506"/>
      <w:bookmarkStart w:id="1325" w:name="_Ref307995639"/>
      <w:r>
        <w:t xml:space="preserve">In effect, </w:t>
      </w:r>
      <w:r w:rsidR="00FA2DEC">
        <w:t>a type</w:t>
      </w:r>
      <w:r w:rsidR="008F4735">
        <w:t>'</w:t>
      </w:r>
      <w:r w:rsidR="00FA2DEC">
        <w:t xml:space="preserve">s apparent </w:t>
      </w:r>
      <w:del w:id="1326" w:author="Anders Hejlsberg" w:date="2014-11-01T15:43:00Z">
        <w:r w:rsidR="00FA2DEC">
          <w:delText>type</w:delText>
        </w:r>
        <w:r>
          <w:delText xml:space="preserve"> </w:delText>
        </w:r>
        <w:r w:rsidR="00FA2DEC">
          <w:delText>is</w:delText>
        </w:r>
      </w:del>
      <w:ins w:id="1327" w:author="Anders Hejlsberg" w:date="2014-11-01T15:43:00Z">
        <w:r w:rsidR="00BA70A4">
          <w:t>members make it</w:t>
        </w:r>
      </w:ins>
      <w:r w:rsidR="00BA70A4">
        <w:t xml:space="preserve">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43FAA08A" w14:textId="77777777" w:rsidR="0044410D" w:rsidRPr="0044410D" w:rsidRDefault="007F61E0" w:rsidP="007F61E0">
      <w:r>
        <w:t>Some examples:</w:t>
      </w:r>
    </w:p>
    <w:p w14:paraId="00EDA8BA" w14:textId="77777777" w:rsidR="0044410D" w:rsidRPr="0044410D" w:rsidRDefault="007F61E0" w:rsidP="007F61E0">
      <w:pPr>
        <w:pStyle w:val="Code"/>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386E8BD6" w14:textId="574D641F" w:rsidR="0044410D" w:rsidRPr="0044410D" w:rsidRDefault="00FA2DEC" w:rsidP="00FA2DEC">
      <w:r>
        <w:t>The last assignment is</w:t>
      </w:r>
      <w:r w:rsidR="00935C88">
        <w:t xml:space="preserve"> an error because the </w:t>
      </w:r>
      <w:del w:id="1328" w:author="Anders Hejlsberg" w:date="2014-11-01T15:43:00Z">
        <w:r w:rsidR="00935C88">
          <w:delText xml:space="preserve">apparent type of the </w:delText>
        </w:r>
      </w:del>
      <w:r w:rsidR="00935C88">
        <w:t xml:space="preserve">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03F7674A" w14:textId="77777777" w:rsidR="0044410D" w:rsidRPr="0044410D" w:rsidRDefault="00151024" w:rsidP="00151024">
      <w:pPr>
        <w:pStyle w:val="Heading3"/>
      </w:pPr>
      <w:bookmarkStart w:id="1329" w:name="_Ref366489706"/>
      <w:bookmarkStart w:id="1330" w:name="_Toc402619860"/>
      <w:bookmarkStart w:id="1331" w:name="_Toc401414045"/>
      <w:r>
        <w:lastRenderedPageBreak/>
        <w:t>Type</w:t>
      </w:r>
      <w:r w:rsidR="002B53CE">
        <w:t xml:space="preserve"> and Member I</w:t>
      </w:r>
      <w:r>
        <w:t>dentity</w:t>
      </w:r>
      <w:bookmarkEnd w:id="1324"/>
      <w:bookmarkEnd w:id="1329"/>
      <w:bookmarkEnd w:id="1330"/>
      <w:bookmarkEnd w:id="1331"/>
    </w:p>
    <w:p w14:paraId="454238F5" w14:textId="77777777" w:rsidR="0044410D" w:rsidRPr="0044410D" w:rsidRDefault="00151024" w:rsidP="00151024">
      <w:r>
        <w:t xml:space="preserve">Two types are considered </w:t>
      </w:r>
      <w:r w:rsidRPr="00241C32">
        <w:rPr>
          <w:b/>
          <w:i/>
        </w:rPr>
        <w:t>identical</w:t>
      </w:r>
      <w:r w:rsidR="00F934AD">
        <w:t xml:space="preserve"> when</w:t>
      </w:r>
    </w:p>
    <w:p w14:paraId="188FD5E4" w14:textId="77777777" w:rsidR="0044410D" w:rsidRPr="0044410D" w:rsidRDefault="0011473C" w:rsidP="00236652">
      <w:pPr>
        <w:pStyle w:val="ListParagraph"/>
        <w:numPr>
          <w:ilvl w:val="0"/>
          <w:numId w:val="33"/>
        </w:numPr>
      </w:pPr>
      <w:r>
        <w:t>they are both the Any type,</w:t>
      </w:r>
    </w:p>
    <w:p w14:paraId="610D38DC" w14:textId="77777777" w:rsidR="0044410D" w:rsidRPr="0044410D" w:rsidRDefault="00151024" w:rsidP="00236652">
      <w:pPr>
        <w:pStyle w:val="ListParagraph"/>
        <w:numPr>
          <w:ilvl w:val="0"/>
          <w:numId w:val="33"/>
        </w:numPr>
      </w:pPr>
      <w:r>
        <w:t xml:space="preserve">they are </w:t>
      </w:r>
      <w:r w:rsidR="002B53CE">
        <w:t>the same primitive type,</w:t>
      </w:r>
    </w:p>
    <w:p w14:paraId="534B3021" w14:textId="77777777" w:rsidR="00F449DA" w:rsidRDefault="00F934AD" w:rsidP="00236652">
      <w:pPr>
        <w:pStyle w:val="ListParagraph"/>
        <w:numPr>
          <w:ilvl w:val="0"/>
          <w:numId w:val="33"/>
        </w:numPr>
      </w:pPr>
      <w:r>
        <w:t>they</w:t>
      </w:r>
      <w:r w:rsidR="00367C8D">
        <w:t xml:space="preserve"> are the same type parameter,</w:t>
      </w:r>
    </w:p>
    <w:p w14:paraId="06824486" w14:textId="77777777" w:rsidR="0044410D" w:rsidRPr="0044410D" w:rsidRDefault="00F449DA" w:rsidP="00236652">
      <w:pPr>
        <w:pStyle w:val="ListParagraph"/>
        <w:numPr>
          <w:ilvl w:val="0"/>
          <w:numId w:val="33"/>
        </w:numPr>
      </w:pPr>
      <w:r>
        <w:t xml:space="preserve">they are union types with identical sets of constituent types, </w:t>
      </w:r>
      <w:r w:rsidR="001F3321">
        <w:t>or</w:t>
      </w:r>
    </w:p>
    <w:p w14:paraId="4E8B76AF" w14:textId="4F06D725" w:rsidR="00F449DA" w:rsidRDefault="00151024" w:rsidP="00F934AD">
      <w:pPr>
        <w:pStyle w:val="ListParagraph"/>
        <w:numPr>
          <w:ilvl w:val="0"/>
          <w:numId w:val="33"/>
        </w:numPr>
      </w:pPr>
      <w:r>
        <w:t>they are</w:t>
      </w:r>
      <w:del w:id="1332" w:author="Anders Hejlsberg" w:date="2014-11-01T15:43:00Z">
        <w:r>
          <w:delText xml:space="preserve"> </w:delText>
        </w:r>
        <w:r w:rsidR="00F449DA">
          <w:delText>non-union</w:delText>
        </w:r>
      </w:del>
      <w:r>
        <w:t xml:space="preserve"> object types </w:t>
      </w:r>
      <w:r w:rsidR="00F934AD">
        <w:t>with identical sets of members</w:t>
      </w:r>
      <w:r w:rsidR="0013112F">
        <w:t>.</w:t>
      </w:r>
    </w:p>
    <w:p w14:paraId="575505A5" w14:textId="77777777" w:rsidR="0044410D" w:rsidRPr="0044410D" w:rsidRDefault="002B53CE" w:rsidP="00F934AD">
      <w:r>
        <w:t>Two members are considered identical when</w:t>
      </w:r>
    </w:p>
    <w:p w14:paraId="73C65E42" w14:textId="77777777" w:rsidR="0044410D" w:rsidRPr="0044410D" w:rsidRDefault="002B53CE" w:rsidP="00236652">
      <w:pPr>
        <w:pStyle w:val="ListParagraph"/>
        <w:numPr>
          <w:ilvl w:val="0"/>
          <w:numId w:val="36"/>
        </w:numPr>
      </w:pPr>
      <w:r>
        <w:t xml:space="preserve">they are public properties </w:t>
      </w:r>
      <w:r w:rsidR="00953E63">
        <w:t>with identical names, optionality, and types,</w:t>
      </w:r>
    </w:p>
    <w:p w14:paraId="1C1B0995" w14:textId="77777777"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544B597E" w14:textId="77777777" w:rsidR="0044410D" w:rsidRPr="0044410D" w:rsidRDefault="00953E63" w:rsidP="00236652">
      <w:pPr>
        <w:pStyle w:val="ListParagraph"/>
        <w:numPr>
          <w:ilvl w:val="0"/>
          <w:numId w:val="36"/>
        </w:numPr>
      </w:pPr>
      <w:r>
        <w:t>they are identical call signatures,</w:t>
      </w:r>
    </w:p>
    <w:p w14:paraId="69B511BC" w14:textId="77777777" w:rsidR="0044410D" w:rsidRPr="0044410D" w:rsidRDefault="00953E63" w:rsidP="00236652">
      <w:pPr>
        <w:pStyle w:val="ListParagraph"/>
        <w:numPr>
          <w:ilvl w:val="0"/>
          <w:numId w:val="36"/>
        </w:numPr>
      </w:pPr>
      <w:r>
        <w:t>they are identical construct signatures, or</w:t>
      </w:r>
    </w:p>
    <w:p w14:paraId="627646C4" w14:textId="77777777" w:rsidR="0044410D" w:rsidRPr="0044410D" w:rsidRDefault="00953E63" w:rsidP="00236652">
      <w:pPr>
        <w:pStyle w:val="ListParagraph"/>
        <w:numPr>
          <w:ilvl w:val="0"/>
          <w:numId w:val="36"/>
        </w:numPr>
      </w:pPr>
      <w:r>
        <w:t xml:space="preserve">they are index signatures </w:t>
      </w:r>
      <w:r w:rsidR="00A738B0">
        <w:t xml:space="preserve">of identical kind </w:t>
      </w:r>
      <w:r>
        <w:t>with identical types.</w:t>
      </w:r>
    </w:p>
    <w:p w14:paraId="6E85B580"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1A90E9B6"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4462A87C"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17E66DD3" w14:textId="77777777"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7E0FE3C8" w14:textId="77777777" w:rsidR="0044410D" w:rsidRPr="0044410D"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42A26F56" w14:textId="77777777"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6C95FD7F" w14:textId="77777777"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14:paraId="512AE75F"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75FB197A" w14:textId="77777777" w:rsidR="0044410D" w:rsidRPr="0044410D" w:rsidRDefault="00DB2AF0" w:rsidP="00B12BE1">
      <w:pPr>
        <w:pStyle w:val="Heading3"/>
      </w:pPr>
      <w:bookmarkStart w:id="1333" w:name="_Ref326839674"/>
      <w:bookmarkStart w:id="1334" w:name="_Toc402619861"/>
      <w:bookmarkStart w:id="1335" w:name="_Toc401414046"/>
      <w:r>
        <w:lastRenderedPageBreak/>
        <w:t>Subtypes and Supertypes</w:t>
      </w:r>
      <w:bookmarkEnd w:id="1325"/>
      <w:bookmarkEnd w:id="1333"/>
      <w:bookmarkEnd w:id="1334"/>
      <w:bookmarkEnd w:id="1335"/>
    </w:p>
    <w:p w14:paraId="3D0D41BA" w14:textId="54789722"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del w:id="1336" w:author="Anders Hejlsberg" w:date="2014-11-01T15:43:00Z">
        <w:r w:rsidR="00B17BE7">
          <w:delText xml:space="preserve">, where </w:delText>
        </w:r>
        <w:r w:rsidR="00B17BE7" w:rsidRPr="007366B6">
          <w:rPr>
            <w:i/>
          </w:rPr>
          <w:delText>S</w:delText>
        </w:r>
        <w:r w:rsidR="008F4735">
          <w:delText>'</w:delText>
        </w:r>
        <w:r w:rsidR="00B17BE7">
          <w:delText xml:space="preserve"> denotes the apparent type </w:delText>
        </w:r>
        <w:r w:rsidR="007366B6">
          <w:delText xml:space="preserve">(section </w:delText>
        </w:r>
        <w:r w:rsidR="007366B6">
          <w:fldChar w:fldCharType="begin"/>
        </w:r>
        <w:r w:rsidR="007366B6">
          <w:delInstrText xml:space="preserve"> REF _Ref366164315 \r \h </w:delInstrText>
        </w:r>
        <w:r w:rsidR="007366B6">
          <w:fldChar w:fldCharType="separate"/>
        </w:r>
        <w:r w:rsidR="00633278">
          <w:delText>3.8.1</w:delText>
        </w:r>
        <w:r w:rsidR="007366B6">
          <w:fldChar w:fldCharType="end"/>
        </w:r>
        <w:r w:rsidR="007366B6">
          <w:delText xml:space="preserve">) </w:delText>
        </w:r>
        <w:r w:rsidR="00B17BE7">
          <w:delText xml:space="preserve">of </w:delText>
        </w:r>
        <w:r w:rsidR="00B17BE7" w:rsidRPr="007366B6">
          <w:rPr>
            <w:i/>
          </w:rPr>
          <w:delText>S</w:delText>
        </w:r>
      </w:del>
      <w:r w:rsidR="000116DE">
        <w:t>:</w:t>
      </w:r>
    </w:p>
    <w:p w14:paraId="409F3F55"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384D73A6" w14:textId="77777777" w:rsidR="0044410D" w:rsidRPr="0044410D" w:rsidRDefault="00712C5C" w:rsidP="00712C5C">
      <w:pPr>
        <w:pStyle w:val="ListParagraph"/>
        <w:numPr>
          <w:ilvl w:val="0"/>
          <w:numId w:val="1"/>
        </w:numPr>
      </w:pPr>
      <w:r w:rsidRPr="007E36A2">
        <w:rPr>
          <w:i/>
        </w:rPr>
        <w:t>T</w:t>
      </w:r>
      <w:r>
        <w:t xml:space="preserve"> is the Any type.</w:t>
      </w:r>
    </w:p>
    <w:p w14:paraId="0E5A83FF" w14:textId="77777777" w:rsidR="0044410D" w:rsidRPr="0044410D" w:rsidRDefault="00712C5C" w:rsidP="00712C5C">
      <w:pPr>
        <w:pStyle w:val="ListParagraph"/>
        <w:numPr>
          <w:ilvl w:val="0"/>
          <w:numId w:val="1"/>
        </w:numPr>
      </w:pPr>
      <w:r w:rsidRPr="001C18E9">
        <w:rPr>
          <w:i/>
        </w:rPr>
        <w:t>S</w:t>
      </w:r>
      <w:r>
        <w:t xml:space="preserve"> is the Undefined type.</w:t>
      </w:r>
    </w:p>
    <w:p w14:paraId="41867533"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5E4AFBC5"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7DA99106"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6D2D98ED"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09509EC8"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74E81AAC" w14:textId="77777777"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07542549" w14:textId="1EC2960F" w:rsidR="004A0AA8" w:rsidRPr="0044410D" w:rsidRDefault="00A53CA1" w:rsidP="004A0AA8">
      <w:pPr>
        <w:pStyle w:val="ListParagraph"/>
        <w:numPr>
          <w:ilvl w:val="0"/>
          <w:numId w:val="1"/>
        </w:numPr>
      </w:pPr>
      <w:del w:id="1337" w:author="Anders Hejlsberg" w:date="2014-11-01T15:43:00Z">
        <w:r>
          <w:rPr>
            <w:i/>
          </w:rPr>
          <w:delText>S</w:delText>
        </w:r>
        <w:r w:rsidR="008F4735">
          <w:rPr>
            <w:i/>
          </w:rPr>
          <w:delText>'</w:delText>
        </w:r>
        <w:r>
          <w:delText xml:space="preserve"> </w:delText>
        </w:r>
        <w:r w:rsidR="000116DE">
          <w:delText>and</w:delText>
        </w:r>
        <w:r>
          <w:delText xml:space="preserve"> </w:delText>
        </w:r>
        <w:r w:rsidRPr="00433788">
          <w:rPr>
            <w:i/>
          </w:rPr>
          <w:delText>T</w:delText>
        </w:r>
        <w:r>
          <w:delText xml:space="preserve"> </w:delText>
        </w:r>
        <w:r w:rsidR="000116DE">
          <w:delText>are</w:delText>
        </w:r>
      </w:del>
      <w:ins w:id="1338" w:author="Anders Hejlsberg" w:date="2014-11-01T15:43:00Z">
        <w:r w:rsidR="004A0AA8" w:rsidRPr="00A46527">
          <w:rPr>
            <w:i/>
          </w:rPr>
          <w:t>S</w:t>
        </w:r>
        <w:r w:rsidR="004A0AA8">
          <w:t xml:space="preserve"> is an</w:t>
        </w:r>
      </w:ins>
      <w:r w:rsidR="004A0AA8">
        <w:t xml:space="preserve"> object </w:t>
      </w:r>
      <w:del w:id="1339" w:author="Anders Hejlsberg" w:date="2014-11-01T15:43:00Z">
        <w:r w:rsidRPr="000705C3">
          <w:delText>type</w:delText>
        </w:r>
        <w:r w:rsidR="000116DE" w:rsidRPr="000705C3">
          <w:delText>s</w:delText>
        </w:r>
        <w:r w:rsidR="000705C3">
          <w:delText xml:space="preserve"> </w:delText>
        </w:r>
        <w:r w:rsidRPr="000705C3">
          <w:delText>and</w:delText>
        </w:r>
        <w:r w:rsidR="00E25CD3">
          <w:delText>,</w:delText>
        </w:r>
      </w:del>
      <w:ins w:id="1340" w:author="Anders Hejlsberg" w:date="2014-11-01T15:43:00Z">
        <w:r w:rsidR="004A0AA8">
          <w:t>type, a type parameter, or the Number, Boolean, or String primitive type</w:t>
        </w:r>
        <w:r w:rsidR="00A46527">
          <w:t xml:space="preserve">, </w:t>
        </w:r>
        <w:r w:rsidR="00A46527" w:rsidRPr="00A46527">
          <w:rPr>
            <w:i/>
          </w:rPr>
          <w:t>T</w:t>
        </w:r>
        <w:r w:rsidR="00A46527">
          <w:t xml:space="preserve"> is an object type, and</w:t>
        </w:r>
      </w:ins>
      <w:r w:rsidR="004A0AA8">
        <w:t xml:space="preserve"> for each member </w:t>
      </w:r>
      <w:r w:rsidR="004A0AA8" w:rsidRPr="00A53CA1">
        <w:rPr>
          <w:i/>
        </w:rPr>
        <w:t>M</w:t>
      </w:r>
      <w:r w:rsidR="004A0AA8">
        <w:t xml:space="preserve"> in </w:t>
      </w:r>
      <w:r w:rsidR="004A0AA8" w:rsidRPr="00A53CA1">
        <w:rPr>
          <w:i/>
        </w:rPr>
        <w:t>T</w:t>
      </w:r>
      <w:r w:rsidR="004A0AA8">
        <w:t>, one of the following is true:</w:t>
      </w:r>
    </w:p>
    <w:p w14:paraId="42270B1B" w14:textId="2A038ADA" w:rsidR="0044410D" w:rsidRPr="0044410D" w:rsidRDefault="008A3222" w:rsidP="008A3222">
      <w:pPr>
        <w:pStyle w:val="ListParagraph"/>
        <w:numPr>
          <w:ilvl w:val="1"/>
          <w:numId w:val="1"/>
        </w:numPr>
      </w:pPr>
      <w:r w:rsidRPr="00134B7F">
        <w:rPr>
          <w:i/>
        </w:rPr>
        <w:t>M</w:t>
      </w:r>
      <w:r>
        <w:t xml:space="preserve"> is a property and </w:t>
      </w:r>
      <w:del w:id="1341" w:author="Anders Hejlsberg" w:date="2014-11-01T15:43:00Z">
        <w:r w:rsidRPr="00134B7F">
          <w:rPr>
            <w:i/>
          </w:rPr>
          <w:delText>S</w:delText>
        </w:r>
        <w:r w:rsidR="008F4735">
          <w:rPr>
            <w:i/>
          </w:rPr>
          <w:delText>'</w:delText>
        </w:r>
        <w:r>
          <w:delText xml:space="preserve"> contains a</w:delText>
        </w:r>
      </w:del>
      <w:ins w:id="1342" w:author="Anders Hejlsberg" w:date="2014-11-01T15:43:00Z">
        <w:r w:rsidRPr="00134B7F">
          <w:rPr>
            <w:i/>
          </w:rPr>
          <w:t>S</w:t>
        </w:r>
        <w:r w:rsidR="00A46527">
          <w:t xml:space="preserve"> has an apparent</w:t>
        </w:r>
      </w:ins>
      <w:r>
        <w:t xml:space="preserve"> property</w:t>
      </w:r>
      <w:r w:rsidR="00197FE0">
        <w:t xml:space="preserve"> </w:t>
      </w:r>
      <w:r w:rsidR="00197FE0" w:rsidRPr="00197FE0">
        <w:rPr>
          <w:i/>
        </w:rPr>
        <w:t>N</w:t>
      </w:r>
      <w:r w:rsidR="00197FE0">
        <w:t xml:space="preserve"> where</w:t>
      </w:r>
    </w:p>
    <w:p w14:paraId="6EE1DD61"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69F6B285"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382B81E4"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7822DF0B"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64F29905" w14:textId="77777777" w:rsidR="0044410D" w:rsidRPr="0044410D" w:rsidRDefault="000630AF" w:rsidP="000630AF">
      <w:pPr>
        <w:pStyle w:val="ListParagraph"/>
        <w:numPr>
          <w:ilvl w:val="1"/>
          <w:numId w:val="1"/>
        </w:numPr>
        <w:rPr>
          <w:del w:id="1343" w:author="Anders Hejlsberg" w:date="2014-11-01T15:43:00Z"/>
        </w:rPr>
      </w:pPr>
      <w:del w:id="1344" w:author="Anders Hejlsberg" w:date="2014-11-01T15:43:00Z">
        <w:r w:rsidRPr="00134B7F">
          <w:rPr>
            <w:i/>
          </w:rPr>
          <w:delText>M</w:delText>
        </w:r>
        <w:r>
          <w:delText xml:space="preserve"> is an optional property and </w:delText>
        </w:r>
        <w:r w:rsidRPr="00134B7F">
          <w:rPr>
            <w:i/>
          </w:rPr>
          <w:delText>S</w:delText>
        </w:r>
        <w:r w:rsidR="008F4735">
          <w:rPr>
            <w:i/>
          </w:rPr>
          <w:delText>'</w:delText>
        </w:r>
        <w:r>
          <w:delText xml:space="preserve"> contains no property of the same name as </w:delText>
        </w:r>
        <w:r w:rsidRPr="00134B7F">
          <w:rPr>
            <w:i/>
          </w:rPr>
          <w:delText>M</w:delText>
        </w:r>
        <w:r>
          <w:delText>.</w:delText>
        </w:r>
      </w:del>
    </w:p>
    <w:p w14:paraId="6CD39351" w14:textId="49E54E20" w:rsidR="0044410D" w:rsidRPr="0044410D" w:rsidRDefault="0091131C" w:rsidP="0091131C">
      <w:pPr>
        <w:pStyle w:val="ListParagraph"/>
        <w:numPr>
          <w:ilvl w:val="1"/>
          <w:numId w:val="1"/>
        </w:numPr>
      </w:pPr>
      <w:r w:rsidRPr="0091131C">
        <w:rPr>
          <w:i/>
        </w:rPr>
        <w:t>M</w:t>
      </w:r>
      <w:r>
        <w:t xml:space="preserve"> is a non-specialized call or construct signature and </w:t>
      </w:r>
      <w:del w:id="1345" w:author="Anders Hejlsberg" w:date="2014-11-01T15:43:00Z">
        <w:r w:rsidRPr="0091131C">
          <w:rPr>
            <w:i/>
          </w:rPr>
          <w:delText>S</w:delText>
        </w:r>
        <w:r w:rsidR="008F4735">
          <w:delText>'</w:delText>
        </w:r>
        <w:r>
          <w:delText xml:space="preserve"> contains a</w:delText>
        </w:r>
      </w:del>
      <w:ins w:id="1346" w:author="Anders Hejlsberg" w:date="2014-11-01T15:43:00Z">
        <w:r w:rsidRPr="0091131C">
          <w:rPr>
            <w:i/>
          </w:rPr>
          <w:t>S</w:t>
        </w:r>
        <w:r>
          <w:t xml:space="preserve"> </w:t>
        </w:r>
        <w:r w:rsidR="00A46527">
          <w:t>has an apparent</w:t>
        </w:r>
      </w:ins>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0BC7810A" w14:textId="77777777" w:rsidR="0044410D" w:rsidRPr="0044410D" w:rsidRDefault="00DC55CF" w:rsidP="00DC55CF">
      <w:pPr>
        <w:pStyle w:val="ListParagraph"/>
        <w:numPr>
          <w:ilvl w:val="2"/>
          <w:numId w:val="1"/>
        </w:numPr>
      </w:pPr>
      <w:r>
        <w:t>the signatures are of the same kind (call or construct),</w:t>
      </w:r>
    </w:p>
    <w:p w14:paraId="7FAE24C9"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56C63026"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0C3208AF"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7683E41C" w14:textId="7CF2FE62"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del w:id="1347" w:author="Anders Hejlsberg" w:date="2014-11-01T15:43:00Z">
        <w:r w:rsidRPr="00155A0D">
          <w:rPr>
            <w:i/>
          </w:rPr>
          <w:delText>S</w:delText>
        </w:r>
        <w:r w:rsidR="008F4735">
          <w:rPr>
            <w:i/>
          </w:rPr>
          <w:delText>'</w:delText>
        </w:r>
        <w:r>
          <w:delText xml:space="preserve"> contains a</w:delText>
        </w:r>
      </w:del>
      <w:ins w:id="1348" w:author="Anders Hejlsberg" w:date="2014-11-01T15:43:00Z">
        <w:r w:rsidRPr="00155A0D">
          <w:rPr>
            <w:i/>
          </w:rPr>
          <w:t>S</w:t>
        </w:r>
        <w:r w:rsidRPr="00A46527">
          <w:t xml:space="preserve"> </w:t>
        </w:r>
        <w:r w:rsidR="00A46527">
          <w:t>has an apparent</w:t>
        </w:r>
      </w:ins>
      <w:r>
        <w:t xml:space="preserve"> string index signature of a type that is a subtype of </w:t>
      </w:r>
      <w:r w:rsidRPr="00155A0D">
        <w:rPr>
          <w:i/>
        </w:rPr>
        <w:t>U</w:t>
      </w:r>
      <w:r>
        <w:t>.</w:t>
      </w:r>
    </w:p>
    <w:p w14:paraId="3CD2EB67" w14:textId="1115F0DD"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del w:id="1349" w:author="Anders Hejlsberg" w:date="2014-11-01T15:43:00Z">
        <w:r w:rsidR="00155A0D" w:rsidRPr="00155A0D">
          <w:rPr>
            <w:i/>
          </w:rPr>
          <w:delText>S</w:delText>
        </w:r>
        <w:r w:rsidR="008F4735">
          <w:rPr>
            <w:i/>
          </w:rPr>
          <w:delText>'</w:delText>
        </w:r>
        <w:r w:rsidR="00155A0D">
          <w:delText xml:space="preserve"> contains a</w:delText>
        </w:r>
      </w:del>
      <w:ins w:id="1350" w:author="Anders Hejlsberg" w:date="2014-11-01T15:43:00Z">
        <w:r w:rsidR="00155A0D" w:rsidRPr="00A46527">
          <w:rPr>
            <w:i/>
          </w:rPr>
          <w:t>S</w:t>
        </w:r>
        <w:r w:rsidR="00A46527">
          <w:t xml:space="preserve"> has an apparent</w:t>
        </w:r>
      </w:ins>
      <w:r w:rsidR="00155A0D">
        <w:t xml:space="preserve"> string or numeric index signature of a type that is a subtype of </w:t>
      </w:r>
      <w:r w:rsidR="00155A0D" w:rsidRPr="00155A0D">
        <w:rPr>
          <w:i/>
        </w:rPr>
        <w:t>U</w:t>
      </w:r>
      <w:r w:rsidR="00155A0D">
        <w:t>.</w:t>
      </w:r>
    </w:p>
    <w:p w14:paraId="029D912F"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71D7657A" w14:textId="11C5FA1F" w:rsidR="0044410D" w:rsidRPr="0044410D"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B510EF">
        <w:t>3.</w:t>
      </w:r>
      <w:del w:id="1351" w:author="Anders Hejlsberg" w:date="2014-11-01T15:43:00Z">
        <w:r w:rsidR="00633278">
          <w:delText>7</w:delText>
        </w:r>
      </w:del>
      <w:ins w:id="1352" w:author="Anders Hejlsberg" w:date="2014-11-01T15:43:00Z">
        <w:r w:rsidR="00B510EF">
          <w:t>8</w:t>
        </w:r>
      </w:ins>
      <w:r w:rsidR="00B510EF">
        <w:t>.2.4</w:t>
      </w:r>
      <w:r>
        <w:fldChar w:fldCharType="end"/>
      </w:r>
      <w:r>
        <w:t xml:space="preserve">) are </w:t>
      </w:r>
      <w:r w:rsidR="00910BF6">
        <w:t>not significant</w:t>
      </w:r>
      <w:r>
        <w:t xml:space="preserve"> when determining subtype and supertype relationships.</w:t>
      </w:r>
    </w:p>
    <w:p w14:paraId="6F5CFC5F"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5D4AAD70" w14:textId="77777777" w:rsidR="0044410D" w:rsidRPr="0044410D" w:rsidRDefault="0006182E" w:rsidP="00251D22">
      <w:pPr>
        <w:pStyle w:val="Heading3"/>
      </w:pPr>
      <w:bookmarkStart w:id="1353" w:name="_Ref330633611"/>
      <w:bookmarkStart w:id="1354" w:name="_Toc402619862"/>
      <w:bookmarkStart w:id="1355" w:name="_Toc401414047"/>
      <w:r>
        <w:t>Assignment Compatibility</w:t>
      </w:r>
      <w:bookmarkEnd w:id="1353"/>
      <w:bookmarkEnd w:id="1354"/>
      <w:bookmarkEnd w:id="1355"/>
    </w:p>
    <w:p w14:paraId="14EC954E"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356" w:name="_Ref313351047"/>
      <w:r w:rsidR="00C97557">
        <w:t xml:space="preserve"> certain circumstances, such as expression and variable types in assignment statements and argument and parameter types in function calls.</w:t>
      </w:r>
    </w:p>
    <w:p w14:paraId="53288F3A" w14:textId="731934B3"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del w:id="1357" w:author="Anders Hejlsberg" w:date="2014-11-01T15:43:00Z">
        <w:r w:rsidR="002F107E">
          <w:delText xml:space="preserve">, where </w:delText>
        </w:r>
        <w:r w:rsidR="002F107E" w:rsidRPr="007366B6">
          <w:rPr>
            <w:i/>
          </w:rPr>
          <w:delText>S</w:delText>
        </w:r>
        <w:r w:rsidR="008F4735">
          <w:delText>'</w:delText>
        </w:r>
        <w:r w:rsidR="002F107E">
          <w:delText xml:space="preserve"> denotes the apparent type (section </w:delText>
        </w:r>
        <w:r w:rsidR="002F107E">
          <w:fldChar w:fldCharType="begin"/>
        </w:r>
        <w:r w:rsidR="002F107E">
          <w:delInstrText xml:space="preserve"> REF _Ref366164315 \r \h </w:delInstrText>
        </w:r>
        <w:r w:rsidR="002F107E">
          <w:fldChar w:fldCharType="separate"/>
        </w:r>
        <w:r w:rsidR="00633278">
          <w:delText>3.8.1</w:delText>
        </w:r>
        <w:r w:rsidR="002F107E">
          <w:fldChar w:fldCharType="end"/>
        </w:r>
        <w:r w:rsidR="002F107E">
          <w:delText xml:space="preserve">) of </w:delText>
        </w:r>
        <w:r w:rsidR="002F107E" w:rsidRPr="007366B6">
          <w:rPr>
            <w:i/>
          </w:rPr>
          <w:delText>S</w:delText>
        </w:r>
      </w:del>
      <w:r>
        <w:t>:</w:t>
      </w:r>
    </w:p>
    <w:p w14:paraId="560B7F42"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121DE2FE"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1F99DFD9" w14:textId="77777777" w:rsidR="0044410D" w:rsidRPr="0044410D" w:rsidRDefault="007E36A2" w:rsidP="007E36A2">
      <w:pPr>
        <w:pStyle w:val="ListParagraph"/>
        <w:numPr>
          <w:ilvl w:val="0"/>
          <w:numId w:val="1"/>
        </w:numPr>
      </w:pPr>
      <w:r w:rsidRPr="001C18E9">
        <w:rPr>
          <w:i/>
        </w:rPr>
        <w:t>S</w:t>
      </w:r>
      <w:r>
        <w:t xml:space="preserve"> is the Undefined type.</w:t>
      </w:r>
    </w:p>
    <w:p w14:paraId="6D2D5CCC"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004DFD91"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4B05561A"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26C506A7"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6F9D0969"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767EEBB1"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7E24CA60" w14:textId="27BCA7CE" w:rsidR="007072F8" w:rsidRPr="0044410D" w:rsidRDefault="00BB1678" w:rsidP="007072F8">
      <w:pPr>
        <w:pStyle w:val="ListParagraph"/>
        <w:numPr>
          <w:ilvl w:val="0"/>
          <w:numId w:val="1"/>
        </w:numPr>
      </w:pPr>
      <w:del w:id="1358" w:author="Anders Hejlsberg" w:date="2014-11-01T15:43:00Z">
        <w:r w:rsidRPr="001C18E9">
          <w:rPr>
            <w:i/>
          </w:rPr>
          <w:delText>S</w:delText>
        </w:r>
        <w:r w:rsidR="008F4735">
          <w:rPr>
            <w:i/>
          </w:rPr>
          <w:delText>'</w:delText>
        </w:r>
        <w:r>
          <w:delText xml:space="preserve"> and </w:delText>
        </w:r>
        <w:r w:rsidRPr="001C18E9">
          <w:rPr>
            <w:i/>
          </w:rPr>
          <w:delText>T</w:delText>
        </w:r>
        <w:r>
          <w:delText xml:space="preserve"> are</w:delText>
        </w:r>
      </w:del>
      <w:ins w:id="1359" w:author="Anders Hejlsberg" w:date="2014-11-01T15:43:00Z">
        <w:r w:rsidR="007072F8" w:rsidRPr="00A46527">
          <w:rPr>
            <w:i/>
          </w:rPr>
          <w:t>S</w:t>
        </w:r>
        <w:r w:rsidR="007072F8">
          <w:t xml:space="preserve"> is an</w:t>
        </w:r>
      </w:ins>
      <w:r w:rsidR="007072F8">
        <w:t xml:space="preserve"> object </w:t>
      </w:r>
      <w:del w:id="1360" w:author="Anders Hejlsberg" w:date="2014-11-01T15:43:00Z">
        <w:r w:rsidR="00E37BF7">
          <w:delText xml:space="preserve">types </w:delText>
        </w:r>
        <w:r>
          <w:delText>and</w:delText>
        </w:r>
        <w:r w:rsidR="001C18E9">
          <w:delText>,</w:delText>
        </w:r>
      </w:del>
      <w:ins w:id="1361" w:author="Anders Hejlsberg" w:date="2014-11-01T15:43:00Z">
        <w:r w:rsidR="007072F8">
          <w:t xml:space="preserve">type, a type parameter, or the Number, Boolean, or String primitive type, </w:t>
        </w:r>
        <w:r w:rsidR="007072F8" w:rsidRPr="00A46527">
          <w:rPr>
            <w:i/>
          </w:rPr>
          <w:t>T</w:t>
        </w:r>
        <w:r w:rsidR="007072F8">
          <w:t xml:space="preserve"> is an object type, and</w:t>
        </w:r>
      </w:ins>
      <w:r w:rsidR="007072F8">
        <w:t xml:space="preserve"> for each member </w:t>
      </w:r>
      <w:r w:rsidR="007072F8" w:rsidRPr="00A53CA1">
        <w:rPr>
          <w:i/>
        </w:rPr>
        <w:t>M</w:t>
      </w:r>
      <w:r w:rsidR="007072F8">
        <w:t xml:space="preserve"> in </w:t>
      </w:r>
      <w:r w:rsidR="007072F8" w:rsidRPr="00A53CA1">
        <w:rPr>
          <w:i/>
        </w:rPr>
        <w:t>T</w:t>
      </w:r>
      <w:r w:rsidR="007072F8">
        <w:t>, one of the following is true:</w:t>
      </w:r>
    </w:p>
    <w:p w14:paraId="6474C66D" w14:textId="0B7E4422" w:rsidR="0044410D" w:rsidRPr="0044410D" w:rsidRDefault="00197FE0" w:rsidP="00197FE0">
      <w:pPr>
        <w:pStyle w:val="ListParagraph"/>
        <w:numPr>
          <w:ilvl w:val="1"/>
          <w:numId w:val="1"/>
        </w:numPr>
      </w:pPr>
      <w:r w:rsidRPr="00134B7F">
        <w:rPr>
          <w:i/>
        </w:rPr>
        <w:t>M</w:t>
      </w:r>
      <w:r>
        <w:t xml:space="preserve"> is a property and </w:t>
      </w:r>
      <w:del w:id="1362" w:author="Anders Hejlsberg" w:date="2014-11-01T15:43:00Z">
        <w:r w:rsidRPr="00134B7F">
          <w:rPr>
            <w:i/>
          </w:rPr>
          <w:delText>S</w:delText>
        </w:r>
        <w:r w:rsidR="008F4735">
          <w:rPr>
            <w:i/>
          </w:rPr>
          <w:delText>'</w:delText>
        </w:r>
        <w:r>
          <w:delText xml:space="preserve"> contains a</w:delText>
        </w:r>
      </w:del>
      <w:ins w:id="1363" w:author="Anders Hejlsberg" w:date="2014-11-01T15:43:00Z">
        <w:r w:rsidRPr="00134B7F">
          <w:rPr>
            <w:i/>
          </w:rPr>
          <w:t>S</w:t>
        </w:r>
        <w:r w:rsidR="007072F8">
          <w:t xml:space="preserve"> has an apparent</w:t>
        </w:r>
      </w:ins>
      <w:r>
        <w:t xml:space="preserve"> property </w:t>
      </w:r>
      <w:r w:rsidRPr="00197FE0">
        <w:rPr>
          <w:i/>
        </w:rPr>
        <w:t>N</w:t>
      </w:r>
      <w:r>
        <w:t xml:space="preserve"> where</w:t>
      </w:r>
    </w:p>
    <w:p w14:paraId="6EED1FAF"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19E55F7B"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0F8CC289"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260FB4DF"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439AA435" w14:textId="06088BF8" w:rsidR="0044410D" w:rsidRPr="0044410D" w:rsidRDefault="00927061" w:rsidP="00167420">
      <w:pPr>
        <w:pStyle w:val="ListParagraph"/>
        <w:numPr>
          <w:ilvl w:val="1"/>
          <w:numId w:val="1"/>
        </w:numPr>
      </w:pPr>
      <w:r w:rsidRPr="00E37BF7">
        <w:rPr>
          <w:i/>
        </w:rPr>
        <w:t>M</w:t>
      </w:r>
      <w:r>
        <w:t xml:space="preserve"> is an optional property and </w:t>
      </w:r>
      <w:del w:id="1364" w:author="Anders Hejlsberg" w:date="2014-11-01T15:43:00Z">
        <w:r w:rsidRPr="00E37BF7">
          <w:rPr>
            <w:i/>
          </w:rPr>
          <w:delText>S</w:delText>
        </w:r>
        <w:r w:rsidR="008F4735">
          <w:rPr>
            <w:i/>
          </w:rPr>
          <w:delText>'</w:delText>
        </w:r>
        <w:r>
          <w:delText xml:space="preserve"> </w:delText>
        </w:r>
        <w:r w:rsidR="001C18E9">
          <w:delText>contains</w:delText>
        </w:r>
      </w:del>
      <w:ins w:id="1365" w:author="Anders Hejlsberg" w:date="2014-11-01T15:43:00Z">
        <w:r w:rsidRPr="00E37BF7">
          <w:rPr>
            <w:i/>
          </w:rPr>
          <w:t>S</w:t>
        </w:r>
        <w:r w:rsidR="007072F8">
          <w:t xml:space="preserve"> has</w:t>
        </w:r>
      </w:ins>
      <w:r w:rsidR="007072F8">
        <w:t xml:space="preserve"> </w:t>
      </w:r>
      <w:r w:rsidR="001C18E9">
        <w:t xml:space="preserve">no </w:t>
      </w:r>
      <w:ins w:id="1366" w:author="Anders Hejlsberg" w:date="2014-11-01T15:43:00Z">
        <w:r w:rsidR="007072F8">
          <w:t xml:space="preserve">apparent </w:t>
        </w:r>
      </w:ins>
      <w:r w:rsidR="001C18E9">
        <w:t>property</w:t>
      </w:r>
      <w:r w:rsidR="00085315">
        <w:t xml:space="preserve"> </w:t>
      </w:r>
      <w:r w:rsidR="001C18E9">
        <w:t>of</w:t>
      </w:r>
      <w:r w:rsidR="00085315">
        <w:t xml:space="preserve"> the same name as </w:t>
      </w:r>
      <w:r w:rsidR="00085315" w:rsidRPr="00E37BF7">
        <w:rPr>
          <w:i/>
        </w:rPr>
        <w:t>M</w:t>
      </w:r>
      <w:r w:rsidR="00085315">
        <w:t>.</w:t>
      </w:r>
    </w:p>
    <w:p w14:paraId="1E9A4CE3" w14:textId="10EE64BD" w:rsidR="0044410D" w:rsidRPr="0044410D" w:rsidRDefault="002B33C1" w:rsidP="002B33C1">
      <w:pPr>
        <w:pStyle w:val="ListParagraph"/>
        <w:numPr>
          <w:ilvl w:val="1"/>
          <w:numId w:val="1"/>
        </w:numPr>
      </w:pPr>
      <w:bookmarkStart w:id="1367" w:name="_Ref315956176"/>
      <w:r w:rsidRPr="0091131C">
        <w:rPr>
          <w:i/>
        </w:rPr>
        <w:t>M</w:t>
      </w:r>
      <w:r>
        <w:t xml:space="preserve"> is a non-specialized call or construct signature and </w:t>
      </w:r>
      <w:del w:id="1368" w:author="Anders Hejlsberg" w:date="2014-11-01T15:43:00Z">
        <w:r w:rsidRPr="0091131C">
          <w:rPr>
            <w:i/>
          </w:rPr>
          <w:delText>S</w:delText>
        </w:r>
        <w:r w:rsidR="008F4735">
          <w:delText>'</w:delText>
        </w:r>
        <w:r>
          <w:delText xml:space="preserve"> contains a</w:delText>
        </w:r>
      </w:del>
      <w:ins w:id="1369" w:author="Anders Hejlsberg" w:date="2014-11-01T15:43:00Z">
        <w:r w:rsidRPr="0091131C">
          <w:rPr>
            <w:i/>
          </w:rPr>
          <w:t>S</w:t>
        </w:r>
        <w:r w:rsidR="007072F8" w:rsidRPr="007072F8">
          <w:t xml:space="preserve"> </w:t>
        </w:r>
        <w:r w:rsidR="007072F8">
          <w:t>has</w:t>
        </w:r>
        <w:r>
          <w:t xml:space="preserve"> a</w:t>
        </w:r>
        <w:r w:rsidR="007072F8">
          <w:t>n apparent</w:t>
        </w:r>
      </w:ins>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20846CD2" w14:textId="77777777" w:rsidR="0044410D" w:rsidRPr="0044410D" w:rsidRDefault="002B33C1" w:rsidP="002B33C1">
      <w:pPr>
        <w:pStyle w:val="ListParagraph"/>
        <w:numPr>
          <w:ilvl w:val="2"/>
          <w:numId w:val="1"/>
        </w:numPr>
      </w:pPr>
      <w:r>
        <w:t>the signatures are of the same kind (call or construct),</w:t>
      </w:r>
    </w:p>
    <w:p w14:paraId="134F6B4A"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68D3B5CB"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1CF22AA1" w14:textId="77777777"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115A1BF6" w14:textId="249B709E" w:rsidR="0044410D" w:rsidRPr="0044410D" w:rsidRDefault="00155A0D" w:rsidP="00155A0D">
      <w:pPr>
        <w:pStyle w:val="ListParagraph"/>
        <w:numPr>
          <w:ilvl w:val="1"/>
          <w:numId w:val="1"/>
        </w:numPr>
      </w:pPr>
      <w:r w:rsidRPr="00155A0D">
        <w:rPr>
          <w:i/>
        </w:rPr>
        <w:lastRenderedPageBreak/>
        <w:t>M</w:t>
      </w:r>
      <w:r>
        <w:t xml:space="preserve"> is a string index signature of type </w:t>
      </w:r>
      <w:r w:rsidRPr="00155A0D">
        <w:rPr>
          <w:i/>
        </w:rPr>
        <w:t>U</w:t>
      </w:r>
      <w:r>
        <w:t xml:space="preserve"> and </w:t>
      </w:r>
      <w:del w:id="1370" w:author="Anders Hejlsberg" w:date="2014-11-01T15:43:00Z">
        <w:r w:rsidRPr="00155A0D">
          <w:rPr>
            <w:i/>
          </w:rPr>
          <w:delText>S</w:delText>
        </w:r>
        <w:r w:rsidR="008F4735">
          <w:rPr>
            <w:i/>
          </w:rPr>
          <w:delText>'</w:delText>
        </w:r>
        <w:r>
          <w:delText xml:space="preserve"> contains a</w:delText>
        </w:r>
      </w:del>
      <w:ins w:id="1371" w:author="Anders Hejlsberg" w:date="2014-11-01T15:43:00Z">
        <w:r w:rsidRPr="00155A0D">
          <w:rPr>
            <w:i/>
          </w:rPr>
          <w:t>S</w:t>
        </w:r>
        <w:r w:rsidR="007072F8" w:rsidRPr="007072F8">
          <w:t xml:space="preserve"> </w:t>
        </w:r>
        <w:r w:rsidR="007072F8">
          <w:t>has an apparent</w:t>
        </w:r>
      </w:ins>
      <w:r>
        <w:t xml:space="preserve"> string index signature of a type that is assignable to </w:t>
      </w:r>
      <w:r w:rsidRPr="00155A0D">
        <w:rPr>
          <w:i/>
        </w:rPr>
        <w:t>U</w:t>
      </w:r>
      <w:r>
        <w:t>.</w:t>
      </w:r>
    </w:p>
    <w:p w14:paraId="48EF6C0E" w14:textId="7A3C1B96"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del w:id="1372" w:author="Anders Hejlsberg" w:date="2014-11-01T15:43:00Z">
        <w:r w:rsidRPr="00155A0D">
          <w:rPr>
            <w:i/>
          </w:rPr>
          <w:delText>S</w:delText>
        </w:r>
        <w:r w:rsidR="008F4735">
          <w:rPr>
            <w:i/>
          </w:rPr>
          <w:delText>'</w:delText>
        </w:r>
        <w:r>
          <w:delText xml:space="preserve"> contains a</w:delText>
        </w:r>
      </w:del>
      <w:ins w:id="1373" w:author="Anders Hejlsberg" w:date="2014-11-01T15:43:00Z">
        <w:r w:rsidRPr="00155A0D">
          <w:rPr>
            <w:i/>
          </w:rPr>
          <w:t>S</w:t>
        </w:r>
        <w:r w:rsidR="007072F8">
          <w:t xml:space="preserve"> has an apparent</w:t>
        </w:r>
      </w:ins>
      <w:r w:rsidR="007072F8">
        <w:t xml:space="preserve"> </w:t>
      </w:r>
      <w:r>
        <w:t xml:space="preserve">string or numeric index signature of a type that is assignable to </w:t>
      </w:r>
      <w:r w:rsidRPr="00155A0D">
        <w:rPr>
          <w:i/>
        </w:rPr>
        <w:t>U</w:t>
      </w:r>
      <w:r>
        <w:t>.</w:t>
      </w:r>
    </w:p>
    <w:p w14:paraId="24113E10"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4486B1A5" w14:textId="6EFB408D"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B510EF">
        <w:t>3.</w:t>
      </w:r>
      <w:del w:id="1374" w:author="Anders Hejlsberg" w:date="2014-11-01T15:43:00Z">
        <w:r w:rsidR="00633278">
          <w:delText>7</w:delText>
        </w:r>
      </w:del>
      <w:ins w:id="1375" w:author="Anders Hejlsberg" w:date="2014-11-01T15:43:00Z">
        <w:r w:rsidR="00B510EF">
          <w:t>8</w:t>
        </w:r>
      </w:ins>
      <w:r w:rsidR="00B510EF">
        <w:t>.2.4</w:t>
      </w:r>
      <w:r>
        <w:fldChar w:fldCharType="end"/>
      </w:r>
      <w:r>
        <w:t>) are not significant when determining assignment compatibility.</w:t>
      </w:r>
    </w:p>
    <w:p w14:paraId="7E59EBDE" w14:textId="77777777" w:rsidR="0044410D" w:rsidRPr="0044410D" w:rsidRDefault="00942A3C" w:rsidP="00C97557">
      <w:r>
        <w:t>T</w:t>
      </w:r>
      <w:r w:rsidR="009F39EA">
        <w:t>he assignment compatibility and subt</w:t>
      </w:r>
      <w:r w:rsidR="00B2146C">
        <w:t>yping rules differ only in that</w:t>
      </w:r>
    </w:p>
    <w:p w14:paraId="5ABA9730" w14:textId="37E85330" w:rsidR="0044410D" w:rsidRPr="0044410D" w:rsidRDefault="009F39EA" w:rsidP="00236652">
      <w:pPr>
        <w:pStyle w:val="ListParagraph"/>
        <w:numPr>
          <w:ilvl w:val="0"/>
          <w:numId w:val="37"/>
        </w:numPr>
      </w:pPr>
      <w:r>
        <w:t>the Any type is assignable to</w:t>
      </w:r>
      <w:r w:rsidR="00516CE6">
        <w:t>, but not a subtype of,</w:t>
      </w:r>
      <w:r w:rsidR="00506D64">
        <w:t xml:space="preserve"> all types,</w:t>
      </w:r>
      <w:del w:id="1376" w:author="Anders Hejlsberg" w:date="2014-11-01T15:43:00Z">
        <w:r w:rsidR="00B2146C">
          <w:delText xml:space="preserve"> and</w:delText>
        </w:r>
      </w:del>
    </w:p>
    <w:p w14:paraId="4346E9B9" w14:textId="77777777" w:rsidR="0044410D" w:rsidRDefault="00B2146C" w:rsidP="00236652">
      <w:pPr>
        <w:pStyle w:val="ListParagraph"/>
        <w:numPr>
          <w:ilvl w:val="0"/>
          <w:numId w:val="37"/>
        </w:numPr>
        <w:rPr>
          <w:ins w:id="1377" w:author="Anders Hejlsberg" w:date="2014-11-01T15:43:00Z"/>
        </w:rPr>
      </w:pPr>
      <w:r>
        <w:t>the primitive type Number is assignable to, but n</w:t>
      </w:r>
      <w:r w:rsidR="00506D64">
        <w:t>ot a subtype of, all enum types</w:t>
      </w:r>
      <w:ins w:id="1378" w:author="Anders Hejlsberg" w:date="2014-11-01T15:43:00Z">
        <w:r w:rsidR="00506D64">
          <w:t>, and</w:t>
        </w:r>
      </w:ins>
    </w:p>
    <w:p w14:paraId="12813D85" w14:textId="77777777" w:rsidR="00506D64" w:rsidRPr="0044410D" w:rsidRDefault="00506D64" w:rsidP="00236652">
      <w:pPr>
        <w:pStyle w:val="ListParagraph"/>
        <w:numPr>
          <w:ilvl w:val="0"/>
          <w:numId w:val="37"/>
        </w:numPr>
      </w:pPr>
      <w:ins w:id="1379" w:author="Anders Hejlsberg" w:date="2014-11-01T15:43:00Z">
        <w:r>
          <w:t>an object type without a particular property is assignable to an object type in which that property is optional</w:t>
        </w:r>
      </w:ins>
      <w:r>
        <w:t>.</w:t>
      </w:r>
    </w:p>
    <w:p w14:paraId="0321CC98"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42B29C50" w14:textId="77777777"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592392A3" w14:textId="77777777" w:rsidR="0044410D" w:rsidRPr="0044410D"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sidR="008F4735">
        <w:rPr>
          <w:color w:val="800000"/>
          <w:highlight w:val="white"/>
        </w:rPr>
        <w:t>"</w:t>
      </w:r>
      <w:r>
        <w:rPr>
          <w:color w:val="800000"/>
          <w:highlight w:val="white"/>
        </w:rPr>
        <w:t>hello</w:t>
      </w:r>
      <w:r w:rsidR="008F4735">
        <w:rPr>
          <w:color w:val="800000"/>
          <w:highlight w:val="white"/>
        </w:rPr>
        <w:t>"</w:t>
      </w:r>
      <w:r>
        <w:rPr>
          <w:color w:val="800000"/>
          <w:highlight w:val="white"/>
        </w:rPr>
        <w:t xml:space="preserve"> </w:t>
      </w:r>
      <w:r>
        <w:rPr>
          <w:highlight w:val="white"/>
        </w:rPr>
        <w:t xml:space="preserve">});            </w:t>
      </w:r>
      <w:r>
        <w:rPr>
          <w:color w:val="008000"/>
          <w:highlight w:val="white"/>
        </w:rPr>
        <w:t>// Error, id required but missing</w:t>
      </w:r>
    </w:p>
    <w:p w14:paraId="44BD656F" w14:textId="77777777" w:rsidR="0044410D" w:rsidRPr="0044410D" w:rsidRDefault="008151F4" w:rsidP="00DC55CF">
      <w:pPr>
        <w:pStyle w:val="Heading3"/>
      </w:pPr>
      <w:bookmarkStart w:id="1380" w:name="_Ref366241724"/>
      <w:bookmarkStart w:id="1381" w:name="_Toc402619863"/>
      <w:bookmarkStart w:id="1382" w:name="_Toc401414048"/>
      <w:r>
        <w:t>Contextual</w:t>
      </w:r>
      <w:r w:rsidR="00DC55CF">
        <w:t xml:space="preserve"> Signature Instantiation</w:t>
      </w:r>
      <w:bookmarkEnd w:id="1380"/>
      <w:bookmarkEnd w:id="1381"/>
      <w:bookmarkEnd w:id="1382"/>
    </w:p>
    <w:p w14:paraId="30E93495"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B510EF">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7D93091F" w14:textId="66CC3CEA"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B510EF">
        <w:t>3.</w:t>
      </w:r>
      <w:del w:id="1383" w:author="Anders Hejlsberg" w:date="2014-11-01T15:43:00Z">
        <w:r w:rsidR="00633278">
          <w:delText>8</w:delText>
        </w:r>
      </w:del>
      <w:ins w:id="1384" w:author="Anders Hejlsberg" w:date="2014-11-01T15:43:00Z">
        <w:r w:rsidR="00B510EF">
          <w:t>10</w:t>
        </w:r>
      </w:ins>
      <w:r w:rsidR="00B510EF">
        <w:t>.6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0CD1F808" w14:textId="77777777"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6E24F17E" w14:textId="77777777" w:rsidR="0044410D" w:rsidRPr="0044410D" w:rsidRDefault="009F62A1" w:rsidP="009F62A1">
      <w:pPr>
        <w:pStyle w:val="Heading3"/>
      </w:pPr>
      <w:bookmarkStart w:id="1385" w:name="_Ref366309307"/>
      <w:bookmarkStart w:id="1386" w:name="_Toc402619864"/>
      <w:bookmarkStart w:id="1387" w:name="_Toc401414049"/>
      <w:r>
        <w:t>Type Inference</w:t>
      </w:r>
      <w:bookmarkEnd w:id="1385"/>
      <w:bookmarkEnd w:id="1386"/>
      <w:bookmarkEnd w:id="1387"/>
    </w:p>
    <w:p w14:paraId="1A515D85"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3E7D7CA0" w14:textId="77777777" w:rsid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6F22E0A3" w14:textId="77777777" w:rsidR="002D62A5" w:rsidRDefault="002D62A5" w:rsidP="00236652">
      <w:pPr>
        <w:pStyle w:val="ListParagraph"/>
        <w:numPr>
          <w:ilvl w:val="0"/>
          <w:numId w:val="32"/>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2810B73D" w14:textId="77777777" w:rsidR="002D62A5" w:rsidRDefault="002D62A5" w:rsidP="00236652">
      <w:pPr>
        <w:pStyle w:val="ListParagraph"/>
        <w:numPr>
          <w:ilvl w:val="0"/>
          <w:numId w:val="32"/>
        </w:numPr>
      </w:pPr>
      <w:r>
        <w:t xml:space="preserve">Otherwise, if </w:t>
      </w:r>
      <w:r w:rsidRPr="00205F5B">
        <w:rPr>
          <w:i/>
        </w:rPr>
        <w:t>T</w:t>
      </w:r>
      <w:r>
        <w:t xml:space="preserve"> is a union type</w:t>
      </w:r>
      <w:r w:rsidR="00205F5B">
        <w:t>:</w:t>
      </w:r>
    </w:p>
    <w:p w14:paraId="245279E6" w14:textId="77777777" w:rsidR="002D62A5" w:rsidRDefault="002D62A5" w:rsidP="002D62A5">
      <w:pPr>
        <w:pStyle w:val="ListParagraph"/>
        <w:numPr>
          <w:ilvl w:val="1"/>
          <w:numId w:val="32"/>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0B1B4520" w14:textId="77777777" w:rsidR="002D62A5" w:rsidRDefault="002D62A5" w:rsidP="002D62A5">
      <w:pPr>
        <w:pStyle w:val="ListParagraph"/>
        <w:numPr>
          <w:ilvl w:val="1"/>
          <w:numId w:val="32"/>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30378490" w14:textId="77777777" w:rsidR="002D62A5" w:rsidRPr="0044410D" w:rsidRDefault="002D62A5" w:rsidP="00236652">
      <w:pPr>
        <w:pStyle w:val="ListParagraph"/>
        <w:numPr>
          <w:ilvl w:val="0"/>
          <w:numId w:val="32"/>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5CE55B08" w14:textId="77777777"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65E23020" w14:textId="77777777"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315D1CE2" w14:textId="77777777"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5C29DB19" w14:textId="77777777"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4CC7357C" w14:textId="77777777"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115BA300" w14:textId="77777777"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0388FF62" w14:textId="77777777"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9BA17E9"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33342029" w14:textId="77777777" w:rsidR="0044410D" w:rsidRPr="0044410D" w:rsidRDefault="00A542BE" w:rsidP="00A542BE">
      <w:pPr>
        <w:pStyle w:val="Heading3"/>
      </w:pPr>
      <w:bookmarkStart w:id="1388" w:name="_Toc402619865"/>
      <w:bookmarkStart w:id="1389" w:name="_Toc401414050"/>
      <w:r>
        <w:t>Recursive Types</w:t>
      </w:r>
      <w:bookmarkEnd w:id="1388"/>
      <w:bookmarkEnd w:id="1389"/>
    </w:p>
    <w:p w14:paraId="71C2888D" w14:textId="77777777" w:rsidR="0044410D" w:rsidRPr="0044410D" w:rsidRDefault="00A542BE" w:rsidP="00A542BE">
      <w:r>
        <w:t>Classes and interfaces can reference themselves in their internal structure, in effect creating recursive types with infinite nesting. For example, the type</w:t>
      </w:r>
    </w:p>
    <w:p w14:paraId="4EFD8A40" w14:textId="77777777" w:rsidR="0044410D" w:rsidRPr="0044410D" w:rsidRDefault="00A542BE" w:rsidP="00A542BE">
      <w:pPr>
        <w:pStyle w:val="Code"/>
      </w:pPr>
      <w:r w:rsidRPr="001744E4">
        <w:rPr>
          <w:color w:val="0000FF"/>
          <w:highlight w:val="white"/>
        </w:rPr>
        <w:t>interface</w:t>
      </w:r>
      <w:r>
        <w:t xml:space="preserve"> A { next: A; }</w:t>
      </w:r>
    </w:p>
    <w:p w14:paraId="6FAD8AD8" w14:textId="77777777" w:rsidR="0044410D" w:rsidRPr="0044410D" w:rsidRDefault="00A542BE" w:rsidP="00A542BE">
      <w:r>
        <w:lastRenderedPageBreak/>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6FB47940" w14:textId="77777777" w:rsidR="0044410D" w:rsidRPr="0044410D" w:rsidRDefault="00A542BE" w:rsidP="00A542BE">
      <w:pPr>
        <w:pStyle w:val="Code"/>
      </w:pPr>
      <w:r w:rsidRPr="00AE5B0F">
        <w:rPr>
          <w:color w:val="0000FF"/>
          <w:highlight w:val="white"/>
        </w:rPr>
        <w:t>interface</w:t>
      </w:r>
      <w:r>
        <w:t xml:space="preserve"> B { next: C; }</w:t>
      </w:r>
    </w:p>
    <w:p w14:paraId="799C84F5" w14:textId="77777777" w:rsidR="0044410D" w:rsidRPr="0044410D" w:rsidRDefault="00A542BE" w:rsidP="00A542BE">
      <w:pPr>
        <w:pStyle w:val="Code"/>
      </w:pPr>
      <w:r w:rsidRPr="00AE5B0F">
        <w:rPr>
          <w:color w:val="0000FF"/>
          <w:highlight w:val="white"/>
        </w:rPr>
        <w:t>interface</w:t>
      </w:r>
      <w:r>
        <w:t xml:space="preserve"> C { next: D; }</w:t>
      </w:r>
    </w:p>
    <w:p w14:paraId="04A59CD3" w14:textId="77777777" w:rsidR="0044410D" w:rsidRPr="0044410D" w:rsidRDefault="00A542BE" w:rsidP="00A542BE">
      <w:pPr>
        <w:pStyle w:val="Code"/>
      </w:pPr>
      <w:r>
        <w:rPr>
          <w:color w:val="0000FF"/>
        </w:rPr>
        <w:t>interface</w:t>
      </w:r>
      <w:r>
        <w:t xml:space="preserve"> D { next: B; }</w:t>
      </w:r>
    </w:p>
    <w:p w14:paraId="607DFAD4"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5C0C8F59"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68E43E98"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17423153" w14:textId="77777777"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14:paraId="616B0A67"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627AF5AC" w14:textId="77777777" w:rsidR="0044410D" w:rsidRPr="0044410D" w:rsidRDefault="00034FEF" w:rsidP="00034FEF">
      <w:pPr>
        <w:pStyle w:val="Heading2"/>
      </w:pPr>
      <w:bookmarkStart w:id="1390" w:name="_Ref331363661"/>
      <w:bookmarkStart w:id="1391" w:name="_Toc402619866"/>
      <w:bookmarkStart w:id="1392" w:name="_Toc401414051"/>
      <w:r>
        <w:t>Widened Types</w:t>
      </w:r>
      <w:bookmarkEnd w:id="1356"/>
      <w:bookmarkEnd w:id="1367"/>
      <w:bookmarkEnd w:id="1390"/>
      <w:bookmarkEnd w:id="1391"/>
      <w:bookmarkEnd w:id="1392"/>
    </w:p>
    <w:p w14:paraId="222FA2AD"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18807C80" w14:textId="77777777" w:rsidR="0044410D" w:rsidRPr="0044410D" w:rsidRDefault="00034FEF" w:rsidP="00034FEF">
      <w:pPr>
        <w:pStyle w:val="Code"/>
      </w:pPr>
      <w:r w:rsidRPr="00783E3D">
        <w:rPr>
          <w:color w:val="0000FF"/>
          <w:highlight w:val="white"/>
        </w:rPr>
        <w:t>var</w:t>
      </w:r>
      <w:r>
        <w:t xml:space="preserve"> name = </w:t>
      </w:r>
      <w:r w:rsidR="008F4735">
        <w:rPr>
          <w:color w:val="800000"/>
          <w:highlight w:val="white"/>
        </w:rPr>
        <w:t>"</w:t>
      </w:r>
      <w:r w:rsidRPr="00C32601">
        <w:rPr>
          <w:color w:val="800000"/>
          <w:highlight w:val="white"/>
        </w:rPr>
        <w:t>Steve</w:t>
      </w:r>
      <w:r w:rsidR="008F4735">
        <w:rPr>
          <w:color w:val="800000"/>
          <w:highlight w:val="white"/>
        </w:rPr>
        <w:t>"</w:t>
      </w:r>
      <w:r>
        <w:t>;</w:t>
      </w:r>
    </w:p>
    <w:p w14:paraId="1434F014" w14:textId="77777777"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w:t>
      </w:r>
      <w:r>
        <w:lastRenderedPageBreak/>
        <w:t xml:space="preserve">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4DEADDDF" w14:textId="77777777" w:rsidR="0044410D" w:rsidRPr="0044410D" w:rsidRDefault="00DF1B60" w:rsidP="00FB4A1A">
      <w:r>
        <w:t>The following example shows the results of widening types to produce inferred variable types.</w:t>
      </w:r>
    </w:p>
    <w:p w14:paraId="464E8D1A" w14:textId="77777777"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B02057">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B02057">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B02057">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4E87F729" w14:textId="77777777" w:rsidR="0044410D" w:rsidRPr="0044410D" w:rsidRDefault="0044410D" w:rsidP="0074339D"/>
    <w:p w14:paraId="5121BC21"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163B2ED5" w14:textId="77777777" w:rsidR="0044410D" w:rsidRPr="0044410D" w:rsidRDefault="00415EE3" w:rsidP="00D13EE5">
      <w:pPr>
        <w:pStyle w:val="Heading1"/>
      </w:pPr>
      <w:bookmarkStart w:id="1393" w:name="_Toc402619867"/>
      <w:bookmarkStart w:id="1394" w:name="_Toc401414052"/>
      <w:r>
        <w:lastRenderedPageBreak/>
        <w:t>Expressions</w:t>
      </w:r>
      <w:bookmarkEnd w:id="1393"/>
      <w:bookmarkEnd w:id="1394"/>
    </w:p>
    <w:p w14:paraId="778069FB"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146EC2C3"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783280FD"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448B550F" w14:textId="77777777" w:rsidR="0044410D" w:rsidRPr="0044410D" w:rsidRDefault="00AE7F7D" w:rsidP="00236652">
      <w:pPr>
        <w:pStyle w:val="ListParagraph"/>
        <w:numPr>
          <w:ilvl w:val="0"/>
          <w:numId w:val="28"/>
        </w:numPr>
      </w:pPr>
      <w:r>
        <w:t>Optional parameter and return type annotations in function expressions.</w:t>
      </w:r>
    </w:p>
    <w:p w14:paraId="304AF08D" w14:textId="77777777" w:rsidR="0044410D" w:rsidRPr="0044410D" w:rsidRDefault="00AE7F7D" w:rsidP="00236652">
      <w:pPr>
        <w:pStyle w:val="ListParagraph"/>
        <w:numPr>
          <w:ilvl w:val="0"/>
          <w:numId w:val="28"/>
        </w:numPr>
      </w:pPr>
      <w:r>
        <w:t>Default parameter values and rest parameters in function expressions.</w:t>
      </w:r>
    </w:p>
    <w:p w14:paraId="45FB0B5E" w14:textId="77777777" w:rsidR="0044410D" w:rsidRPr="0044410D" w:rsidRDefault="00AE7F7D" w:rsidP="00236652">
      <w:pPr>
        <w:pStyle w:val="ListParagraph"/>
        <w:numPr>
          <w:ilvl w:val="0"/>
          <w:numId w:val="28"/>
        </w:numPr>
      </w:pPr>
      <w:r>
        <w:t>Arrow function expressions.</w:t>
      </w:r>
    </w:p>
    <w:p w14:paraId="4AEFED30" w14:textId="77777777" w:rsidR="0044410D" w:rsidRPr="0044410D" w:rsidRDefault="00AE7F7D" w:rsidP="00236652">
      <w:pPr>
        <w:pStyle w:val="ListParagraph"/>
        <w:numPr>
          <w:ilvl w:val="0"/>
          <w:numId w:val="28"/>
        </w:numPr>
      </w:pPr>
      <w:r>
        <w:t>Super calls and member access.</w:t>
      </w:r>
    </w:p>
    <w:p w14:paraId="716B34AF" w14:textId="77777777" w:rsidR="0044410D" w:rsidRPr="0044410D" w:rsidRDefault="00AE7F7D" w:rsidP="00236652">
      <w:pPr>
        <w:pStyle w:val="ListParagraph"/>
        <w:numPr>
          <w:ilvl w:val="0"/>
          <w:numId w:val="28"/>
        </w:numPr>
      </w:pPr>
      <w:r>
        <w:t>Type assertions.</w:t>
      </w:r>
    </w:p>
    <w:p w14:paraId="38D10D25"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46F209C0" w14:textId="77777777" w:rsidR="0044410D" w:rsidRPr="0044410D" w:rsidRDefault="00DD447D" w:rsidP="00DD447D">
      <w:pPr>
        <w:pStyle w:val="Heading2"/>
      </w:pPr>
      <w:bookmarkStart w:id="1395" w:name="_Ref332716620"/>
      <w:bookmarkStart w:id="1396" w:name="_Toc402619868"/>
      <w:bookmarkStart w:id="1397" w:name="_Toc401414053"/>
      <w:r>
        <w:t>Values and References</w:t>
      </w:r>
      <w:bookmarkEnd w:id="1395"/>
      <w:bookmarkEnd w:id="1396"/>
      <w:bookmarkEnd w:id="1397"/>
    </w:p>
    <w:p w14:paraId="4E6CE543"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B510E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B510E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B510E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42A4255D" w14:textId="77777777" w:rsidR="0044410D" w:rsidRPr="0044410D" w:rsidRDefault="00961767" w:rsidP="00415EE3">
      <w:pPr>
        <w:pStyle w:val="Heading2"/>
      </w:pPr>
      <w:bookmarkStart w:id="1398" w:name="_Ref369931928"/>
      <w:bookmarkStart w:id="1399" w:name="_Toc402619869"/>
      <w:bookmarkStart w:id="1400" w:name="_Toc401414054"/>
      <w:r>
        <w:t>The this Keyword</w:t>
      </w:r>
      <w:bookmarkEnd w:id="1398"/>
      <w:bookmarkEnd w:id="1399"/>
      <w:bookmarkEnd w:id="1400"/>
    </w:p>
    <w:p w14:paraId="2E3A3B73"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0B077C61" w14:textId="77777777"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393B414C" w14:textId="77777777"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3144D2F5" w14:textId="77777777"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Any.</w:t>
      </w:r>
    </w:p>
    <w:p w14:paraId="385DCC62" w14:textId="77777777"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Any.</w:t>
      </w:r>
    </w:p>
    <w:p w14:paraId="01769B1B" w14:textId="77777777" w:rsidR="0044410D" w:rsidRPr="0044410D" w:rsidRDefault="00DA3B2D" w:rsidP="00DA3B2D">
      <w:r>
        <w:t xml:space="preserve">In all other contexts it is a compile-time error to reference </w:t>
      </w:r>
      <w:r w:rsidRPr="002B3A8D">
        <w:rPr>
          <w:rStyle w:val="CodeFragment"/>
        </w:rPr>
        <w:t>this</w:t>
      </w:r>
      <w:r>
        <w:t>.</w:t>
      </w:r>
    </w:p>
    <w:p w14:paraId="3E290392"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B510EF">
        <w:t>4.9.2</w:t>
      </w:r>
      <w:r>
        <w:fldChar w:fldCharType="end"/>
      </w:r>
      <w:r>
        <w:t>.</w:t>
      </w:r>
    </w:p>
    <w:p w14:paraId="467ACAB0" w14:textId="77777777" w:rsidR="0044410D" w:rsidRPr="0044410D" w:rsidRDefault="00B60BD0" w:rsidP="00B60BD0">
      <w:pPr>
        <w:pStyle w:val="Heading2"/>
      </w:pPr>
      <w:bookmarkStart w:id="1401" w:name="_Ref319149627"/>
      <w:bookmarkStart w:id="1402" w:name="_Toc402619870"/>
      <w:bookmarkStart w:id="1403" w:name="_Toc401414055"/>
      <w:r>
        <w:lastRenderedPageBreak/>
        <w:t>Identifiers</w:t>
      </w:r>
      <w:bookmarkEnd w:id="1401"/>
      <w:bookmarkEnd w:id="1402"/>
      <w:bookmarkEnd w:id="1403"/>
    </w:p>
    <w:p w14:paraId="6FBE8E49"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B510E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7C658A3D" w14:textId="77777777" w:rsidR="0044410D" w:rsidRPr="0044410D" w:rsidRDefault="00993520" w:rsidP="00236652">
      <w:pPr>
        <w:pStyle w:val="ListParagraph"/>
        <w:numPr>
          <w:ilvl w:val="0"/>
          <w:numId w:val="16"/>
        </w:numPr>
      </w:pPr>
      <w:r>
        <w:t>For a module</w:t>
      </w:r>
      <w:r w:rsidR="002B4D99">
        <w:t>, the object type associated with the module instance.</w:t>
      </w:r>
    </w:p>
    <w:p w14:paraId="5E7552CD" w14:textId="77777777" w:rsidR="0044410D" w:rsidRPr="0044410D" w:rsidRDefault="002B4D99" w:rsidP="00236652">
      <w:pPr>
        <w:pStyle w:val="ListParagraph"/>
        <w:numPr>
          <w:ilvl w:val="0"/>
          <w:numId w:val="16"/>
        </w:numPr>
      </w:pPr>
      <w:r>
        <w:t>For a class, the constructor type associated with the constructor function object.</w:t>
      </w:r>
    </w:p>
    <w:p w14:paraId="55F65A10" w14:textId="77777777" w:rsidR="0044410D" w:rsidRPr="0044410D" w:rsidRDefault="003B72F7" w:rsidP="00236652">
      <w:pPr>
        <w:pStyle w:val="ListParagraph"/>
        <w:numPr>
          <w:ilvl w:val="0"/>
          <w:numId w:val="16"/>
        </w:numPr>
      </w:pPr>
      <w:r>
        <w:t>For an enum, the object type associated with the enum object.</w:t>
      </w:r>
    </w:p>
    <w:p w14:paraId="66E9FE9D" w14:textId="77777777" w:rsidR="0044410D" w:rsidRPr="0044410D" w:rsidRDefault="002B4D99" w:rsidP="00236652">
      <w:pPr>
        <w:pStyle w:val="ListParagraph"/>
        <w:numPr>
          <w:ilvl w:val="0"/>
          <w:numId w:val="16"/>
        </w:numPr>
      </w:pPr>
      <w:r>
        <w:t>For a function, the function type associated with the function object.</w:t>
      </w:r>
    </w:p>
    <w:p w14:paraId="39D9AEF8" w14:textId="77777777" w:rsidR="0044410D" w:rsidRPr="0044410D" w:rsidRDefault="009A5DF8" w:rsidP="00236652">
      <w:pPr>
        <w:pStyle w:val="ListParagraph"/>
        <w:numPr>
          <w:ilvl w:val="0"/>
          <w:numId w:val="16"/>
        </w:numPr>
      </w:pPr>
      <w:r>
        <w:t>For a variable, the type of the variable.</w:t>
      </w:r>
    </w:p>
    <w:p w14:paraId="6F1A2314" w14:textId="77777777" w:rsidR="0044410D" w:rsidRPr="0044410D" w:rsidRDefault="009A5DF8" w:rsidP="00236652">
      <w:pPr>
        <w:pStyle w:val="ListParagraph"/>
        <w:numPr>
          <w:ilvl w:val="0"/>
          <w:numId w:val="16"/>
        </w:numPr>
      </w:pPr>
      <w:r>
        <w:t>For a parameter, the type of the parameter.</w:t>
      </w:r>
    </w:p>
    <w:p w14:paraId="58C09EF0"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709E53F2" w14:textId="77777777" w:rsidR="0044410D" w:rsidRPr="0044410D" w:rsidRDefault="00B60BD0" w:rsidP="00B60BD0">
      <w:pPr>
        <w:pStyle w:val="Heading2"/>
      </w:pPr>
      <w:bookmarkStart w:id="1404" w:name="_Toc402619871"/>
      <w:bookmarkStart w:id="1405" w:name="_Toc401414056"/>
      <w:r>
        <w:t>Literals</w:t>
      </w:r>
      <w:bookmarkEnd w:id="1404"/>
      <w:bookmarkEnd w:id="1405"/>
    </w:p>
    <w:p w14:paraId="0507674D" w14:textId="77777777" w:rsidR="0044410D" w:rsidRPr="0044410D" w:rsidRDefault="00B60BD0" w:rsidP="00B60BD0">
      <w:r>
        <w:t>Literals are typed as follows:</w:t>
      </w:r>
    </w:p>
    <w:p w14:paraId="0812962B" w14:textId="77777777"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4C17B501" w14:textId="77777777"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4487C8D8" w14:textId="77777777"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2830EC5F" w14:textId="77777777"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77E8D38C" w14:textId="77777777"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3A08964C" w14:textId="77777777" w:rsidR="0044410D" w:rsidRPr="0044410D" w:rsidRDefault="00B60BD0" w:rsidP="00B60BD0">
      <w:pPr>
        <w:pStyle w:val="Heading2"/>
      </w:pPr>
      <w:bookmarkStart w:id="1406" w:name="_Ref333241179"/>
      <w:bookmarkStart w:id="1407" w:name="_Toc402619872"/>
      <w:bookmarkStart w:id="1408" w:name="_Toc401414057"/>
      <w:r>
        <w:t>Object Literals</w:t>
      </w:r>
      <w:bookmarkEnd w:id="1406"/>
      <w:bookmarkEnd w:id="1407"/>
      <w:bookmarkEnd w:id="1408"/>
    </w:p>
    <w:p w14:paraId="767AC5C9" w14:textId="77777777" w:rsidR="0044410D" w:rsidRPr="0044410D" w:rsidRDefault="00F27FD3" w:rsidP="00F27FD3">
      <w:r>
        <w:t>Object literals are extended to support type annotations in get and set accessors.</w:t>
      </w:r>
    </w:p>
    <w:p w14:paraId="5F02AA9A"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0457B615"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33F0F8D4"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3E86B582"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50EE038F" w14:textId="77777777" w:rsidR="0044410D" w:rsidRPr="0044410D" w:rsidRDefault="002360F6" w:rsidP="000930B8">
      <w:r>
        <w:t>A</w:t>
      </w:r>
      <w:r w:rsidR="00EF6D24">
        <w:t xml:space="preserve"> property assignment of the form</w:t>
      </w:r>
    </w:p>
    <w:p w14:paraId="560B5BCA" w14:textId="77777777"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14:paraId="0CCD423B" w14:textId="77777777" w:rsidR="0044410D" w:rsidRPr="0044410D" w:rsidRDefault="00EF6D24" w:rsidP="00EF6D24">
      <w:r>
        <w:t>is simply shorthand for</w:t>
      </w:r>
    </w:p>
    <w:p w14:paraId="39728FD9" w14:textId="77777777"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14:paraId="7B055D6E"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17DE50DB" w14:textId="77777777"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14:paraId="46D099D4" w14:textId="77777777" w:rsidR="0044410D" w:rsidRPr="0044410D" w:rsidRDefault="00357936" w:rsidP="00236652">
      <w:pPr>
        <w:pStyle w:val="ListParagraph"/>
        <w:numPr>
          <w:ilvl w:val="0"/>
          <w:numId w:val="39"/>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4BAA43AA" w14:textId="77777777"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14:paraId="5DF2AEF1" w14:textId="77777777" w:rsidR="0044410D" w:rsidRPr="0044410D" w:rsidRDefault="00357936" w:rsidP="00236652">
      <w:pPr>
        <w:pStyle w:val="ListParagraph"/>
        <w:numPr>
          <w:ilvl w:val="0"/>
          <w:numId w:val="39"/>
        </w:numPr>
      </w:pPr>
      <w:r>
        <w:t>Otherwise, the property assignment is processed without a contextual type.</w:t>
      </w:r>
    </w:p>
    <w:p w14:paraId="422E39C1"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026A71AA"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B510EF">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48974459" w14:textId="77777777" w:rsidR="0044410D" w:rsidRPr="0044410D" w:rsidRDefault="00454490" w:rsidP="00236652">
      <w:pPr>
        <w:pStyle w:val="ListParagraph"/>
        <w:numPr>
          <w:ilvl w:val="0"/>
          <w:numId w:val="40"/>
        </w:numPr>
      </w:pPr>
      <w:r>
        <w:t>If both accessors include type annotations, the specified types must be identical.</w:t>
      </w:r>
    </w:p>
    <w:p w14:paraId="6E25F002" w14:textId="77777777" w:rsidR="0044410D" w:rsidRPr="0044410D" w:rsidRDefault="00454490" w:rsidP="00236652">
      <w:pPr>
        <w:pStyle w:val="ListParagraph"/>
        <w:numPr>
          <w:ilvl w:val="0"/>
          <w:numId w:val="40"/>
        </w:numPr>
      </w:pPr>
      <w:r>
        <w:t>If only one accessor includes a type annotation, the other behaves as if it had the same type annotation.</w:t>
      </w:r>
    </w:p>
    <w:p w14:paraId="4075803A" w14:textId="77777777"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14:paraId="76C50284"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7EFE6CCC" w14:textId="4449CD1A"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w:t>
      </w:r>
      <w:r w:rsidR="00A86844">
        <w:lastRenderedPageBreak/>
        <w:t xml:space="preserve">named properties (section </w:t>
      </w:r>
      <w:r w:rsidR="00A86844">
        <w:fldChar w:fldCharType="begin"/>
      </w:r>
      <w:r w:rsidR="00A86844">
        <w:instrText xml:space="preserve"> REF _Ref351906593 \r \h </w:instrText>
      </w:r>
      <w:r w:rsidR="00A86844">
        <w:fldChar w:fldCharType="separate"/>
      </w:r>
      <w:r w:rsidR="00B510EF">
        <w:t>3.</w:t>
      </w:r>
      <w:del w:id="1409" w:author="Anders Hejlsberg" w:date="2014-11-01T15:43:00Z">
        <w:r w:rsidR="00633278">
          <w:delText>7</w:delText>
        </w:r>
      </w:del>
      <w:ins w:id="1410" w:author="Anders Hejlsberg" w:date="2014-11-01T15:43:00Z">
        <w:r w:rsidR="00B510EF">
          <w:t>8</w:t>
        </w:r>
      </w:ins>
      <w:r w:rsidR="00B510EF">
        <w:t>.4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01A0CF11" w14:textId="77777777" w:rsidR="00824793" w:rsidRDefault="00B60BD0" w:rsidP="00824793">
      <w:pPr>
        <w:pStyle w:val="Heading2"/>
      </w:pPr>
      <w:bookmarkStart w:id="1411" w:name="_Ref333241221"/>
      <w:bookmarkStart w:id="1412" w:name="_Toc402619873"/>
      <w:bookmarkStart w:id="1413" w:name="_Toc401414058"/>
      <w:r>
        <w:t>Array Literals</w:t>
      </w:r>
      <w:bookmarkEnd w:id="1411"/>
      <w:bookmarkEnd w:id="1412"/>
      <w:bookmarkEnd w:id="1413"/>
    </w:p>
    <w:p w14:paraId="11346385" w14:textId="77777777" w:rsidR="003A5524" w:rsidRDefault="003A5524" w:rsidP="003A5524">
      <w:r>
        <w:t>An array literal</w:t>
      </w:r>
    </w:p>
    <w:p w14:paraId="21DA9C78" w14:textId="77777777" w:rsidR="003A5524" w:rsidRPr="003A5524" w:rsidRDefault="003A5524" w:rsidP="003A5524">
      <w:pPr>
        <w:pStyle w:val="Code"/>
      </w:pPr>
      <w:r>
        <w:t>[</w:t>
      </w:r>
      <w:r w:rsidR="003C0320">
        <w:t xml:space="preserve"> </w:t>
      </w:r>
      <w:r>
        <w:t>expr1, expr2, ..., exprN</w:t>
      </w:r>
      <w:r w:rsidR="003C0320">
        <w:t xml:space="preserve"> </w:t>
      </w:r>
      <w:r>
        <w:t>]</w:t>
      </w:r>
    </w:p>
    <w:p w14:paraId="5AB15A95" w14:textId="77777777"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B510EF">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B510EF">
        <w:t>3.3.3</w:t>
      </w:r>
      <w:r w:rsidR="00F100F6">
        <w:fldChar w:fldCharType="end"/>
      </w:r>
      <w:r w:rsidR="00F100F6">
        <w:t>)</w:t>
      </w:r>
      <w:r>
        <w:t xml:space="preserve"> </w:t>
      </w:r>
      <w:r w:rsidR="003A5524">
        <w:t>depending on context.</w:t>
      </w:r>
    </w:p>
    <w:p w14:paraId="60ECE40D" w14:textId="77777777" w:rsidR="00944F1C" w:rsidRPr="00944F1C" w:rsidRDefault="00944F1C" w:rsidP="00944F1C">
      <w:r>
        <w:t>Each element expression</w:t>
      </w:r>
      <w:r w:rsidR="00824793">
        <w:t xml:space="preserve"> in a non-empty</w:t>
      </w:r>
      <w:r>
        <w:t xml:space="preserve"> array literal is processed as follows:</w:t>
      </w:r>
    </w:p>
    <w:p w14:paraId="7AF5A7C0" w14:textId="77777777" w:rsidR="00E94C1B" w:rsidRDefault="00E94C1B" w:rsidP="003F35D7">
      <w:pPr>
        <w:pStyle w:val="ListParagraph"/>
        <w:numPr>
          <w:ilvl w:val="0"/>
          <w:numId w:val="52"/>
        </w:numPr>
      </w:pPr>
      <w:r>
        <w:t xml:space="preserve">If the array literal is contextually typed </w:t>
      </w:r>
      <w:r w:rsidR="00F100F6">
        <w:t xml:space="preserve">(section </w:t>
      </w:r>
      <w:r w:rsidR="00F100F6">
        <w:fldChar w:fldCharType="begin"/>
      </w:r>
      <w:r w:rsidR="00F100F6">
        <w:instrText xml:space="preserve"> REF _Ref314551848 \r \h </w:instrText>
      </w:r>
      <w:r w:rsidR="00F100F6">
        <w:fldChar w:fldCharType="separate"/>
      </w:r>
      <w:r w:rsidR="00B510EF">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3D317992" w14:textId="77777777" w:rsidR="00E94C1B" w:rsidRDefault="00704AE0" w:rsidP="003F35D7">
      <w:pPr>
        <w:pStyle w:val="ListParagraph"/>
        <w:numPr>
          <w:ilvl w:val="0"/>
          <w:numId w:val="52"/>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2E11A371" w14:textId="77777777" w:rsidR="00824793" w:rsidRDefault="00704AE0" w:rsidP="003F35D7">
      <w:pPr>
        <w:pStyle w:val="ListParagraph"/>
        <w:numPr>
          <w:ilvl w:val="0"/>
          <w:numId w:val="52"/>
        </w:numPr>
      </w:pPr>
      <w:r>
        <w:t>Otherwise, the element expression is not contextually typed.</w:t>
      </w:r>
    </w:p>
    <w:p w14:paraId="75B7F1E0"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2CC717AF" w14:textId="77777777" w:rsidR="00B1465B" w:rsidRDefault="00B1465B" w:rsidP="003F35D7">
      <w:pPr>
        <w:pStyle w:val="ListParagraph"/>
        <w:numPr>
          <w:ilvl w:val="0"/>
          <w:numId w:val="53"/>
        </w:numPr>
      </w:pPr>
      <w:r>
        <w:t>If the array literal is empty, the resulting type is an array type with the element type Undefined.</w:t>
      </w:r>
    </w:p>
    <w:p w14:paraId="6CE47168" w14:textId="77777777" w:rsidR="0006598F" w:rsidRDefault="00B1465B" w:rsidP="003F35D7">
      <w:pPr>
        <w:pStyle w:val="ListParagraph"/>
        <w:numPr>
          <w:ilvl w:val="0"/>
          <w:numId w:val="53"/>
        </w:numPr>
      </w:pPr>
      <w:r>
        <w:t>Otherwise, i</w:t>
      </w:r>
      <w:r w:rsidR="0006598F">
        <w:t xml:space="preserve">f the array literal is contextually typed by a </w:t>
      </w:r>
      <w:r>
        <w:t>type that has a property with</w:t>
      </w:r>
      <w:r w:rsidR="0000686A">
        <w:t xml:space="preserve"> the</w:t>
      </w:r>
      <w:r w:rsidR="00824793">
        <w:t xml:space="preserve"> numeric name </w:t>
      </w:r>
      <w:r w:rsidR="008F4735">
        <w:t>'</w:t>
      </w:r>
      <w:r w:rsidR="0000686A">
        <w:t>0</w:t>
      </w:r>
      <w:r w:rsidR="008F4735">
        <w:t>'</w:t>
      </w:r>
      <w:r w:rsidR="0006598F">
        <w:t xml:space="preserve">, </w:t>
      </w:r>
      <w:r w:rsidR="00824793">
        <w:t>the resulting type</w:t>
      </w:r>
      <w:r w:rsidR="0006598F">
        <w:t xml:space="preserve"> is a tuple type constructed from the types of the element expressions.</w:t>
      </w:r>
    </w:p>
    <w:p w14:paraId="12DFA502" w14:textId="77777777" w:rsidR="0006598F" w:rsidRDefault="0006598F" w:rsidP="003F35D7">
      <w:pPr>
        <w:pStyle w:val="ListParagraph"/>
        <w:numPr>
          <w:ilvl w:val="0"/>
          <w:numId w:val="53"/>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types of the element expressions</w:t>
      </w:r>
      <w:r w:rsidR="000D4289">
        <w:t>.</w:t>
      </w:r>
    </w:p>
    <w:p w14:paraId="28CA0BBB" w14:textId="77777777" w:rsidR="00ED4AD2" w:rsidRDefault="00ED4AD2" w:rsidP="00ED4AD2">
      <w:r>
        <w:t>The rules above mean that an array literal is always of an array type, unless it is contextually typed by a type</w:t>
      </w:r>
      <w:r w:rsidR="00E061F8">
        <w:t xml:space="preserve"> with numerically named properties (such as a tuple type)</w:t>
      </w:r>
      <w:r>
        <w:t>. For example</w:t>
      </w:r>
    </w:p>
    <w:p w14:paraId="6A30BBC7" w14:textId="77777777" w:rsidR="00E061F8" w:rsidRDefault="00ED4AD2" w:rsidP="00E061F8">
      <w:pPr>
        <w:pStyle w:val="Code"/>
      </w:pPr>
      <w:r w:rsidRPr="00E061F8">
        <w:rPr>
          <w:color w:val="0000FF"/>
          <w:highlight w:val="white"/>
        </w:rPr>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FD43B8">
        <w:rPr>
          <w:color w:val="008000"/>
          <w:highlight w:val="white"/>
        </w:rPr>
        <w:t>// number</w:t>
      </w:r>
      <w:r w:rsidR="00A04954">
        <w:rPr>
          <w:color w:val="008000"/>
        </w:rPr>
        <w:t>[]</w:t>
      </w:r>
      <w:r w:rsidR="0048218E" w:rsidRPr="0048218E">
        <w:br/>
      </w:r>
      <w:r w:rsidR="00E061F8" w:rsidRPr="00E061F8">
        <w:rPr>
          <w:color w:val="0000FF"/>
          <w:highlight w:val="white"/>
        </w:rPr>
        <w:t>var</w:t>
      </w:r>
      <w:r w:rsidR="00E061F8">
        <w:t xml:space="preserve"> b = [</w:t>
      </w:r>
      <w:r w:rsidR="008F4735">
        <w:rPr>
          <w:color w:val="800000"/>
          <w:highlight w:val="white"/>
        </w:rPr>
        <w:t>"</w:t>
      </w:r>
      <w:r w:rsidR="00E061F8" w:rsidRPr="00E061F8">
        <w:rPr>
          <w:color w:val="800000"/>
          <w:highlight w:val="white"/>
        </w:rPr>
        <w:t>hello</w:t>
      </w:r>
      <w:r w:rsidR="008F4735">
        <w:rPr>
          <w:color w:val="800000"/>
          <w:highlight w:val="white"/>
        </w:rPr>
        <w:t>"</w:t>
      </w:r>
      <w:r w:rsidR="00E061F8">
        <w:t xml:space="preserve">, </w:t>
      </w:r>
      <w:r w:rsidR="00E061F8" w:rsidRPr="00E061F8">
        <w:rPr>
          <w:color w:val="0000FF"/>
          <w:highlight w:val="white"/>
        </w:rPr>
        <w:t>true</w:t>
      </w:r>
      <w:r w:rsidR="00E061F8">
        <w:t xml:space="preserve">];                 </w:t>
      </w:r>
      <w:r w:rsidR="00B1465B">
        <w:rPr>
          <w:color w:val="008000"/>
          <w:highlight w:val="white"/>
        </w:rPr>
        <w:t xml:space="preserve">// </w:t>
      </w:r>
      <w:r w:rsidR="00A04954">
        <w:rPr>
          <w:color w:val="008000"/>
        </w:rPr>
        <w:t>(</w:t>
      </w:r>
      <w:r w:rsidR="00B1465B">
        <w:rPr>
          <w:color w:val="008000"/>
        </w:rPr>
        <w:t>string | boolean</w:t>
      </w:r>
      <w:r w:rsidR="00A04954">
        <w:rPr>
          <w:color w:val="008000"/>
        </w:rPr>
        <w:t>)[]</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8F4735">
        <w:rPr>
          <w:color w:val="800000"/>
          <w:highlight w:val="white"/>
        </w:rPr>
        <w:t>"</w:t>
      </w:r>
      <w:r w:rsidR="00E061F8" w:rsidRPr="00E061F8">
        <w:rPr>
          <w:color w:val="800000"/>
          <w:highlight w:val="white"/>
        </w:rPr>
        <w:t>three</w:t>
      </w:r>
      <w:r w:rsidR="008F4735">
        <w:rPr>
          <w:color w:val="800000"/>
          <w:highlight w:val="white"/>
        </w:rPr>
        <w:t>"</w:t>
      </w:r>
      <w:r w:rsidR="00E061F8">
        <w:t xml:space="preserve">];  </w:t>
      </w:r>
      <w:r w:rsidR="00E061F8" w:rsidRPr="00E061F8">
        <w:rPr>
          <w:color w:val="008000"/>
          <w:highlight w:val="white"/>
        </w:rPr>
        <w:t>// [number, string]</w:t>
      </w:r>
    </w:p>
    <w:p w14:paraId="6AA0BFFF" w14:textId="77777777" w:rsidR="0044410D" w:rsidRPr="0044410D" w:rsidRDefault="0002642A" w:rsidP="0002642A">
      <w:pPr>
        <w:pStyle w:val="Heading2"/>
      </w:pPr>
      <w:bookmarkStart w:id="1414" w:name="_Ref332716403"/>
      <w:bookmarkStart w:id="1415" w:name="_Toc402619874"/>
      <w:bookmarkStart w:id="1416" w:name="_Toc401414059"/>
      <w:r>
        <w:t>Parentheses</w:t>
      </w:r>
      <w:bookmarkEnd w:id="1414"/>
      <w:bookmarkEnd w:id="1415"/>
      <w:bookmarkEnd w:id="1416"/>
    </w:p>
    <w:p w14:paraId="33F27965" w14:textId="77777777" w:rsidR="0044410D" w:rsidRPr="0044410D" w:rsidRDefault="0002642A" w:rsidP="0002642A">
      <w:r>
        <w:t>A parenthesized expression</w:t>
      </w:r>
    </w:p>
    <w:p w14:paraId="7827F6C6" w14:textId="77777777" w:rsidR="0044410D" w:rsidRPr="0044410D" w:rsidRDefault="0002642A" w:rsidP="00DB544C">
      <w:pPr>
        <w:pStyle w:val="Code"/>
      </w:pPr>
      <w:r w:rsidRPr="00DB544C">
        <w:t xml:space="preserve">( </w:t>
      </w:r>
      <w:r w:rsidR="00EC4F54">
        <w:t>expr</w:t>
      </w:r>
      <w:r w:rsidRPr="00DB544C">
        <w:t xml:space="preserve"> )</w:t>
      </w:r>
    </w:p>
    <w:p w14:paraId="3032F707" w14:textId="77777777"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2E3B8D01" w14:textId="77777777" w:rsidR="0044410D" w:rsidRPr="0044410D" w:rsidRDefault="00DC32FA" w:rsidP="00DC32FA">
      <w:pPr>
        <w:pStyle w:val="Heading2"/>
      </w:pPr>
      <w:bookmarkStart w:id="1417" w:name="_Toc402619875"/>
      <w:bookmarkStart w:id="1418" w:name="_Toc401414060"/>
      <w:r>
        <w:lastRenderedPageBreak/>
        <w:t>The super Keyword</w:t>
      </w:r>
      <w:bookmarkEnd w:id="1417"/>
      <w:bookmarkEnd w:id="1418"/>
    </w:p>
    <w:p w14:paraId="3D9D2173"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50191A8F"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6E1CBB5C" w14:textId="77777777" w:rsidR="0044410D" w:rsidRPr="0044410D" w:rsidRDefault="0096533B" w:rsidP="0096533B">
      <w:pPr>
        <w:pStyle w:val="Heading3"/>
      </w:pPr>
      <w:bookmarkStart w:id="1419" w:name="_Ref331172635"/>
      <w:bookmarkStart w:id="1420" w:name="_Toc402619876"/>
      <w:bookmarkStart w:id="1421" w:name="_Toc401414061"/>
      <w:r>
        <w:t>Super Calls</w:t>
      </w:r>
      <w:bookmarkEnd w:id="1419"/>
      <w:bookmarkEnd w:id="1420"/>
      <w:bookmarkEnd w:id="1421"/>
    </w:p>
    <w:p w14:paraId="5F4CA956"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B510EF">
        <w:t>8.3.2</w:t>
      </w:r>
      <w:r w:rsidR="008F7A7E">
        <w:fldChar w:fldCharType="end"/>
      </w:r>
      <w:r w:rsidR="008F7A7E">
        <w:t>.</w:t>
      </w:r>
    </w:p>
    <w:p w14:paraId="1B093E42"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B510E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4CA620AC" w14:textId="77777777" w:rsidR="0044410D" w:rsidRPr="0044410D" w:rsidRDefault="008F7A7E" w:rsidP="002C07BB">
      <w:r>
        <w:t>The type of a super call expression is Void.</w:t>
      </w:r>
    </w:p>
    <w:p w14:paraId="1C405741"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B510EF">
        <w:t>8.6.2</w:t>
      </w:r>
      <w:r>
        <w:fldChar w:fldCharType="end"/>
      </w:r>
      <w:r>
        <w:t>.</w:t>
      </w:r>
    </w:p>
    <w:p w14:paraId="6B601A40" w14:textId="77777777" w:rsidR="0044410D" w:rsidRPr="0044410D" w:rsidRDefault="001F5C71" w:rsidP="0096533B">
      <w:pPr>
        <w:pStyle w:val="Heading3"/>
      </w:pPr>
      <w:bookmarkStart w:id="1422" w:name="_Ref331172674"/>
      <w:bookmarkStart w:id="1423" w:name="_Toc402619877"/>
      <w:bookmarkStart w:id="1424" w:name="_Toc401414062"/>
      <w:r>
        <w:t>Super Property</w:t>
      </w:r>
      <w:r w:rsidR="0096533B">
        <w:t xml:space="preserve"> Access</w:t>
      </w:r>
      <w:bookmarkEnd w:id="1422"/>
      <w:bookmarkEnd w:id="1423"/>
      <w:bookmarkEnd w:id="1424"/>
    </w:p>
    <w:p w14:paraId="60DBE795"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B510EF">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6F503357" w14:textId="77777777" w:rsidR="0044410D" w:rsidRPr="0044410D" w:rsidRDefault="007A2204" w:rsidP="00236652">
      <w:pPr>
        <w:pStyle w:val="ListParagraph"/>
        <w:numPr>
          <w:ilvl w:val="0"/>
          <w:numId w:val="8"/>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72CE863D" w14:textId="77777777"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7800D91A"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14:paraId="5395BFE4"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B510EF">
        <w:t>8.4.2</w:t>
      </w:r>
      <w:r w:rsidR="00AA7E48">
        <w:fldChar w:fldCharType="end"/>
      </w:r>
      <w:r w:rsidR="00AA7E48">
        <w:t>.</w:t>
      </w:r>
    </w:p>
    <w:p w14:paraId="32EF7B00" w14:textId="77777777" w:rsidR="0044410D" w:rsidRP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B510EF">
        <w:t>8.6.2</w:t>
      </w:r>
      <w:r>
        <w:fldChar w:fldCharType="end"/>
      </w:r>
      <w:r>
        <w:t>.</w:t>
      </w:r>
    </w:p>
    <w:p w14:paraId="284E7B6E" w14:textId="77777777" w:rsidR="0044410D" w:rsidRPr="0044410D" w:rsidRDefault="001F6099" w:rsidP="001F6099">
      <w:pPr>
        <w:pStyle w:val="Heading2"/>
      </w:pPr>
      <w:bookmarkStart w:id="1425" w:name="_Ref327619384"/>
      <w:bookmarkStart w:id="1426" w:name="_Toc402619878"/>
      <w:bookmarkStart w:id="1427" w:name="_Toc401414063"/>
      <w:r>
        <w:t>Funct</w:t>
      </w:r>
      <w:r w:rsidR="00714D01">
        <w:t>ion Expressions</w:t>
      </w:r>
      <w:bookmarkEnd w:id="1425"/>
      <w:bookmarkEnd w:id="1426"/>
      <w:bookmarkEnd w:id="1427"/>
    </w:p>
    <w:p w14:paraId="65E1E8ED"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26B1AE41"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0976CB82"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2D69F02D" w14:textId="77777777"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542FBFCB"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46DDB998"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4325D6CF"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1DAE8DD5"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B510EF">
        <w:t>6.1</w:t>
      </w:r>
      <w:r>
        <w:fldChar w:fldCharType="end"/>
      </w:r>
      <w:r>
        <w:t xml:space="preserve"> apply to function expressions as well, except that function expressions do not support ove</w:t>
      </w:r>
      <w:r w:rsidR="00830A72">
        <w:t>rloading.</w:t>
      </w:r>
    </w:p>
    <w:p w14:paraId="4C83D48F" w14:textId="77777777" w:rsidR="0044410D" w:rsidRPr="0044410D" w:rsidRDefault="00142A51" w:rsidP="00142A51">
      <w:pPr>
        <w:pStyle w:val="Heading3"/>
      </w:pPr>
      <w:bookmarkStart w:id="1428" w:name="_Toc402619879"/>
      <w:bookmarkStart w:id="1429" w:name="_Toc401414064"/>
      <w:r>
        <w:t>Standard Function Expressions</w:t>
      </w:r>
      <w:bookmarkEnd w:id="1428"/>
      <w:bookmarkEnd w:id="1429"/>
    </w:p>
    <w:p w14:paraId="787E43EB"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14:paraId="1F0083A3" w14:textId="77777777"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B510EF">
        <w:t>6.5</w:t>
      </w:r>
      <w:r w:rsidR="00FD583C">
        <w:fldChar w:fldCharType="end"/>
      </w:r>
      <w:r w:rsidR="00DC1E7F">
        <w:t>).</w:t>
      </w:r>
    </w:p>
    <w:p w14:paraId="71C6C207" w14:textId="77777777" w:rsidR="0044410D" w:rsidRPr="0044410D" w:rsidRDefault="00E97172" w:rsidP="00E97172">
      <w:pPr>
        <w:pStyle w:val="Heading3"/>
      </w:pPr>
      <w:bookmarkStart w:id="1430" w:name="_Ref325964866"/>
      <w:bookmarkStart w:id="1431" w:name="_Toc402619880"/>
      <w:bookmarkStart w:id="1432" w:name="_Toc401414065"/>
      <w:r>
        <w:t>Arrow Function Expressions</w:t>
      </w:r>
      <w:bookmarkEnd w:id="1430"/>
      <w:bookmarkEnd w:id="1431"/>
      <w:bookmarkEnd w:id="1432"/>
    </w:p>
    <w:p w14:paraId="710E811F"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547C88C2" w14:textId="77777777" w:rsidR="0044410D" w:rsidRPr="0044410D" w:rsidRDefault="006E59E8" w:rsidP="00E97172">
      <w:r>
        <w:t>A</w:t>
      </w:r>
      <w:r w:rsidR="00E97172">
        <w:t>n arrow function expression</w:t>
      </w:r>
      <w:r>
        <w:t xml:space="preserve"> of the form</w:t>
      </w:r>
    </w:p>
    <w:p w14:paraId="4897561D" w14:textId="77777777" w:rsidR="0044410D" w:rsidRPr="0044410D" w:rsidRDefault="00A742A6" w:rsidP="00202C82">
      <w:pPr>
        <w:pStyle w:val="Code"/>
      </w:pPr>
      <w:r>
        <w:lastRenderedPageBreak/>
        <w:t>( ... ) =&gt; expr</w:t>
      </w:r>
    </w:p>
    <w:p w14:paraId="70CF75FE" w14:textId="77777777" w:rsidR="0044410D" w:rsidRPr="0044410D" w:rsidRDefault="006E59E8" w:rsidP="00E97172">
      <w:r>
        <w:t>is exactly equivalent to</w:t>
      </w:r>
    </w:p>
    <w:p w14:paraId="61EE7AD8" w14:textId="77777777"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14:paraId="14EBAE20" w14:textId="77777777" w:rsidR="0044410D" w:rsidRPr="0044410D" w:rsidRDefault="006E59E8" w:rsidP="00E97172">
      <w:r>
        <w:t>Furthermore, arrow function expressions of the forms</w:t>
      </w:r>
    </w:p>
    <w:p w14:paraId="3083CC8E" w14:textId="77777777" w:rsidR="0044410D" w:rsidRPr="0044410D" w:rsidRDefault="00A742A6" w:rsidP="00D55E3B">
      <w:pPr>
        <w:pStyle w:val="Code"/>
      </w:pPr>
      <w:r>
        <w:t>id =&gt; { ... }</w:t>
      </w:r>
      <w:r w:rsidR="0048218E" w:rsidRPr="0048218E">
        <w:br/>
      </w:r>
      <w:r>
        <w:t>id</w:t>
      </w:r>
      <w:r w:rsidR="006E59E8" w:rsidRPr="00D55E3B">
        <w:t xml:space="preserve"> =&gt; </w:t>
      </w:r>
      <w:r>
        <w:t>expr</w:t>
      </w:r>
    </w:p>
    <w:p w14:paraId="4B4B2FA3" w14:textId="77777777" w:rsidR="0044410D" w:rsidRPr="0044410D" w:rsidRDefault="006E59E8" w:rsidP="006E59E8">
      <w:r>
        <w:t>are exactly equivalent to</w:t>
      </w:r>
    </w:p>
    <w:p w14:paraId="1E6F6811" w14:textId="77777777"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14:paraId="32F82493" w14:textId="77777777" w:rsidR="0044410D" w:rsidRPr="0044410D" w:rsidRDefault="00E97172" w:rsidP="00E97172">
      <w:r>
        <w:t>Thus, the following examples are all equivalent:</w:t>
      </w:r>
    </w:p>
    <w:p w14:paraId="749FF16B" w14:textId="77777777"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14:paraId="36FD83CB"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36B5C835" w14:textId="77777777" w:rsidR="0044410D" w:rsidRPr="0044410D" w:rsidRDefault="005802E6" w:rsidP="00E97172">
      <w:r>
        <w:t>In the example</w:t>
      </w:r>
    </w:p>
    <w:p w14:paraId="76CE5B56"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6592FA63" w14:textId="77777777"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529C8374" w14:textId="77777777"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596BCAA9"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sidR="008F4735">
        <w:rPr>
          <w:color w:val="800000"/>
          <w:highlight w:val="white"/>
        </w:rPr>
        <w:t>"</w:t>
      </w:r>
      <w:r>
        <w:rPr>
          <w:color w:val="800000"/>
          <w:highlight w:val="white"/>
        </w:rPr>
        <w:t>Hello World</w:t>
      </w:r>
      <w:r w:rsidR="008F4735">
        <w:rPr>
          <w:color w:val="800000"/>
          <w:highlight w:val="white"/>
        </w:rPr>
        <w:t>"</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174AA737" w14:textId="77777777" w:rsidR="0044410D" w:rsidRPr="0044410D" w:rsidRDefault="00D92692" w:rsidP="00D92692">
      <w:pPr>
        <w:pStyle w:val="Code"/>
        <w:rPr>
          <w:highlight w:val="white"/>
        </w:rPr>
      </w:pPr>
      <w:r w:rsidRPr="00D92692">
        <w:rPr>
          <w:color w:val="0000FF"/>
          <w:highlight w:val="white"/>
        </w:rPr>
        <w:lastRenderedPageBreak/>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25FD9916"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0CE6AC00" w14:textId="77777777" w:rsidR="0044410D" w:rsidRPr="0044410D" w:rsidRDefault="00B803B4" w:rsidP="00E97172">
      <w:r>
        <w:t>A</w:t>
      </w:r>
      <w:r w:rsidR="000C165E" w:rsidRPr="00B803B4">
        <w:t xml:space="preserve"> construct </w:t>
      </w:r>
      <w:r>
        <w:t>of the form</w:t>
      </w:r>
    </w:p>
    <w:p w14:paraId="086128A9" w14:textId="77777777"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14:paraId="126198C4" w14:textId="77777777"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452E419D" w14:textId="77777777"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14:paraId="1A97F689" w14:textId="77777777" w:rsidR="0044410D" w:rsidRPr="0044410D" w:rsidRDefault="00EF118F" w:rsidP="00EF118F">
      <w:pPr>
        <w:pStyle w:val="Heading3"/>
      </w:pPr>
      <w:bookmarkStart w:id="1433" w:name="_Ref347391474"/>
      <w:bookmarkStart w:id="1434" w:name="_Toc402619881"/>
      <w:bookmarkStart w:id="1435" w:name="_Toc401414066"/>
      <w:r>
        <w:t>Contextually Typed Function Expressions</w:t>
      </w:r>
      <w:bookmarkEnd w:id="1433"/>
      <w:bookmarkEnd w:id="1434"/>
      <w:bookmarkEnd w:id="1435"/>
    </w:p>
    <w:p w14:paraId="52D998B8" w14:textId="77777777"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B510EF">
        <w:t>4.19</w:t>
      </w:r>
      <w:r>
        <w:fldChar w:fldCharType="end"/>
      </w:r>
      <w:r w:rsidR="00B7132F">
        <w:t>.</w:t>
      </w:r>
    </w:p>
    <w:p w14:paraId="00C4B878" w14:textId="77777777"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14:paraId="15E57D1B" w14:textId="77777777"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B510EF">
        <w:t>5.7</w:t>
      </w:r>
      <w:r>
        <w:fldChar w:fldCharType="end"/>
      </w:r>
      <w:r>
        <w:t xml:space="preserve">) are contextually typed by </w:t>
      </w:r>
      <w:r w:rsidRPr="00904F13">
        <w:rPr>
          <w:i/>
        </w:rPr>
        <w:t>T</w:t>
      </w:r>
      <w:r w:rsidR="008F4735">
        <w:t>'</w:t>
      </w:r>
      <w:r>
        <w:t>s return type.</w:t>
      </w:r>
    </w:p>
    <w:p w14:paraId="1FFD406A" w14:textId="77777777" w:rsidR="0044410D" w:rsidRPr="0044410D" w:rsidRDefault="00AC5FE0" w:rsidP="00BD136F">
      <w:pPr>
        <w:pStyle w:val="Heading2"/>
      </w:pPr>
      <w:bookmarkStart w:id="1436" w:name="_Ref320780642"/>
      <w:bookmarkStart w:id="1437" w:name="_Toc402619882"/>
      <w:bookmarkStart w:id="1438" w:name="_Toc401414067"/>
      <w:r>
        <w:t>Property Access</w:t>
      </w:r>
      <w:bookmarkEnd w:id="1436"/>
      <w:bookmarkEnd w:id="1437"/>
      <w:bookmarkEnd w:id="1438"/>
    </w:p>
    <w:p w14:paraId="519CEC0D"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5E4E2E18" w14:textId="77777777" w:rsidR="0044410D" w:rsidRPr="0044410D" w:rsidRDefault="00A82B1D" w:rsidP="004502D7">
      <w:pPr>
        <w:rPr>
          <w:del w:id="1439" w:author="Anders Hejlsberg" w:date="2014-11-01T15:43:00Z"/>
        </w:rPr>
      </w:pPr>
      <w:del w:id="1440" w:author="Anders Hejlsberg" w:date="2014-11-01T15:43:00Z">
        <w:r>
          <w:delText>A property access uses an object</w:delText>
        </w:r>
        <w:r w:rsidR="008F4735">
          <w:delText>'</w:delText>
        </w:r>
        <w:r>
          <w:delText xml:space="preserve">s apparent type </w:delText>
        </w:r>
        <w:r w:rsidR="008778F6">
          <w:delText xml:space="preserve">(section </w:delText>
        </w:r>
        <w:r w:rsidR="008778F6">
          <w:fldChar w:fldCharType="begin"/>
        </w:r>
        <w:r w:rsidR="008778F6">
          <w:delInstrText xml:space="preserve"> REF _Ref366164315 \r \h </w:delInstrText>
        </w:r>
        <w:r w:rsidR="008778F6">
          <w:fldChar w:fldCharType="separate"/>
        </w:r>
        <w:r w:rsidR="00633278">
          <w:delText>3.8.1</w:delText>
        </w:r>
        <w:r w:rsidR="008778F6">
          <w:fldChar w:fldCharType="end"/>
        </w:r>
        <w:r w:rsidR="008778F6">
          <w:delText xml:space="preserve">) </w:delText>
        </w:r>
        <w:r>
          <w:delText>to determine its properti</w:delText>
        </w:r>
        <w:r w:rsidR="008778F6">
          <w:delText>es. Furthermore, i</w:delText>
        </w:r>
        <w:r w:rsidR="00A52AD7">
          <w:delText>n</w:delText>
        </w:r>
        <w:r w:rsidR="005E22B9">
          <w:delText xml:space="preserve"> a property access, </w:delText>
        </w:r>
        <w:r w:rsidR="00090AAE">
          <w:delText>an object</w:delText>
        </w:r>
        <w:r w:rsidR="008F4735">
          <w:delText>'</w:delText>
        </w:r>
        <w:r w:rsidR="008778F6">
          <w:delText>s apparent type includes</w:delText>
        </w:r>
        <w:r w:rsidR="00B234CA">
          <w:delText xml:space="preserve"> </w:delText>
        </w:r>
        <w:r w:rsidR="000951BD">
          <w:delText xml:space="preserve">the </w:delText>
        </w:r>
        <w:r w:rsidR="00B234CA">
          <w:delText xml:space="preserve">properties that originate in the </w:delText>
        </w:r>
        <w:r w:rsidR="008F4735">
          <w:delText>'</w:delText>
        </w:r>
        <w:r w:rsidR="00B234CA">
          <w:delText>Object</w:delText>
        </w:r>
        <w:r w:rsidR="008F4735">
          <w:delText>'</w:delText>
        </w:r>
        <w:r w:rsidR="00B234CA">
          <w:delText xml:space="preserve"> or </w:delText>
        </w:r>
        <w:r w:rsidR="008F4735">
          <w:delText>'</w:delText>
        </w:r>
        <w:r w:rsidR="005E22B9">
          <w:delText>Function</w:delText>
        </w:r>
        <w:r w:rsidR="008F4735">
          <w:delText>'</w:delText>
        </w:r>
        <w:r w:rsidR="005E22B9">
          <w:delText xml:space="preserve"> global interface types, as described in section </w:delText>
        </w:r>
        <w:r w:rsidR="005E22B9">
          <w:fldChar w:fldCharType="begin"/>
        </w:r>
        <w:r w:rsidR="005E22B9">
          <w:delInstrText xml:space="preserve"> REF _Ref325637319 \r \h </w:delInstrText>
        </w:r>
        <w:r w:rsidR="005E22B9">
          <w:fldChar w:fldCharType="separate"/>
        </w:r>
        <w:r w:rsidR="00633278">
          <w:delText>3.3</w:delText>
        </w:r>
        <w:r w:rsidR="005E22B9">
          <w:fldChar w:fldCharType="end"/>
        </w:r>
        <w:r w:rsidR="00A15909">
          <w:delText>.</w:delText>
        </w:r>
      </w:del>
    </w:p>
    <w:p w14:paraId="0C188023" w14:textId="77777777" w:rsidR="0044410D" w:rsidRPr="0044410D" w:rsidRDefault="00005869" w:rsidP="000B373A">
      <w:r>
        <w:t xml:space="preserve">A </w:t>
      </w:r>
      <w:r w:rsidR="00386D19">
        <w:t xml:space="preserve">dot notation </w:t>
      </w:r>
      <w:r>
        <w:t>property access</w:t>
      </w:r>
      <w:r w:rsidR="00AC5FE0">
        <w:t xml:space="preserve"> of the form</w:t>
      </w:r>
    </w:p>
    <w:p w14:paraId="22F86C93" w14:textId="77777777" w:rsidR="0044410D" w:rsidRPr="0044410D" w:rsidRDefault="00C173F0" w:rsidP="00AC5FE0">
      <w:pPr>
        <w:pStyle w:val="Code"/>
      </w:pPr>
      <w:r>
        <w:t>object</w:t>
      </w:r>
      <w:r w:rsidR="00AC5FE0" w:rsidRPr="00D55E3B">
        <w:t xml:space="preserve"> . </w:t>
      </w:r>
      <w:r w:rsidR="00EC4F54">
        <w:t>name</w:t>
      </w:r>
    </w:p>
    <w:p w14:paraId="2F69FD2C" w14:textId="77777777" w:rsidR="0044410D" w:rsidRPr="0044410D" w:rsidRDefault="00901F80" w:rsidP="00AC5FE0">
      <w:r>
        <w:lastRenderedPageBreak/>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10225C8D" w14:textId="77777777"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11453F5A" w14:textId="76DB620F"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ins w:id="1441" w:author="Anders Hejlsberg" w:date="2014-11-01T15:43:00Z">
        <w:r w:rsidR="00033799">
          <w:t xml:space="preserve">apparent </w:t>
        </w:r>
      </w:ins>
      <w:r w:rsidR="00F11745">
        <w:t xml:space="preserve">property </w:t>
      </w:r>
      <w:del w:id="1442" w:author="Anders Hejlsberg" w:date="2014-11-01T15:43:00Z">
        <w:r w:rsidR="00F11745">
          <w:delText>member</w:delText>
        </w:r>
      </w:del>
      <w:ins w:id="1443" w:author="Anders Hejlsberg" w:date="2014-11-01T15:43:00Z">
        <w:r w:rsidR="00033799">
          <w:t xml:space="preserve">(section </w:t>
        </w:r>
        <w:r w:rsidR="00033799">
          <w:fldChar w:fldCharType="begin"/>
        </w:r>
        <w:r w:rsidR="00033799">
          <w:instrText xml:space="preserve"> REF _Ref366164315 \r \h </w:instrText>
        </w:r>
        <w:r w:rsidR="00033799">
          <w:fldChar w:fldCharType="separate"/>
        </w:r>
        <w:r w:rsidR="00B510EF">
          <w:t>3.10.1</w:t>
        </w:r>
        <w:r w:rsidR="00033799">
          <w:fldChar w:fldCharType="end"/>
        </w:r>
        <w:r w:rsidR="00033799">
          <w:t>)</w:t>
        </w:r>
      </w:ins>
      <w:r w:rsidR="00033799">
        <w:t xml:space="preserve"> </w:t>
      </w:r>
      <w:r w:rsidR="00F11745">
        <w:t xml:space="preserve">in the </w:t>
      </w:r>
      <w:del w:id="1444" w:author="Anders Hejlsberg" w:date="2014-11-01T15:43:00Z">
        <w:r w:rsidR="008778F6">
          <w:delText xml:space="preserve">apparent </w:delText>
        </w:r>
      </w:del>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B510EF">
        <w:t>8.2.2</w:t>
      </w:r>
      <w:r w:rsidR="001D2B57">
        <w:fldChar w:fldCharType="end"/>
      </w:r>
      <w:r w:rsidR="001D2B57">
        <w:t>.</w:t>
      </w:r>
    </w:p>
    <w:p w14:paraId="289C2707" w14:textId="77777777" w:rsidR="0044410D" w:rsidRPr="0044410D" w:rsidRDefault="00AF2E02" w:rsidP="00236652">
      <w:pPr>
        <w:pStyle w:val="ListParagraph"/>
        <w:numPr>
          <w:ilvl w:val="0"/>
          <w:numId w:val="14"/>
        </w:numPr>
      </w:pPr>
      <w:r>
        <w:t>Otherwise, the property access is invalid and a compile-time error occurs.</w:t>
      </w:r>
    </w:p>
    <w:p w14:paraId="09920E63" w14:textId="77777777" w:rsidR="0044410D" w:rsidRPr="0044410D" w:rsidRDefault="00901F80" w:rsidP="00901F80">
      <w:r>
        <w:t xml:space="preserve">A </w:t>
      </w:r>
      <w:r w:rsidR="00386D19">
        <w:t xml:space="preserve">bracket notation </w:t>
      </w:r>
      <w:r>
        <w:t>property access of the form</w:t>
      </w:r>
    </w:p>
    <w:p w14:paraId="433EB372" w14:textId="77777777" w:rsidR="0044410D" w:rsidRPr="0044410D" w:rsidRDefault="00C173F0" w:rsidP="00901F80">
      <w:pPr>
        <w:pStyle w:val="Code"/>
      </w:pPr>
      <w:r>
        <w:t>object</w:t>
      </w:r>
      <w:r w:rsidR="00901F80" w:rsidRPr="00D55E3B">
        <w:t xml:space="preserve"> [ </w:t>
      </w:r>
      <w:r>
        <w:t>index</w:t>
      </w:r>
      <w:r w:rsidR="00901F80" w:rsidRPr="00D55E3B">
        <w:t xml:space="preserve"> ]</w:t>
      </w:r>
    </w:p>
    <w:p w14:paraId="57770131"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0B759A68" w14:textId="1706170F"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del w:id="1445" w:author="Anders Hejlsberg" w:date="2014-11-01T15:43:00Z">
        <w:r w:rsidR="00C173F0">
          <w:rPr>
            <w:i/>
          </w:rPr>
          <w:delText>object</w:delText>
        </w:r>
        <w:r w:rsidR="008F4735">
          <w:delText>'</w:delText>
        </w:r>
        <w:r w:rsidR="008778F6">
          <w:delText>s</w:delText>
        </w:r>
      </w:del>
      <w:ins w:id="1446" w:author="Anders Hejlsberg" w:date="2014-11-01T15:43:00Z">
        <w:r w:rsidR="00C173F0">
          <w:rPr>
            <w:i/>
          </w:rPr>
          <w:t>object</w:t>
        </w:r>
        <w:r w:rsidR="00366216">
          <w:t xml:space="preserve"> </w:t>
        </w:r>
        <w:r w:rsidR="006747E8">
          <w:t>has</w:t>
        </w:r>
        <w:r w:rsidR="00366216">
          <w:t xml:space="preserve"> a</w:t>
        </w:r>
        <w:r w:rsidR="00033799">
          <w:t>n</w:t>
        </w:r>
      </w:ins>
      <w:r w:rsidR="00033799">
        <w:t xml:space="preserve"> apparent</w:t>
      </w:r>
      <w:r w:rsidR="00366216">
        <w:t xml:space="preserve"> </w:t>
      </w:r>
      <w:del w:id="1447" w:author="Anders Hejlsberg" w:date="2014-11-01T15:43:00Z">
        <w:r w:rsidR="008778F6">
          <w:delText>type</w:delText>
        </w:r>
        <w:r w:rsidR="00366216">
          <w:delText xml:space="preserve"> </w:delText>
        </w:r>
        <w:r w:rsidR="006747E8">
          <w:delText>has</w:delText>
        </w:r>
        <w:r w:rsidR="00366216">
          <w:delText xml:space="preserve"> a </w:delText>
        </w:r>
      </w:del>
      <w:r w:rsidR="00366216">
        <w:t>property</w:t>
      </w:r>
      <w:ins w:id="1448" w:author="Anders Hejlsberg" w:date="2014-11-01T15:43:00Z">
        <w:r w:rsidR="00366216">
          <w:t xml:space="preserve"> </w:t>
        </w:r>
        <w:r w:rsidR="00033799">
          <w:t xml:space="preserve">(section </w:t>
        </w:r>
        <w:r w:rsidR="00033799">
          <w:fldChar w:fldCharType="begin"/>
        </w:r>
        <w:r w:rsidR="00033799">
          <w:instrText xml:space="preserve"> REF _Ref366164315 \r \h </w:instrText>
        </w:r>
        <w:r w:rsidR="00033799">
          <w:fldChar w:fldCharType="separate"/>
        </w:r>
        <w:r w:rsidR="00B510EF">
          <w:t>3.10.1</w:t>
        </w:r>
        <w:r w:rsidR="00033799">
          <w:fldChar w:fldCharType="end"/>
        </w:r>
        <w:r w:rsidR="00033799">
          <w:t>)</w:t>
        </w:r>
      </w:ins>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39B146F2" w14:textId="67AB7C76" w:rsidR="0044410D" w:rsidRPr="0044410D" w:rsidRDefault="006747E8" w:rsidP="00236652">
      <w:pPr>
        <w:pStyle w:val="ListParagraph"/>
        <w:numPr>
          <w:ilvl w:val="0"/>
          <w:numId w:val="27"/>
        </w:numPr>
      </w:pPr>
      <w:r>
        <w:t xml:space="preserve">Otherwise, if </w:t>
      </w:r>
      <w:del w:id="1449" w:author="Anders Hejlsberg" w:date="2014-11-01T15:43:00Z">
        <w:r w:rsidR="00C173F0">
          <w:rPr>
            <w:i/>
          </w:rPr>
          <w:delText>object</w:delText>
        </w:r>
        <w:r w:rsidR="008F4735">
          <w:delText>'</w:delText>
        </w:r>
        <w:r w:rsidR="008778F6">
          <w:delText>s</w:delText>
        </w:r>
      </w:del>
      <w:ins w:id="1450" w:author="Anders Hejlsberg" w:date="2014-11-01T15:43:00Z">
        <w:r w:rsidR="00C173F0">
          <w:rPr>
            <w:i/>
          </w:rPr>
          <w:t>object</w:t>
        </w:r>
        <w:r w:rsidR="00527543" w:rsidRPr="00033799">
          <w:t xml:space="preserve"> </w:t>
        </w:r>
        <w:r w:rsidR="00527543">
          <w:t>has a</w:t>
        </w:r>
        <w:r w:rsidR="00033799">
          <w:t>n</w:t>
        </w:r>
      </w:ins>
      <w:r w:rsidR="00033799">
        <w:t xml:space="preserve"> apparent</w:t>
      </w:r>
      <w:del w:id="1451" w:author="Anders Hejlsberg" w:date="2014-11-01T15:43:00Z">
        <w:r w:rsidR="008778F6">
          <w:delText xml:space="preserve"> type</w:delText>
        </w:r>
        <w:r w:rsidR="00527543">
          <w:delText xml:space="preserve"> has a</w:delText>
        </w:r>
      </w:del>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60FB9079" w14:textId="02C7C81C" w:rsidR="0044410D" w:rsidRPr="0044410D" w:rsidRDefault="006747E8" w:rsidP="00236652">
      <w:pPr>
        <w:pStyle w:val="ListParagraph"/>
        <w:numPr>
          <w:ilvl w:val="0"/>
          <w:numId w:val="27"/>
        </w:numPr>
      </w:pPr>
      <w:r>
        <w:t xml:space="preserve">Otherwise, if </w:t>
      </w:r>
      <w:del w:id="1452" w:author="Anders Hejlsberg" w:date="2014-11-01T15:43:00Z">
        <w:r w:rsidR="00C173F0">
          <w:rPr>
            <w:i/>
          </w:rPr>
          <w:delText>object</w:delText>
        </w:r>
        <w:r w:rsidR="008F4735">
          <w:delText>'</w:delText>
        </w:r>
        <w:r w:rsidR="008778F6">
          <w:delText>s</w:delText>
        </w:r>
      </w:del>
      <w:ins w:id="1453" w:author="Anders Hejlsberg" w:date="2014-11-01T15:43:00Z">
        <w:r w:rsidR="00C173F0">
          <w:rPr>
            <w:i/>
          </w:rPr>
          <w:t>object</w:t>
        </w:r>
        <w:r w:rsidR="00527543" w:rsidRPr="00033799">
          <w:t xml:space="preserve"> </w:t>
        </w:r>
        <w:r w:rsidR="00527543">
          <w:t>has a</w:t>
        </w:r>
        <w:r w:rsidR="00033799">
          <w:t>n</w:t>
        </w:r>
      </w:ins>
      <w:r w:rsidR="00033799">
        <w:t xml:space="preserve"> apparent</w:t>
      </w:r>
      <w:del w:id="1454" w:author="Anders Hejlsberg" w:date="2014-11-01T15:43:00Z">
        <w:r w:rsidR="008778F6">
          <w:delText xml:space="preserve"> type</w:delText>
        </w:r>
        <w:r w:rsidR="00527543">
          <w:delText xml:space="preserve"> has a</w:delText>
        </w:r>
      </w:del>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2DE254A4" w14:textId="77777777"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5ED5D385" w14:textId="77777777" w:rsidR="0044410D" w:rsidRDefault="00090AAE" w:rsidP="00236652">
      <w:pPr>
        <w:pStyle w:val="ListParagraph"/>
        <w:numPr>
          <w:ilvl w:val="0"/>
          <w:numId w:val="27"/>
        </w:numPr>
      </w:pPr>
      <w:r>
        <w:t>Otherwise, the property access is invalid and a compile-time error occurs.</w:t>
      </w:r>
    </w:p>
    <w:p w14:paraId="4C207B25" w14:textId="77777777" w:rsidR="00B938B8" w:rsidRDefault="00B938B8" w:rsidP="00B938B8">
      <w:r>
        <w:t>The rules above mean that properties are strongly typed when accessed using bracket notation with the literal representation of their name. For example:</w:t>
      </w:r>
    </w:p>
    <w:p w14:paraId="15210E84" w14:textId="77777777" w:rsidR="00B938B8" w:rsidRDefault="00B938B8" w:rsidP="00B938B8">
      <w:pPr>
        <w:pStyle w:val="Code"/>
      </w:pPr>
      <w:r w:rsidRPr="00525C69">
        <w:rPr>
          <w:color w:val="0000FF"/>
          <w:highlight w:val="white"/>
        </w:rPr>
        <w:t>var</w:t>
      </w:r>
      <w:r>
        <w:t xml:space="preserve"> type = {</w:t>
      </w:r>
      <w:r w:rsidR="0048218E" w:rsidRPr="0048218E">
        <w:br/>
      </w:r>
      <w:r>
        <w:t xml:space="preserve">    name: </w:t>
      </w:r>
      <w:r w:rsidR="008F4735">
        <w:rPr>
          <w:color w:val="800000"/>
          <w:highlight w:val="white"/>
        </w:rPr>
        <w:t>"</w:t>
      </w:r>
      <w:r w:rsidRPr="00525C69">
        <w:rPr>
          <w:color w:val="800000"/>
          <w:highlight w:val="white"/>
        </w:rPr>
        <w:t>boolean</w:t>
      </w:r>
      <w:r w:rsidR="008F4735">
        <w:rPr>
          <w:color w:val="800000"/>
          <w:highlight w:val="white"/>
        </w:rPr>
        <w:t>"</w:t>
      </w:r>
      <w:r>
        <w:t>,</w:t>
      </w:r>
      <w:r w:rsidR="0048218E" w:rsidRPr="0048218E">
        <w:br/>
      </w:r>
      <w:r>
        <w:t xml:space="preserve">    primitive: </w:t>
      </w:r>
      <w:r w:rsidRPr="00525C69">
        <w:rPr>
          <w:color w:val="0000FF"/>
          <w:highlight w:val="white"/>
        </w:rPr>
        <w:t>true</w:t>
      </w:r>
      <w:r w:rsidR="0048218E" w:rsidRPr="0048218E">
        <w:br/>
      </w:r>
      <w:r>
        <w:t>};</w:t>
      </w:r>
    </w:p>
    <w:p w14:paraId="303689CA" w14:textId="77777777" w:rsidR="00B938B8" w:rsidRDefault="00525C69" w:rsidP="00B938B8">
      <w:pPr>
        <w:pStyle w:val="Code"/>
      </w:pPr>
      <w:r w:rsidRPr="00525C69">
        <w:rPr>
          <w:color w:val="0000FF"/>
          <w:highlight w:val="white"/>
        </w:rPr>
        <w:t>var</w:t>
      </w:r>
      <w:r>
        <w:t xml:space="preserve"> s = type[</w:t>
      </w:r>
      <w:r w:rsidR="008F4735">
        <w:rPr>
          <w:color w:val="800000"/>
          <w:highlight w:val="white"/>
        </w:rPr>
        <w:t>"</w:t>
      </w:r>
      <w:r w:rsidRPr="00525C69">
        <w:rPr>
          <w:color w:val="800000"/>
          <w:highlight w:val="white"/>
        </w:rPr>
        <w:t>name</w:t>
      </w:r>
      <w:r w:rsidR="008F4735">
        <w:rPr>
          <w:color w:val="800000"/>
          <w:highlight w:val="white"/>
        </w:rPr>
        <w:t>"</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8F4735">
        <w:rPr>
          <w:color w:val="800000"/>
          <w:highlight w:val="white"/>
        </w:rPr>
        <w:t>"</w:t>
      </w:r>
      <w:r w:rsidR="00B938B8" w:rsidRPr="00525C69">
        <w:rPr>
          <w:color w:val="800000"/>
          <w:highlight w:val="white"/>
        </w:rPr>
        <w:t>primitive</w:t>
      </w:r>
      <w:r w:rsidR="008F4735">
        <w:rPr>
          <w:color w:val="800000"/>
          <w:highlight w:val="white"/>
        </w:rPr>
        <w:t>"</w:t>
      </w:r>
      <w:r w:rsidR="00B938B8">
        <w:t>];</w:t>
      </w:r>
      <w:r>
        <w:t xml:space="preserve">  </w:t>
      </w:r>
      <w:r w:rsidRPr="00525C69">
        <w:rPr>
          <w:color w:val="008000"/>
          <w:highlight w:val="white"/>
        </w:rPr>
        <w:t>// boolean</w:t>
      </w:r>
    </w:p>
    <w:p w14:paraId="3750C7D3" w14:textId="77777777" w:rsidR="00525C69" w:rsidRDefault="00525C69" w:rsidP="00525C69">
      <w:r>
        <w:t>Tuple types assign numeric names to each of their elements and elements are therefore strongly typed when accessed using bracket notation with a numeric literal:</w:t>
      </w:r>
    </w:p>
    <w:p w14:paraId="310EC165" w14:textId="77777777" w:rsidR="00B938B8" w:rsidRPr="00B938B8" w:rsidRDefault="00B938B8" w:rsidP="00B938B8">
      <w:pPr>
        <w:pStyle w:val="Code"/>
      </w:pPr>
      <w:r w:rsidRPr="00525C69">
        <w:rPr>
          <w:color w:val="0000FF"/>
          <w:highlight w:val="white"/>
        </w:rPr>
        <w:lastRenderedPageBreak/>
        <w:t>var</w:t>
      </w:r>
      <w:r>
        <w:t xml:space="preserve"> </w:t>
      </w:r>
      <w:r w:rsidR="00525C69">
        <w:t>data: [string, number] = [</w:t>
      </w:r>
      <w:r w:rsidR="008F4735">
        <w:rPr>
          <w:color w:val="800000"/>
          <w:highlight w:val="white"/>
        </w:rPr>
        <w:t>"</w:t>
      </w:r>
      <w:r w:rsidR="00525C69" w:rsidRPr="00525C69">
        <w:rPr>
          <w:color w:val="800000"/>
          <w:highlight w:val="white"/>
        </w:rPr>
        <w:t>five</w:t>
      </w:r>
      <w:r w:rsidR="008F4735">
        <w:rPr>
          <w:color w:val="800000"/>
          <w:highlight w:val="white"/>
        </w:rPr>
        <w:t>"</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p>
    <w:p w14:paraId="1E1E0E12" w14:textId="77777777" w:rsidR="0044410D" w:rsidRPr="0044410D" w:rsidRDefault="00887311" w:rsidP="00D102B1">
      <w:pPr>
        <w:pStyle w:val="Heading2"/>
      </w:pPr>
      <w:bookmarkStart w:id="1455" w:name="_Ref321406016"/>
      <w:bookmarkStart w:id="1456" w:name="_Toc402619883"/>
      <w:bookmarkStart w:id="1457" w:name="_Toc401414068"/>
      <w:r>
        <w:softHyphen/>
      </w:r>
      <w:r>
        <w:softHyphen/>
      </w:r>
      <w:r w:rsidR="00557F9E">
        <w:t>The new Operator</w:t>
      </w:r>
      <w:bookmarkEnd w:id="1455"/>
      <w:bookmarkEnd w:id="1456"/>
      <w:bookmarkEnd w:id="1457"/>
    </w:p>
    <w:p w14:paraId="020E7BDE"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00B2B763" w14:textId="77777777"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14:paraId="63320C3C"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120C3E46" w14:textId="77777777" w:rsidR="0044410D" w:rsidRPr="0044410D" w:rsidRDefault="00BD7F68" w:rsidP="00236652">
      <w:pPr>
        <w:pStyle w:val="ListParagraph"/>
        <w:numPr>
          <w:ilvl w:val="0"/>
          <w:numId w:val="15"/>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7ABDBA0D" w14:textId="575AD005" w:rsidR="0044410D" w:rsidRPr="0044410D" w:rsidRDefault="00BD7F68" w:rsidP="00236652">
      <w:pPr>
        <w:pStyle w:val="ListParagraph"/>
        <w:numPr>
          <w:ilvl w:val="0"/>
          <w:numId w:val="15"/>
        </w:numPr>
      </w:pPr>
      <w:r>
        <w:t xml:space="preserve">If </w:t>
      </w:r>
      <w:del w:id="1458" w:author="Anders Hejlsberg" w:date="2014-11-01T15:43:00Z">
        <w:r w:rsidRPr="00554686">
          <w:rPr>
            <w:i/>
          </w:rPr>
          <w:delText>C</w:delText>
        </w:r>
        <w:r w:rsidR="008F4735">
          <w:delText>'</w:delText>
        </w:r>
        <w:r w:rsidR="000951BD">
          <w:delText>s apparent type</w:delText>
        </w:r>
        <w:r>
          <w:delText xml:space="preserve"> </w:delText>
        </w:r>
        <w:r w:rsidR="000951BD">
          <w:delText xml:space="preserve">(section </w:delText>
        </w:r>
        <w:r w:rsidR="000951BD">
          <w:fldChar w:fldCharType="begin"/>
        </w:r>
        <w:r w:rsidR="000951BD">
          <w:delInstrText xml:space="preserve"> REF _Ref366164315 \r \h </w:delInstrText>
        </w:r>
        <w:r w:rsidR="000951BD">
          <w:fldChar w:fldCharType="separate"/>
        </w:r>
        <w:r w:rsidR="00633278">
          <w:delText>3.8.1</w:delText>
        </w:r>
        <w:r w:rsidR="000951BD">
          <w:fldChar w:fldCharType="end"/>
        </w:r>
        <w:r w:rsidR="000951BD">
          <w:delText xml:space="preserve">) </w:delText>
        </w:r>
        <w:r w:rsidR="005E0D10">
          <w:delText xml:space="preserve">is </w:delText>
        </w:r>
        <w:r>
          <w:delText>an object type with</w:delText>
        </w:r>
      </w:del>
      <w:ins w:id="1459" w:author="Anders Hejlsberg" w:date="2014-11-01T15:43:00Z">
        <w:r w:rsidRPr="00554686">
          <w:rPr>
            <w:i/>
          </w:rPr>
          <w:t>C</w:t>
        </w:r>
        <w:r w:rsidR="00033799" w:rsidRPr="00033799">
          <w:t xml:space="preserve"> </w:t>
        </w:r>
        <w:r w:rsidR="00033799">
          <w:t>has</w:t>
        </w:r>
      </w:ins>
      <w:r>
        <w:t xml:space="preserve"> one or more </w:t>
      </w:r>
      <w:ins w:id="1460" w:author="Anders Hejlsberg" w:date="2014-11-01T15:43:00Z">
        <w:r w:rsidR="00033799">
          <w:t xml:space="preserve">apparent </w:t>
        </w:r>
      </w:ins>
      <w:r>
        <w:t xml:space="preserve">construct </w:t>
      </w:r>
      <w:r w:rsidR="005E0D10">
        <w:t>signatures</w:t>
      </w:r>
      <w:del w:id="1461" w:author="Anders Hejlsberg" w:date="2014-11-01T15:43:00Z">
        <w:r>
          <w:delText>,</w:delText>
        </w:r>
      </w:del>
      <w:ins w:id="1462" w:author="Anders Hejlsberg" w:date="2014-11-01T15:43:00Z">
        <w:r w:rsidR="00033799">
          <w:t xml:space="preserve"> (section </w:t>
        </w:r>
        <w:r w:rsidR="00033799">
          <w:fldChar w:fldCharType="begin"/>
        </w:r>
        <w:r w:rsidR="00033799">
          <w:instrText xml:space="preserve"> REF _Ref366164315 \r \h </w:instrText>
        </w:r>
        <w:r w:rsidR="00033799">
          <w:fldChar w:fldCharType="separate"/>
        </w:r>
        <w:r w:rsidR="00B510EF">
          <w:t>3.10.1</w:t>
        </w:r>
        <w:r w:rsidR="00033799">
          <w:fldChar w:fldCharType="end"/>
        </w:r>
        <w:r w:rsidR="00033799">
          <w:t>)</w:t>
        </w:r>
        <w:r>
          <w:t>,</w:t>
        </w:r>
      </w:ins>
      <w:r>
        <w:t xml:space="preserve">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5B976E85" w14:textId="4A21F03B" w:rsidR="0044410D" w:rsidRPr="0044410D" w:rsidRDefault="005E0D10" w:rsidP="00236652">
      <w:pPr>
        <w:pStyle w:val="ListParagraph"/>
        <w:numPr>
          <w:ilvl w:val="0"/>
          <w:numId w:val="15"/>
        </w:numPr>
      </w:pPr>
      <w:r>
        <w:t xml:space="preserve">If </w:t>
      </w:r>
      <w:del w:id="1463" w:author="Anders Hejlsberg" w:date="2014-11-01T15:43:00Z">
        <w:r w:rsidRPr="00537A9E">
          <w:rPr>
            <w:i/>
          </w:rPr>
          <w:delText>C</w:delText>
        </w:r>
        <w:r w:rsidR="008F4735">
          <w:delText>'</w:delText>
        </w:r>
        <w:r w:rsidR="00B10D25">
          <w:delText>s</w:delText>
        </w:r>
      </w:del>
      <w:ins w:id="1464" w:author="Anders Hejlsberg" w:date="2014-11-01T15:43:00Z">
        <w:r w:rsidRPr="00537A9E">
          <w:rPr>
            <w:i/>
          </w:rPr>
          <w:t>C</w:t>
        </w:r>
        <w:r w:rsidR="00033799">
          <w:t xml:space="preserve"> has</w:t>
        </w:r>
        <w:r>
          <w:t xml:space="preserve"> no</w:t>
        </w:r>
      </w:ins>
      <w:r>
        <w:t xml:space="preserve"> </w:t>
      </w:r>
      <w:r w:rsidR="00033799">
        <w:t xml:space="preserve">apparent </w:t>
      </w:r>
      <w:del w:id="1465" w:author="Anders Hejlsberg" w:date="2014-11-01T15:43:00Z">
        <w:r w:rsidR="00B10D25">
          <w:delText xml:space="preserve">type </w:delText>
        </w:r>
        <w:r>
          <w:delText xml:space="preserve">is an object type with no </w:delText>
        </w:r>
      </w:del>
      <w:r>
        <w:t>construct signatures but one or more</w:t>
      </w:r>
      <w:ins w:id="1466" w:author="Anders Hejlsberg" w:date="2014-11-01T15:43:00Z">
        <w:r>
          <w:t xml:space="preserve"> </w:t>
        </w:r>
        <w:r w:rsidR="00033799">
          <w:t>apparent</w:t>
        </w:r>
      </w:ins>
      <w:r w:rsidR="00033799">
        <w:t xml:space="preserve">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5B77D070" w14:textId="77777777" w:rsidR="0044410D" w:rsidRPr="0044410D" w:rsidRDefault="00557F9E" w:rsidP="002D10CB">
      <w:pPr>
        <w:pStyle w:val="Heading2"/>
      </w:pPr>
      <w:bookmarkStart w:id="1467" w:name="_Ref320250038"/>
      <w:bookmarkStart w:id="1468" w:name="_Toc402619884"/>
      <w:bookmarkStart w:id="1469" w:name="_Toc401414069"/>
      <w:r>
        <w:t>Function Calls</w:t>
      </w:r>
      <w:bookmarkEnd w:id="1467"/>
      <w:bookmarkEnd w:id="1468"/>
      <w:bookmarkEnd w:id="1469"/>
    </w:p>
    <w:p w14:paraId="1E8436A6" w14:textId="77777777" w:rsidR="0044410D" w:rsidRPr="0044410D" w:rsidRDefault="00945AF4" w:rsidP="00945AF4">
      <w:r>
        <w:t>Function calls are extended from JavaScript to optionally include type arguments.</w:t>
      </w:r>
    </w:p>
    <w:p w14:paraId="51314F9A"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6BC7A3DB" w14:textId="77777777" w:rsidR="0044410D" w:rsidRPr="0044410D" w:rsidRDefault="00945AF4" w:rsidP="007F2A43">
      <w:r>
        <w:t>A function call takes one of the forms</w:t>
      </w:r>
    </w:p>
    <w:p w14:paraId="64E5EB63" w14:textId="77777777"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14:paraId="63842548" w14:textId="1309EA44"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B510EF">
        <w:t>3.</w:t>
      </w:r>
      <w:del w:id="1470" w:author="Anders Hejlsberg" w:date="2014-11-01T15:43:00Z">
        <w:r w:rsidR="00633278">
          <w:delText>4</w:delText>
        </w:r>
      </w:del>
      <w:ins w:id="1471" w:author="Anders Hejlsberg" w:date="2014-11-01T15:43:00Z">
        <w:r w:rsidR="00B510EF">
          <w:t>5</w:t>
        </w:r>
      </w:ins>
      <w:r w:rsidR="00B510EF">
        <w:t>.2</w:t>
      </w:r>
      <w:r w:rsidR="0033033C">
        <w:fldChar w:fldCharType="end"/>
      </w:r>
      <w:r w:rsidR="00EC706E">
        <w:t>)</w:t>
      </w:r>
      <w:r w:rsidR="00BE5537">
        <w:t xml:space="preserve"> and a</w:t>
      </w:r>
      <w:r>
        <w:t>n argument list</w:t>
      </w:r>
      <w:r w:rsidR="003D2F21">
        <w:t>.</w:t>
      </w:r>
    </w:p>
    <w:p w14:paraId="5F971FB5" w14:textId="77777777"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43A859D1" w14:textId="1C303700" w:rsidR="0044410D" w:rsidRPr="0044410D" w:rsidRDefault="003D2F21" w:rsidP="00D342CA">
      <w:r>
        <w:t xml:space="preserve">If </w:t>
      </w:r>
      <w:del w:id="1472" w:author="Anders Hejlsberg" w:date="2014-11-01T15:43:00Z">
        <w:r w:rsidR="00BE5537">
          <w:rPr>
            <w:i/>
          </w:rPr>
          <w:delText>func</w:delText>
        </w:r>
        <w:r w:rsidR="008F4735">
          <w:delText>'</w:delText>
        </w:r>
        <w:r w:rsidR="000951BD">
          <w:delText>s</w:delText>
        </w:r>
      </w:del>
      <w:ins w:id="1473" w:author="Anders Hejlsberg" w:date="2014-11-01T15:43:00Z">
        <w:r w:rsidR="00BE5537">
          <w:rPr>
            <w:i/>
          </w:rPr>
          <w:t>func</w:t>
        </w:r>
        <w:r w:rsidR="007072F8">
          <w:t xml:space="preserve"> has</w:t>
        </w:r>
      </w:ins>
      <w:r w:rsidR="007072F8">
        <w:t xml:space="preserve"> apparent </w:t>
      </w:r>
      <w:del w:id="1474" w:author="Anders Hejlsberg" w:date="2014-11-01T15:43:00Z">
        <w:r w:rsidR="000951BD">
          <w:delText>type</w:delText>
        </w:r>
      </w:del>
      <w:ins w:id="1475" w:author="Anders Hejlsberg" w:date="2014-11-01T15:43:00Z">
        <w:r w:rsidR="007072F8">
          <w:t>call signatures</w:t>
        </w:r>
      </w:ins>
      <w:r w:rsidR="000951BD">
        <w:t xml:space="preserve"> (section </w:t>
      </w:r>
      <w:r w:rsidR="000951BD">
        <w:fldChar w:fldCharType="begin"/>
      </w:r>
      <w:r w:rsidR="000951BD">
        <w:instrText xml:space="preserve"> REF _Ref366164315 \r \h </w:instrText>
      </w:r>
      <w:r w:rsidR="000951BD">
        <w:fldChar w:fldCharType="separate"/>
      </w:r>
      <w:r w:rsidR="00B510EF">
        <w:t>3.</w:t>
      </w:r>
      <w:del w:id="1476" w:author="Anders Hejlsberg" w:date="2014-11-01T15:43:00Z">
        <w:r w:rsidR="00633278">
          <w:delText>8</w:delText>
        </w:r>
      </w:del>
      <w:ins w:id="1477" w:author="Anders Hejlsberg" w:date="2014-11-01T15:43:00Z">
        <w:r w:rsidR="00B510EF">
          <w:t>10</w:t>
        </w:r>
      </w:ins>
      <w:r w:rsidR="00B510EF">
        <w:t>.1</w:t>
      </w:r>
      <w:r w:rsidR="000951BD">
        <w:fldChar w:fldCharType="end"/>
      </w:r>
      <w:del w:id="1478" w:author="Anders Hejlsberg" w:date="2014-11-01T15:43:00Z">
        <w:r w:rsidR="000951BD">
          <w:delText>)</w:delText>
        </w:r>
        <w:r>
          <w:delText xml:space="preserve"> is a function type,</w:delText>
        </w:r>
      </w:del>
      <w:ins w:id="1479" w:author="Anders Hejlsberg" w:date="2014-11-01T15:43:00Z">
        <w:r w:rsidR="000951BD">
          <w:t>)</w:t>
        </w:r>
      </w:ins>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 xml:space="preserve">typed function calls in order to support </w:t>
      </w:r>
      <w:r>
        <w:lastRenderedPageBreak/>
        <w:t>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2C8A7274" w14:textId="77777777" w:rsidR="0044410D" w:rsidRPr="0044410D" w:rsidRDefault="003D461F" w:rsidP="003D461F">
      <w:pPr>
        <w:pStyle w:val="Heading3"/>
      </w:pPr>
      <w:bookmarkStart w:id="1480" w:name="_Ref352332088"/>
      <w:bookmarkStart w:id="1481" w:name="_Toc402619885"/>
      <w:bookmarkStart w:id="1482" w:name="_Toc401414070"/>
      <w:r>
        <w:t>Overload Resolution</w:t>
      </w:r>
      <w:bookmarkEnd w:id="1480"/>
      <w:bookmarkEnd w:id="1481"/>
      <w:bookmarkEnd w:id="1482"/>
    </w:p>
    <w:p w14:paraId="5655A993"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2F5759A6"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451708B3"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1FB59B3D" w14:textId="77777777" w:rsidR="0044410D" w:rsidRPr="0044410D" w:rsidRDefault="00CD3DB1" w:rsidP="00CD3DB1">
      <w:pPr>
        <w:pStyle w:val="ListParagraph"/>
        <w:numPr>
          <w:ilvl w:val="1"/>
          <w:numId w:val="2"/>
        </w:numPr>
      </w:pPr>
      <w:r>
        <w:t>A non-g</w:t>
      </w:r>
      <w:r w:rsidR="008D12D0">
        <w:t>eneric signature is a candidate when</w:t>
      </w:r>
    </w:p>
    <w:p w14:paraId="15112F55" w14:textId="77777777" w:rsidR="0044410D" w:rsidRPr="0044410D" w:rsidRDefault="00CD3DB1" w:rsidP="008D12D0">
      <w:pPr>
        <w:pStyle w:val="ListParagraph"/>
        <w:numPr>
          <w:ilvl w:val="2"/>
          <w:numId w:val="2"/>
        </w:numPr>
      </w:pPr>
      <w:r>
        <w:t>the function call has no type arguments</w:t>
      </w:r>
      <w:r w:rsidR="008D12D0">
        <w:t>, and</w:t>
      </w:r>
    </w:p>
    <w:p w14:paraId="4F517DE2" w14:textId="77777777" w:rsidR="0044410D" w:rsidRPr="0044410D" w:rsidRDefault="00CD3DB1" w:rsidP="008D12D0">
      <w:pPr>
        <w:pStyle w:val="ListParagraph"/>
        <w:numPr>
          <w:ilvl w:val="2"/>
          <w:numId w:val="2"/>
        </w:numPr>
      </w:pPr>
      <w:r>
        <w:t>the signature is applicable with respect to the argument list of the function call.</w:t>
      </w:r>
    </w:p>
    <w:p w14:paraId="0457352D"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209FAC4F"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B510EF">
        <w:t>4.12.2</w:t>
      </w:r>
      <w:r w:rsidR="00C95098">
        <w:fldChar w:fldCharType="end"/>
      </w:r>
      <w:r>
        <w:t xml:space="preserve">) succeeds </w:t>
      </w:r>
      <w:r w:rsidR="00ED574E">
        <w:t>for each type parameter</w:t>
      </w:r>
      <w:r w:rsidR="008D12D0">
        <w:t>,</w:t>
      </w:r>
    </w:p>
    <w:p w14:paraId="28A20594"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6ABCBF0D" w14:textId="77777777" w:rsidR="0044410D" w:rsidRPr="0044410D" w:rsidRDefault="008D12D0" w:rsidP="008D12D0">
      <w:pPr>
        <w:pStyle w:val="ListParagraph"/>
        <w:numPr>
          <w:ilvl w:val="1"/>
          <w:numId w:val="2"/>
        </w:numPr>
      </w:pPr>
      <w:r>
        <w:t>A generic signature is a candidate in a function call with type arguments when</w:t>
      </w:r>
    </w:p>
    <w:p w14:paraId="65FA5014"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4EDF00DB" w14:textId="77777777" w:rsidR="0044410D" w:rsidRPr="0044410D" w:rsidRDefault="008D12D0" w:rsidP="008D12D0">
      <w:pPr>
        <w:pStyle w:val="ListParagraph"/>
        <w:numPr>
          <w:ilvl w:val="2"/>
          <w:numId w:val="2"/>
        </w:numPr>
      </w:pPr>
      <w:r>
        <w:t>the type arguments satisfy their constraints, and</w:t>
      </w:r>
    </w:p>
    <w:p w14:paraId="5C30B97C" w14:textId="77777777"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5448A16A"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01653169"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22252AB7"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06E47059"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04B6B85A"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70CAFE64" w14:textId="77777777" w:rsidR="0044410D" w:rsidRPr="0044410D" w:rsidRDefault="00F43B79" w:rsidP="00236652">
      <w:pPr>
        <w:pStyle w:val="ListParagraph"/>
        <w:numPr>
          <w:ilvl w:val="0"/>
          <w:numId w:val="3"/>
        </w:numPr>
      </w:pPr>
      <w:r>
        <w:t>the number of arguments is not greater than the number of parameters, and</w:t>
      </w:r>
    </w:p>
    <w:p w14:paraId="368E3289" w14:textId="00BAB17A"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B510EF">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B510EF">
        <w:t>3.</w:t>
      </w:r>
      <w:del w:id="1483" w:author="Anders Hejlsberg" w:date="2014-11-01T15:43:00Z">
        <w:r w:rsidR="00633278">
          <w:delText>8</w:delText>
        </w:r>
      </w:del>
      <w:ins w:id="1484" w:author="Anders Hejlsberg" w:date="2014-11-01T15:43:00Z">
        <w:r w:rsidR="00B510EF">
          <w:t>10</w:t>
        </w:r>
      </w:ins>
      <w:r w:rsidR="00B510EF">
        <w:t>.4</w:t>
      </w:r>
      <w:r w:rsidR="005D50A4">
        <w:fldChar w:fldCharType="end"/>
      </w:r>
      <w:r w:rsidR="005D50A4">
        <w:t>)</w:t>
      </w:r>
      <w:r w:rsidR="00CA20C1">
        <w:t xml:space="preserve"> the type of </w:t>
      </w:r>
      <w:r w:rsidR="00CA20C1" w:rsidRPr="00490882">
        <w:rPr>
          <w:i/>
        </w:rPr>
        <w:t>P</w:t>
      </w:r>
      <w:r w:rsidR="00CA20C1">
        <w:t>.</w:t>
      </w:r>
    </w:p>
    <w:p w14:paraId="083578BB" w14:textId="77777777" w:rsidR="0044410D" w:rsidRPr="0044410D" w:rsidRDefault="00341F93" w:rsidP="000842C0">
      <w:pPr>
        <w:pStyle w:val="Heading3"/>
      </w:pPr>
      <w:bookmarkStart w:id="1485" w:name="_Ref343601018"/>
      <w:bookmarkStart w:id="1486" w:name="_Toc402619886"/>
      <w:bookmarkStart w:id="1487" w:name="_Toc401414071"/>
      <w:r>
        <w:lastRenderedPageBreak/>
        <w:t>Type Argument Inference</w:t>
      </w:r>
      <w:bookmarkEnd w:id="1485"/>
      <w:bookmarkEnd w:id="1486"/>
      <w:bookmarkEnd w:id="1487"/>
    </w:p>
    <w:p w14:paraId="066551F0"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780519E8"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76BFE28C" w14:textId="77777777" w:rsidR="00810E3D" w:rsidRDefault="00810E3D" w:rsidP="003F35D7">
      <w:pPr>
        <w:pStyle w:val="ListParagraph"/>
        <w:numPr>
          <w:ilvl w:val="0"/>
          <w:numId w:val="56"/>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3A630C12" w14:textId="77777777" w:rsidR="00C425CE" w:rsidRDefault="00C425CE" w:rsidP="00C425CE">
      <w:pPr>
        <w:pStyle w:val="ListParagraph"/>
        <w:numPr>
          <w:ilvl w:val="0"/>
          <w:numId w:val="51"/>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04D2E815" w14:textId="77777777" w:rsidR="00ED574E" w:rsidRDefault="00C425CE" w:rsidP="00ED574E">
      <w:pPr>
        <w:pStyle w:val="ListParagraph"/>
        <w:numPr>
          <w:ilvl w:val="0"/>
          <w:numId w:val="51"/>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2A1E236E" w14:textId="77777777" w:rsidR="0044410D" w:rsidRPr="0044410D" w:rsidRDefault="00B940F5" w:rsidP="009177FE">
      <w:r>
        <w:t>In order to compute candidate types</w:t>
      </w:r>
      <w:r w:rsidR="00F37EFC">
        <w:t>, the argument list is processed as follows:</w:t>
      </w:r>
    </w:p>
    <w:p w14:paraId="6141F678" w14:textId="77777777"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3A994CAF" w14:textId="15374AD2"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B510EF">
        <w:t>3.</w:t>
      </w:r>
      <w:del w:id="1488" w:author="Anders Hejlsberg" w:date="2014-11-01T15:43:00Z">
        <w:r w:rsidR="00633278">
          <w:delText>8</w:delText>
        </w:r>
      </w:del>
      <w:ins w:id="1489" w:author="Anders Hejlsberg" w:date="2014-11-01T15:43:00Z">
        <w:r w:rsidR="00B510EF">
          <w:t>10</w:t>
        </w:r>
      </w:ins>
      <w:r w:rsidR="00B510EF">
        <w:t>.6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261FAF6A"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2899472E" w14:textId="77777777"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14:paraId="1B4C891A" w14:textId="77777777"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B510E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623478AB" w14:textId="053E284B"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B510EF">
        <w:t>3.</w:t>
      </w:r>
      <w:del w:id="1490" w:author="Anders Hejlsberg" w:date="2014-11-01T15:43:00Z">
        <w:r w:rsidR="00633278">
          <w:delText>8</w:delText>
        </w:r>
      </w:del>
      <w:ins w:id="1491" w:author="Anders Hejlsberg" w:date="2014-11-01T15:43:00Z">
        <w:r w:rsidR="00B510EF">
          <w:t>10</w:t>
        </w:r>
      </w:ins>
      <w:r w:rsidR="00B510EF">
        <w:t>.5</w:t>
      </w:r>
      <w:r w:rsidR="005E29D6">
        <w:fldChar w:fldCharType="end"/>
      </w:r>
      <w:r w:rsidR="005E29D6">
        <w:t>).</w:t>
      </w:r>
    </w:p>
    <w:p w14:paraId="12062A3D" w14:textId="77777777" w:rsidR="0044410D" w:rsidRPr="0044410D" w:rsidRDefault="00B531A3" w:rsidP="009E0DDA">
      <w:r>
        <w:t>An</w:t>
      </w:r>
      <w:r w:rsidR="004427C3">
        <w:t xml:space="preserve"> example</w:t>
      </w:r>
      <w:r>
        <w:t>:</w:t>
      </w:r>
    </w:p>
    <w:p w14:paraId="118F3224" w14:textId="77777777"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14:paraId="3D834999" w14:textId="77777777" w:rsidR="00B531A3" w:rsidRPr="00B531A3" w:rsidRDefault="004427C3" w:rsidP="00B531A3">
      <w:pPr>
        <w:pStyle w:val="Code"/>
        <w:rPr>
          <w:highlight w:val="white"/>
        </w:rPr>
      </w:pPr>
      <w:r>
        <w:rPr>
          <w:color w:val="0000FF"/>
          <w:highlight w:val="white"/>
        </w:rPr>
        <w:lastRenderedPageBreak/>
        <w:t>var</w:t>
      </w:r>
      <w:r>
        <w:rPr>
          <w:highlight w:val="white"/>
        </w:rPr>
        <w:t xml:space="preserve"> x = choose(</w:t>
      </w:r>
      <w:r w:rsidR="00B531A3">
        <w:rPr>
          <w:color w:val="800000"/>
          <w:highlight w:val="white"/>
        </w:rPr>
        <w:t>10</w:t>
      </w:r>
      <w:r>
        <w:rPr>
          <w:highlight w:val="white"/>
        </w:rPr>
        <w:t xml:space="preserve">, </w:t>
      </w:r>
      <w:r w:rsidR="00B531A3">
        <w:rPr>
          <w:color w:val="800000"/>
          <w:highlight w:val="white"/>
        </w:rPr>
        <w:t>20</w:t>
      </w:r>
      <w:r>
        <w:rPr>
          <w:highlight w:val="white"/>
        </w:rPr>
        <w:t>);</w:t>
      </w:r>
      <w:r w:rsidR="00B531A3">
        <w:rPr>
          <w:highlight w:val="white"/>
        </w:rPr>
        <w:t xml:space="preserve">     </w:t>
      </w:r>
      <w:r w:rsidR="00B531A3" w:rsidRPr="00B14DFB">
        <w:rPr>
          <w:color w:val="008000"/>
          <w:highlight w:val="white"/>
        </w:rPr>
        <w:t>// Ok, x of type number</w:t>
      </w:r>
      <w:r w:rsidR="00B531A3">
        <w:rPr>
          <w:highlight w:val="white"/>
        </w:rPr>
        <w:br/>
      </w:r>
      <w:r w:rsidR="00B531A3">
        <w:rPr>
          <w:color w:val="0000FF"/>
          <w:highlight w:val="white"/>
        </w:rPr>
        <w:t>var</w:t>
      </w:r>
      <w:r w:rsidR="00B531A3">
        <w:rPr>
          <w:highlight w:val="white"/>
        </w:rPr>
        <w:t xml:space="preserve"> y = choose(</w:t>
      </w:r>
      <w:r w:rsidR="008F4735">
        <w:rPr>
          <w:color w:val="800000"/>
          <w:highlight w:val="white"/>
        </w:rPr>
        <w:t>"</w:t>
      </w:r>
      <w:r w:rsidR="00B531A3" w:rsidRPr="00325B7D">
        <w:rPr>
          <w:color w:val="800000"/>
          <w:highlight w:val="white"/>
        </w:rPr>
        <w:t>Five</w:t>
      </w:r>
      <w:r w:rsidR="008F4735">
        <w:rPr>
          <w:color w:val="800000"/>
          <w:highlight w:val="white"/>
        </w:rPr>
        <w:t>"</w:t>
      </w:r>
      <w:r w:rsidR="00B531A3">
        <w:rPr>
          <w:highlight w:val="white"/>
        </w:rPr>
        <w:t xml:space="preserve">, </w:t>
      </w:r>
      <w:r w:rsidR="00B531A3" w:rsidRPr="00325B7D">
        <w:rPr>
          <w:color w:val="800000"/>
          <w:highlight w:val="white"/>
        </w:rPr>
        <w:t>5</w:t>
      </w:r>
      <w:r w:rsidR="00B531A3">
        <w:rPr>
          <w:highlight w:val="white"/>
        </w:rPr>
        <w:t xml:space="preserve">);  </w:t>
      </w:r>
      <w:r w:rsidR="00B531A3" w:rsidRPr="00B14DFB">
        <w:rPr>
          <w:color w:val="008000"/>
          <w:highlight w:val="white"/>
        </w:rPr>
        <w:t>// Error</w:t>
      </w:r>
    </w:p>
    <w:p w14:paraId="70AB4719"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75D38616" w14:textId="77777777" w:rsidR="00B531A3" w:rsidRPr="00B531A3" w:rsidRDefault="00B531A3" w:rsidP="00B531A3">
      <w:pPr>
        <w:pStyle w:val="Code"/>
        <w:rPr>
          <w:highlight w:val="white"/>
        </w:rPr>
      </w:pPr>
      <w:r>
        <w:rPr>
          <w:color w:val="0000FF"/>
          <w:highlight w:val="white"/>
        </w:rPr>
        <w:t>var</w:t>
      </w:r>
      <w:r>
        <w:rPr>
          <w:highlight w:val="white"/>
        </w:rPr>
        <w:t xml:space="preserve"> x = choose&lt;</w:t>
      </w:r>
      <w:r w:rsidRPr="00B531A3">
        <w:rPr>
          <w:color w:val="0000FF"/>
          <w:highlight w:val="white"/>
        </w:rPr>
        <w:t>number</w:t>
      </w:r>
      <w:r>
        <w:rPr>
          <w:highlight w:val="white"/>
        </w:rPr>
        <w:t>&gt;(</w:t>
      </w:r>
      <w:r>
        <w:rPr>
          <w:color w:val="800000"/>
          <w:highlight w:val="white"/>
        </w:rPr>
        <w:t>10</w:t>
      </w:r>
      <w:r w:rsidRPr="00B531A3">
        <w:rPr>
          <w:highlight w:val="white"/>
        </w:rPr>
        <w:t xml:space="preserve">, </w:t>
      </w:r>
      <w:r>
        <w:rPr>
          <w:color w:val="800000"/>
          <w:highlight w:val="white"/>
        </w:rPr>
        <w:t>20</w:t>
      </w:r>
      <w:r>
        <w:rPr>
          <w:highlight w:val="white"/>
        </w:rPr>
        <w:t>);</w:t>
      </w:r>
    </w:p>
    <w:p w14:paraId="4ECBEB82"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0016BB43" w14:textId="77777777" w:rsidR="0044410D" w:rsidRPr="0044410D" w:rsidRDefault="00A32CD1" w:rsidP="009E0DDA">
      <w:r>
        <w:t>In the example</w:t>
      </w:r>
    </w:p>
    <w:p w14:paraId="031AB570" w14:textId="77777777"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32AF30BA" w14:textId="77777777" w:rsidR="0044410D" w:rsidRPr="0044410D" w:rsidRDefault="00A32CD1" w:rsidP="00A32CD1">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Pr>
          <w:color w:val="0000FF"/>
          <w:highlight w:val="white"/>
        </w:rPr>
        <w:t>var</w:t>
      </w:r>
      <w:r>
        <w:rPr>
          <w:color w:val="000000"/>
          <w:highlight w:val="white"/>
        </w:rPr>
        <w:t xml:space="preserve"> lengths = map(names, s =&gt; s.length);</w:t>
      </w:r>
    </w:p>
    <w:p w14:paraId="05ED290F" w14:textId="77777777"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764CCB72" w14:textId="77777777" w:rsidR="0044410D" w:rsidRPr="0044410D" w:rsidRDefault="0018578C" w:rsidP="0018578C">
      <w:pPr>
        <w:pStyle w:val="Code"/>
        <w:rPr>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7B25D64D" w14:textId="77777777"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14:paraId="759B3032" w14:textId="77777777" w:rsidR="0044410D" w:rsidRPr="0044410D" w:rsidRDefault="00A16F96" w:rsidP="009E0DDA">
      <w:r>
        <w:t>In the example</w:t>
      </w:r>
    </w:p>
    <w:p w14:paraId="5D94E17A" w14:textId="77777777"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339AF424" w14:textId="77777777"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008F4735">
        <w:rPr>
          <w:color w:val="800000"/>
          <w:highlight w:val="white"/>
        </w:rPr>
        <w:t>"</w:t>
      </w:r>
      <w:r w:rsidRPr="00BD4095">
        <w:rPr>
          <w:color w:val="800000"/>
          <w:highlight w:val="white"/>
        </w:rPr>
        <w:t>Peter</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Paul</w:t>
      </w:r>
      <w:r w:rsidR="008F4735">
        <w:rPr>
          <w:color w:val="800000"/>
          <w:highlight w:val="white"/>
        </w:rPr>
        <w:t>"</w:t>
      </w:r>
      <w:r>
        <w:rPr>
          <w:color w:val="000000"/>
          <w:highlight w:val="white"/>
        </w:rPr>
        <w:t xml:space="preserve">, </w:t>
      </w:r>
      <w:r w:rsidR="008F4735">
        <w:rPr>
          <w:color w:val="800000"/>
          <w:highlight w:val="white"/>
        </w:rPr>
        <w:t>"</w:t>
      </w:r>
      <w:r w:rsidRPr="00BD4095">
        <w:rPr>
          <w:color w:val="800000"/>
          <w:highlight w:val="white"/>
        </w:rPr>
        <w:t>Mary</w:t>
      </w:r>
      <w:r w:rsidR="008F4735">
        <w:rPr>
          <w:color w:val="800000"/>
          <w:highlight w:val="white"/>
        </w:rPr>
        <w:t>"</w:t>
      </w:r>
      <w:r>
        <w:rPr>
          <w:color w:val="000000"/>
          <w:highlight w:val="white"/>
        </w:rPr>
        <w:t>];</w:t>
      </w:r>
      <w:r w:rsidR="0048218E" w:rsidRPr="0048218E">
        <w:rPr>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14:paraId="5A94D55B" w14:textId="77777777" w:rsidR="0044410D" w:rsidRPr="0044410D" w:rsidRDefault="008652D2" w:rsidP="00A16F96">
      <w:pPr>
        <w:rPr>
          <w:highlight w:val="white"/>
        </w:rPr>
      </w:pPr>
      <w:r>
        <w:rPr>
          <w:highlight w:val="white"/>
        </w:rPr>
        <w:lastRenderedPageBreak/>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1AC9DA74" w14:textId="77777777"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14:paraId="4CCE582D" w14:textId="77777777"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23198D7E" w14:textId="77777777" w:rsidR="0044410D" w:rsidRPr="0044410D" w:rsidRDefault="001764DB" w:rsidP="001764DB">
      <w:pPr>
        <w:pStyle w:val="Heading3"/>
      </w:pPr>
      <w:bookmarkStart w:id="1492" w:name="_Toc402619887"/>
      <w:bookmarkStart w:id="1493" w:name="_Toc401414072"/>
      <w:r>
        <w:t>Grammar Ambiguities</w:t>
      </w:r>
      <w:bookmarkEnd w:id="1492"/>
      <w:bookmarkEnd w:id="1493"/>
    </w:p>
    <w:p w14:paraId="2655D7C4"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B510E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46434E7F" w14:textId="77777777" w:rsidR="0044410D" w:rsidRPr="0044410D" w:rsidRDefault="001764DB" w:rsidP="001764DB">
      <w:pPr>
        <w:pStyle w:val="Code"/>
      </w:pPr>
      <w:r>
        <w:t>f(g&lt;A, B&gt;(</w:t>
      </w:r>
      <w:r w:rsidRPr="00A32CD1">
        <w:rPr>
          <w:color w:val="800000"/>
          <w:highlight w:val="white"/>
        </w:rPr>
        <w:t>7</w:t>
      </w:r>
      <w:r>
        <w:t>));</w:t>
      </w:r>
    </w:p>
    <w:p w14:paraId="1F27453E" w14:textId="77777777"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40980C9A"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242848D0"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387E1760" w14:textId="77777777"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14:paraId="5853801C" w14:textId="77777777"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14:paraId="1666A1E5" w14:textId="77777777" w:rsidR="0044410D" w:rsidRPr="0044410D" w:rsidRDefault="0000594A" w:rsidP="00F97502">
      <w:pPr>
        <w:pStyle w:val="Heading2"/>
      </w:pPr>
      <w:bookmarkStart w:id="1494" w:name="_Toc402619888"/>
      <w:bookmarkStart w:id="1495" w:name="_Toc401414073"/>
      <w:r>
        <w:t>Type</w:t>
      </w:r>
      <w:r w:rsidR="007939A2">
        <w:t xml:space="preserve"> Assertions</w:t>
      </w:r>
      <w:bookmarkEnd w:id="1494"/>
      <w:bookmarkEnd w:id="1495"/>
    </w:p>
    <w:p w14:paraId="7A5D7AFF"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6F447A4D" w14:textId="77777777" w:rsidR="0044410D" w:rsidRPr="0044410D" w:rsidRDefault="00D342CA" w:rsidP="00D342CA">
      <w:pPr>
        <w:pStyle w:val="Grammar"/>
      </w:pPr>
      <w:r w:rsidRPr="00380DB7">
        <w:rPr>
          <w:rStyle w:val="Production"/>
        </w:rPr>
        <w:lastRenderedPageBreak/>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3114CAF1"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05BA59D8"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B510E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59156239"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24660BBC" w14:textId="77777777" w:rsidR="0044410D" w:rsidRPr="0044410D" w:rsidRDefault="005D262D" w:rsidP="005D262D">
      <w:pPr>
        <w:pStyle w:val="Code"/>
        <w:rPr>
          <w:highlight w:val="white"/>
        </w:rPr>
      </w:pPr>
      <w:r>
        <w:rPr>
          <w:color w:val="0000FF"/>
          <w:highlight w:val="white"/>
        </w:rPr>
        <w:t>class</w:t>
      </w:r>
      <w:r w:rsidR="00810775">
        <w:rPr>
          <w:highlight w:val="white"/>
        </w:rPr>
        <w:t xml:space="preserve"> Shape { ... </w:t>
      </w:r>
      <w:r>
        <w:rPr>
          <w:highlight w:val="white"/>
        </w:rPr>
        <w:t>}</w:t>
      </w:r>
    </w:p>
    <w:p w14:paraId="79DCFBC4" w14:textId="77777777" w:rsidR="0044410D" w:rsidRPr="0044410D" w:rsidRDefault="005D262D" w:rsidP="005D262D">
      <w:pPr>
        <w:pStyle w:val="Code"/>
        <w:rPr>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2DB3918E" w14:textId="77777777" w:rsidR="0044410D" w:rsidRPr="0044410D" w:rsidRDefault="005D262D" w:rsidP="005D262D">
      <w:pPr>
        <w:pStyle w:val="Code"/>
        <w:rPr>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sidR="008F4735">
        <w:rPr>
          <w:color w:val="800000"/>
          <w:highlight w:val="white"/>
        </w:rPr>
        <w:t>"</w:t>
      </w:r>
      <w:r>
        <w:rPr>
          <w:color w:val="800000"/>
          <w:highlight w:val="white"/>
        </w:rPr>
        <w:t>circle</w:t>
      </w:r>
      <w:r w:rsidR="008F4735">
        <w:rPr>
          <w:color w:val="800000"/>
          <w:highlight w:val="white"/>
        </w:rPr>
        <w:t>"</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14:paraId="5CE3B818" w14:textId="77777777" w:rsidR="0044410D" w:rsidRPr="0044410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sidR="008F4735">
        <w:rPr>
          <w:color w:val="800000"/>
          <w:highlight w:val="white"/>
        </w:rPr>
        <w:t>"</w:t>
      </w:r>
      <w:r>
        <w:rPr>
          <w:color w:val="800000"/>
          <w:highlight w:val="white"/>
        </w:rPr>
        <w:t>circle</w:t>
      </w:r>
      <w:r w:rsidR="008F4735">
        <w:rPr>
          <w:color w:val="800000"/>
          <w:highlight w:val="white"/>
        </w:rPr>
        <w:t>"</w:t>
      </w:r>
      <w:r>
        <w:rPr>
          <w:highlight w:val="white"/>
        </w:rPr>
        <w:t>);</w:t>
      </w:r>
    </w:p>
    <w:p w14:paraId="271A63CF" w14:textId="77777777"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3A73D60A"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08E70F4F" w14:textId="77777777"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14:paraId="2342FCBA" w14:textId="77777777" w:rsidR="0044410D" w:rsidRPr="0044410D" w:rsidRDefault="006545D8" w:rsidP="00557F9E">
      <w:pPr>
        <w:pStyle w:val="Heading2"/>
      </w:pPr>
      <w:bookmarkStart w:id="1496" w:name="_Toc402619889"/>
      <w:bookmarkStart w:id="1497" w:name="_Toc401414074"/>
      <w:r>
        <w:t xml:space="preserve">Unary </w:t>
      </w:r>
      <w:r w:rsidR="00557F9E">
        <w:t>Operators</w:t>
      </w:r>
      <w:bookmarkEnd w:id="1496"/>
      <w:bookmarkEnd w:id="1497"/>
    </w:p>
    <w:p w14:paraId="5BE639CB"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2A4412DD" w14:textId="77777777" w:rsidR="0044410D" w:rsidRPr="0044410D" w:rsidRDefault="00200182" w:rsidP="00200182">
      <w:pPr>
        <w:pStyle w:val="Heading3"/>
      </w:pPr>
      <w:bookmarkStart w:id="1498" w:name="_Toc402619890"/>
      <w:bookmarkStart w:id="1499" w:name="_Toc401414075"/>
      <w:r>
        <w:lastRenderedPageBreak/>
        <w:t>The ++ and -- operators</w:t>
      </w:r>
      <w:bookmarkEnd w:id="1498"/>
      <w:bookmarkEnd w:id="1499"/>
    </w:p>
    <w:p w14:paraId="10947444"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B510E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2A3D0F39" w14:textId="77777777" w:rsidR="0044410D" w:rsidRPr="0044410D" w:rsidRDefault="0093713F" w:rsidP="0093713F">
      <w:pPr>
        <w:pStyle w:val="Heading3"/>
      </w:pPr>
      <w:bookmarkStart w:id="1500" w:name="_Toc402619891"/>
      <w:bookmarkStart w:id="1501" w:name="_Toc401414076"/>
      <w:r>
        <w:t>The +</w:t>
      </w:r>
      <w:r w:rsidR="00085731">
        <w:t>, –, and ~</w:t>
      </w:r>
      <w:r>
        <w:t xml:space="preserve"> operator</w:t>
      </w:r>
      <w:r w:rsidR="00085731">
        <w:t>s</w:t>
      </w:r>
      <w:bookmarkEnd w:id="1500"/>
      <w:bookmarkEnd w:id="1501"/>
    </w:p>
    <w:p w14:paraId="037DD23B"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0CF6D0B7"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73B1C78E" w14:textId="77777777" w:rsidR="0044410D" w:rsidRPr="0044410D" w:rsidRDefault="0093713F" w:rsidP="0093713F">
      <w:pPr>
        <w:pStyle w:val="Code"/>
      </w:pPr>
      <w:r w:rsidRPr="003C06BA">
        <w:rPr>
          <w:color w:val="0000FF"/>
          <w:highlight w:val="white"/>
        </w:rPr>
        <w:t>function</w:t>
      </w:r>
      <w:r>
        <w:t xml:space="preserve"> getValue() { ... }</w:t>
      </w:r>
    </w:p>
    <w:p w14:paraId="064192F1" w14:textId="77777777" w:rsidR="0044410D" w:rsidRPr="0044410D" w:rsidRDefault="0093713F" w:rsidP="0093713F">
      <w:pPr>
        <w:pStyle w:val="Code"/>
      </w:pPr>
      <w:r w:rsidRPr="003C06BA">
        <w:rPr>
          <w:color w:val="0000FF"/>
          <w:highlight w:val="white"/>
        </w:rPr>
        <w:t>var</w:t>
      </w:r>
      <w:r>
        <w:t xml:space="preserve"> n = +getValue();</w:t>
      </w:r>
    </w:p>
    <w:p w14:paraId="1CAEE0E0" w14:textId="77777777"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7BF5A320" w14:textId="77777777" w:rsidR="0044410D" w:rsidRPr="0044410D" w:rsidRDefault="00200182" w:rsidP="00200182">
      <w:pPr>
        <w:pStyle w:val="Heading3"/>
      </w:pPr>
      <w:bookmarkStart w:id="1502" w:name="_Toc402619892"/>
      <w:bookmarkStart w:id="1503" w:name="_Toc401414077"/>
      <w:r>
        <w:t>The ! operator</w:t>
      </w:r>
      <w:bookmarkEnd w:id="1502"/>
      <w:bookmarkEnd w:id="1503"/>
    </w:p>
    <w:p w14:paraId="197FF3D8"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5CBA6AA0" w14:textId="77777777"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76996F10" w14:textId="77777777" w:rsidR="0044410D" w:rsidRPr="0044410D" w:rsidRDefault="00885194" w:rsidP="00885194">
      <w:pPr>
        <w:pStyle w:val="Code"/>
      </w:pPr>
      <w:r w:rsidRPr="003C06BA">
        <w:rPr>
          <w:color w:val="0000FF"/>
          <w:highlight w:val="white"/>
        </w:rPr>
        <w:t>function</w:t>
      </w:r>
      <w:r>
        <w:t xml:space="preserve"> getValue() { ... }</w:t>
      </w:r>
    </w:p>
    <w:p w14:paraId="7746AB13" w14:textId="77777777" w:rsidR="0044410D" w:rsidRPr="0044410D" w:rsidRDefault="00885194" w:rsidP="00885194">
      <w:pPr>
        <w:pStyle w:val="Code"/>
      </w:pPr>
      <w:r w:rsidRPr="003C06BA">
        <w:rPr>
          <w:color w:val="0000FF"/>
          <w:highlight w:val="white"/>
        </w:rPr>
        <w:t>var</w:t>
      </w:r>
      <w:r>
        <w:t xml:space="preserve"> b = !!getValue();</w:t>
      </w:r>
    </w:p>
    <w:p w14:paraId="6D1DF841" w14:textId="77777777"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31C9B54C" w14:textId="77777777" w:rsidR="0044410D" w:rsidRPr="0044410D" w:rsidRDefault="00BE5B28" w:rsidP="00BE5B28">
      <w:pPr>
        <w:pStyle w:val="Heading3"/>
      </w:pPr>
      <w:bookmarkStart w:id="1504" w:name="_Toc402619893"/>
      <w:bookmarkStart w:id="1505" w:name="_Toc401414078"/>
      <w:r>
        <w:t>The delete Operator</w:t>
      </w:r>
      <w:bookmarkEnd w:id="1504"/>
      <w:bookmarkEnd w:id="1505"/>
    </w:p>
    <w:p w14:paraId="223CFCCD"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18BB164C" w14:textId="77777777" w:rsidR="0044410D" w:rsidRPr="0044410D" w:rsidRDefault="00BE5B28" w:rsidP="00BE5B28">
      <w:pPr>
        <w:pStyle w:val="Heading3"/>
      </w:pPr>
      <w:bookmarkStart w:id="1506" w:name="_Toc402619894"/>
      <w:bookmarkStart w:id="1507" w:name="_Toc401414079"/>
      <w:r>
        <w:t>The void Operator</w:t>
      </w:r>
      <w:bookmarkEnd w:id="1506"/>
      <w:bookmarkEnd w:id="1507"/>
    </w:p>
    <w:p w14:paraId="5C532292"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B510EF">
        <w:t>3.2.6</w:t>
      </w:r>
      <w:r>
        <w:fldChar w:fldCharType="end"/>
      </w:r>
      <w:r>
        <w:t>).</w:t>
      </w:r>
    </w:p>
    <w:p w14:paraId="7C622762" w14:textId="77777777" w:rsidR="0044410D" w:rsidRPr="0044410D" w:rsidRDefault="00BE5B28" w:rsidP="00BE5B28">
      <w:pPr>
        <w:pStyle w:val="Heading3"/>
      </w:pPr>
      <w:bookmarkStart w:id="1508" w:name="_Toc402619895"/>
      <w:bookmarkStart w:id="1509" w:name="_Toc401414080"/>
      <w:r>
        <w:t>The typeof Operator</w:t>
      </w:r>
      <w:bookmarkEnd w:id="1508"/>
      <w:bookmarkEnd w:id="1509"/>
    </w:p>
    <w:p w14:paraId="5C8DCD77" w14:textId="3C9C8798"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B510EF">
        <w:t>3.</w:t>
      </w:r>
      <w:del w:id="1510" w:author="Anders Hejlsberg" w:date="2014-11-01T15:43:00Z">
        <w:r w:rsidR="00633278">
          <w:delText>6</w:delText>
        </w:r>
      </w:del>
      <w:ins w:id="1511" w:author="Anders Hejlsberg" w:date="2014-11-01T15:43:00Z">
        <w:r w:rsidR="00B510EF">
          <w:t>7</w:t>
        </w:r>
      </w:ins>
      <w:r w:rsidR="00B510EF">
        <w:t>.9</w:t>
      </w:r>
      <w:r w:rsidR="00FA44D9">
        <w:fldChar w:fldCharType="end"/>
      </w:r>
      <w:r w:rsidR="00942411">
        <w:t>) to produce the type of an expression.</w:t>
      </w:r>
    </w:p>
    <w:p w14:paraId="4710399A" w14:textId="77777777" w:rsidR="0044410D" w:rsidRPr="0044410D" w:rsidRDefault="00942411" w:rsidP="00942411">
      <w:pPr>
        <w:pStyle w:val="Code"/>
      </w:pPr>
      <w:r w:rsidRPr="00942411">
        <w:rPr>
          <w:color w:val="0000FF"/>
          <w:highlight w:val="white"/>
        </w:rPr>
        <w:lastRenderedPageBreak/>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547EADF3"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1AE4176D" w14:textId="77777777" w:rsidR="0044410D" w:rsidRPr="0044410D" w:rsidRDefault="006545D8" w:rsidP="006545D8">
      <w:pPr>
        <w:pStyle w:val="Heading2"/>
      </w:pPr>
      <w:bookmarkStart w:id="1512" w:name="_Toc402619896"/>
      <w:bookmarkStart w:id="1513" w:name="_Toc401414081"/>
      <w:r>
        <w:t>Binary Operators</w:t>
      </w:r>
      <w:bookmarkEnd w:id="1512"/>
      <w:bookmarkEnd w:id="1513"/>
    </w:p>
    <w:p w14:paraId="3B636366" w14:textId="3EB4BF66"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del w:id="1514" w:author="Anders Hejlsberg" w:date="2014-11-01T15:43:00Z">
        <w:r>
          <w:delText>object</w:delText>
        </w:r>
      </w:del>
      <w:ins w:id="1515" w:author="Anders Hejlsberg" w:date="2014-11-01T15:43:00Z">
        <w:r w:rsidR="00B90622">
          <w:t>other</w:t>
        </w:r>
      </w:ins>
      <w:r w:rsidR="00B90622">
        <w:t xml:space="preserve"> types </w:t>
      </w:r>
      <w:del w:id="1516" w:author="Anders Hejlsberg" w:date="2014-11-01T15:43:00Z">
        <w:r w:rsidR="00EF2F14">
          <w:delText xml:space="preserve">and type parameters </w:delText>
        </w:r>
      </w:del>
      <w:r w:rsidR="00EF2F14">
        <w:t xml:space="preserve">(the </w:t>
      </w:r>
      <w:del w:id="1517" w:author="Anders Hejlsberg" w:date="2014-11-01T15:43:00Z">
        <w:r w:rsidR="00EF2F14">
          <w:delText>Object</w:delText>
        </w:r>
      </w:del>
      <w:ins w:id="1518" w:author="Anders Hejlsberg" w:date="2014-11-01T15:43:00Z">
        <w:r w:rsidR="00EF2F14">
          <w:t>O</w:t>
        </w:r>
        <w:r w:rsidR="00B90622">
          <w:t>ther</w:t>
        </w:r>
      </w:ins>
      <w:r w:rsidR="00EF2F14">
        <w:t xml:space="preserve"> column in the tables) </w:t>
      </w:r>
      <w:r>
        <w:t>are provided.</w:t>
      </w:r>
    </w:p>
    <w:p w14:paraId="6EE91FBC" w14:textId="77777777" w:rsidR="0044410D" w:rsidRPr="0044410D" w:rsidRDefault="00880B99" w:rsidP="00D647A7">
      <w:pPr>
        <w:pStyle w:val="Heading3"/>
      </w:pPr>
      <w:bookmarkStart w:id="1519" w:name="_Toc402619897"/>
      <w:bookmarkStart w:id="1520" w:name="_Toc40141408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519"/>
      <w:bookmarkEnd w:id="1520"/>
    </w:p>
    <w:p w14:paraId="00736DC8"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3C0E09" w:rsidRPr="001446D5" w14:paraId="7A890121" w14:textId="77777777" w:rsidTr="006D1EAF">
        <w:trPr>
          <w:trHeight w:val="432"/>
        </w:trPr>
        <w:tc>
          <w:tcPr>
            <w:tcW w:w="1080" w:type="dxa"/>
            <w:shd w:val="clear" w:color="auto" w:fill="D9D9D9" w:themeFill="background1" w:themeFillShade="D9"/>
            <w:vAlign w:val="center"/>
          </w:tcPr>
          <w:p w14:paraId="67473625" w14:textId="77777777" w:rsidR="003C0E09" w:rsidRPr="003C0E09" w:rsidRDefault="003C0E09" w:rsidP="003C0E09">
            <w:pPr>
              <w:keepNext/>
              <w:jc w:val="center"/>
            </w:pPr>
          </w:p>
        </w:tc>
        <w:tc>
          <w:tcPr>
            <w:tcW w:w="1080" w:type="dxa"/>
            <w:shd w:val="clear" w:color="auto" w:fill="D9D9D9" w:themeFill="background1" w:themeFillShade="D9"/>
            <w:vAlign w:val="center"/>
          </w:tcPr>
          <w:p w14:paraId="31F514E4"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222F3FE7"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09B348ED"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3E0174EE"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58EF9737" w14:textId="371F806D" w:rsidR="003C0E09" w:rsidRPr="001446D5" w:rsidRDefault="00882169" w:rsidP="00B90622">
            <w:pPr>
              <w:keepNext/>
              <w:jc w:val="center"/>
            </w:pPr>
            <w:del w:id="1521" w:author="Anders Hejlsberg" w:date="2014-11-01T15:43:00Z">
              <w:r>
                <w:delText>O</w:delText>
              </w:r>
              <w:r w:rsidR="003C0E09" w:rsidRPr="001446D5">
                <w:delText>bject</w:delText>
              </w:r>
            </w:del>
            <w:ins w:id="1522" w:author="Anders Hejlsberg" w:date="2014-11-01T15:43:00Z">
              <w:r>
                <w:t>O</w:t>
              </w:r>
              <w:r w:rsidR="00B90622">
                <w:t>ther</w:t>
              </w:r>
            </w:ins>
          </w:p>
        </w:tc>
      </w:tr>
      <w:tr w:rsidR="003C0E09" w:rsidRPr="001446D5" w14:paraId="04D40539" w14:textId="77777777" w:rsidTr="006D1EAF">
        <w:trPr>
          <w:trHeight w:val="432"/>
        </w:trPr>
        <w:tc>
          <w:tcPr>
            <w:tcW w:w="1080" w:type="dxa"/>
            <w:shd w:val="clear" w:color="auto" w:fill="D9D9D9" w:themeFill="background1" w:themeFillShade="D9"/>
            <w:vAlign w:val="center"/>
          </w:tcPr>
          <w:p w14:paraId="74FD3B42" w14:textId="77777777" w:rsidR="003C0E09" w:rsidRPr="001446D5" w:rsidRDefault="00882169" w:rsidP="003C0E09">
            <w:pPr>
              <w:keepNext/>
              <w:jc w:val="center"/>
            </w:pPr>
            <w:r>
              <w:t>A</w:t>
            </w:r>
            <w:r w:rsidR="003C0E09" w:rsidRPr="001446D5">
              <w:t>ny</w:t>
            </w:r>
          </w:p>
        </w:tc>
        <w:tc>
          <w:tcPr>
            <w:tcW w:w="1080" w:type="dxa"/>
            <w:vAlign w:val="center"/>
          </w:tcPr>
          <w:p w14:paraId="31D73EF3"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2996C061" w14:textId="77777777" w:rsidR="003C0E09" w:rsidRPr="001446D5" w:rsidRDefault="003C0E09" w:rsidP="003C0E09">
            <w:pPr>
              <w:keepNext/>
              <w:jc w:val="center"/>
            </w:pPr>
          </w:p>
        </w:tc>
        <w:tc>
          <w:tcPr>
            <w:tcW w:w="1080" w:type="dxa"/>
            <w:vAlign w:val="center"/>
          </w:tcPr>
          <w:p w14:paraId="175F0363"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3119EA5" w14:textId="77777777" w:rsidR="003C0E09" w:rsidRPr="001446D5" w:rsidRDefault="003C0E09" w:rsidP="003C0E09">
            <w:pPr>
              <w:keepNext/>
              <w:jc w:val="center"/>
            </w:pPr>
          </w:p>
        </w:tc>
        <w:tc>
          <w:tcPr>
            <w:tcW w:w="1080" w:type="dxa"/>
            <w:shd w:val="clear" w:color="auto" w:fill="F2F2F2" w:themeFill="background1" w:themeFillShade="F2"/>
            <w:vAlign w:val="center"/>
          </w:tcPr>
          <w:p w14:paraId="45FFE3D4" w14:textId="77777777" w:rsidR="003C0E09" w:rsidRPr="001446D5" w:rsidRDefault="003C0E09" w:rsidP="003C0E09">
            <w:pPr>
              <w:keepNext/>
              <w:jc w:val="center"/>
            </w:pPr>
          </w:p>
        </w:tc>
      </w:tr>
      <w:tr w:rsidR="003C0E09" w:rsidRPr="001446D5" w14:paraId="1AFC9872" w14:textId="77777777" w:rsidTr="006D1EAF">
        <w:trPr>
          <w:trHeight w:val="432"/>
        </w:trPr>
        <w:tc>
          <w:tcPr>
            <w:tcW w:w="1080" w:type="dxa"/>
            <w:shd w:val="clear" w:color="auto" w:fill="D9D9D9" w:themeFill="background1" w:themeFillShade="D9"/>
            <w:vAlign w:val="center"/>
          </w:tcPr>
          <w:p w14:paraId="54D920F1"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28D19119" w14:textId="77777777" w:rsidR="003C0E09" w:rsidRPr="001446D5" w:rsidRDefault="003C0E09" w:rsidP="003C0E09">
            <w:pPr>
              <w:keepNext/>
              <w:jc w:val="center"/>
            </w:pPr>
          </w:p>
        </w:tc>
        <w:tc>
          <w:tcPr>
            <w:tcW w:w="1080" w:type="dxa"/>
            <w:shd w:val="clear" w:color="auto" w:fill="F2F2F2" w:themeFill="background1" w:themeFillShade="F2"/>
            <w:vAlign w:val="center"/>
          </w:tcPr>
          <w:p w14:paraId="0AB833DE" w14:textId="77777777" w:rsidR="003C0E09" w:rsidRPr="001446D5" w:rsidRDefault="003C0E09" w:rsidP="003C0E09">
            <w:pPr>
              <w:keepNext/>
              <w:jc w:val="center"/>
            </w:pPr>
          </w:p>
        </w:tc>
        <w:tc>
          <w:tcPr>
            <w:tcW w:w="1080" w:type="dxa"/>
            <w:shd w:val="clear" w:color="auto" w:fill="F2F2F2" w:themeFill="background1" w:themeFillShade="F2"/>
            <w:vAlign w:val="center"/>
          </w:tcPr>
          <w:p w14:paraId="57AA7F93" w14:textId="77777777" w:rsidR="003C0E09" w:rsidRPr="001446D5" w:rsidRDefault="003C0E09" w:rsidP="003C0E09">
            <w:pPr>
              <w:keepNext/>
              <w:jc w:val="center"/>
            </w:pPr>
          </w:p>
        </w:tc>
        <w:tc>
          <w:tcPr>
            <w:tcW w:w="1080" w:type="dxa"/>
            <w:shd w:val="clear" w:color="auto" w:fill="F2F2F2" w:themeFill="background1" w:themeFillShade="F2"/>
            <w:vAlign w:val="center"/>
          </w:tcPr>
          <w:p w14:paraId="42ECFF85" w14:textId="77777777" w:rsidR="003C0E09" w:rsidRPr="001446D5" w:rsidRDefault="003C0E09" w:rsidP="003C0E09">
            <w:pPr>
              <w:keepNext/>
              <w:jc w:val="center"/>
            </w:pPr>
          </w:p>
        </w:tc>
        <w:tc>
          <w:tcPr>
            <w:tcW w:w="1080" w:type="dxa"/>
            <w:shd w:val="clear" w:color="auto" w:fill="F2F2F2" w:themeFill="background1" w:themeFillShade="F2"/>
            <w:vAlign w:val="center"/>
          </w:tcPr>
          <w:p w14:paraId="19137858" w14:textId="77777777" w:rsidR="003C0E09" w:rsidRPr="001446D5" w:rsidRDefault="003C0E09" w:rsidP="003C0E09">
            <w:pPr>
              <w:keepNext/>
              <w:jc w:val="center"/>
            </w:pPr>
          </w:p>
        </w:tc>
      </w:tr>
      <w:tr w:rsidR="003C0E09" w:rsidRPr="001446D5" w14:paraId="71BD3533" w14:textId="77777777" w:rsidTr="006D1EAF">
        <w:trPr>
          <w:trHeight w:val="432"/>
        </w:trPr>
        <w:tc>
          <w:tcPr>
            <w:tcW w:w="1080" w:type="dxa"/>
            <w:shd w:val="clear" w:color="auto" w:fill="D9D9D9" w:themeFill="background1" w:themeFillShade="D9"/>
            <w:vAlign w:val="center"/>
          </w:tcPr>
          <w:p w14:paraId="67710409"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75B4B711"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0DFF34C" w14:textId="77777777" w:rsidR="003C0E09" w:rsidRPr="001446D5" w:rsidRDefault="003C0E09" w:rsidP="003C0E09">
            <w:pPr>
              <w:keepNext/>
              <w:jc w:val="center"/>
            </w:pPr>
          </w:p>
        </w:tc>
        <w:tc>
          <w:tcPr>
            <w:tcW w:w="1080" w:type="dxa"/>
            <w:vAlign w:val="center"/>
          </w:tcPr>
          <w:p w14:paraId="1A8588A6"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0FD7FA36" w14:textId="77777777" w:rsidR="003C0E09" w:rsidRPr="001446D5" w:rsidRDefault="003C0E09" w:rsidP="003C0E09">
            <w:pPr>
              <w:keepNext/>
              <w:jc w:val="center"/>
            </w:pPr>
          </w:p>
        </w:tc>
        <w:tc>
          <w:tcPr>
            <w:tcW w:w="1080" w:type="dxa"/>
            <w:shd w:val="clear" w:color="auto" w:fill="F2F2F2" w:themeFill="background1" w:themeFillShade="F2"/>
            <w:vAlign w:val="center"/>
          </w:tcPr>
          <w:p w14:paraId="6BA69C0B" w14:textId="77777777" w:rsidR="003C0E09" w:rsidRPr="001446D5" w:rsidRDefault="003C0E09" w:rsidP="003C0E09">
            <w:pPr>
              <w:keepNext/>
              <w:jc w:val="center"/>
            </w:pPr>
          </w:p>
        </w:tc>
      </w:tr>
      <w:tr w:rsidR="003C0E09" w:rsidRPr="001446D5" w14:paraId="60EE63A6" w14:textId="77777777" w:rsidTr="006D1EAF">
        <w:trPr>
          <w:trHeight w:val="432"/>
        </w:trPr>
        <w:tc>
          <w:tcPr>
            <w:tcW w:w="1080" w:type="dxa"/>
            <w:shd w:val="clear" w:color="auto" w:fill="D9D9D9" w:themeFill="background1" w:themeFillShade="D9"/>
            <w:vAlign w:val="center"/>
          </w:tcPr>
          <w:p w14:paraId="02AED241"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07C4AA4F" w14:textId="77777777" w:rsidR="003C0E09" w:rsidRPr="001446D5" w:rsidRDefault="003C0E09" w:rsidP="003C0E09">
            <w:pPr>
              <w:keepNext/>
              <w:jc w:val="center"/>
            </w:pPr>
          </w:p>
        </w:tc>
        <w:tc>
          <w:tcPr>
            <w:tcW w:w="1080" w:type="dxa"/>
            <w:shd w:val="clear" w:color="auto" w:fill="F2F2F2" w:themeFill="background1" w:themeFillShade="F2"/>
            <w:vAlign w:val="center"/>
          </w:tcPr>
          <w:p w14:paraId="1EC65000" w14:textId="77777777" w:rsidR="003C0E09" w:rsidRPr="001446D5" w:rsidRDefault="003C0E09" w:rsidP="003C0E09">
            <w:pPr>
              <w:keepNext/>
              <w:jc w:val="center"/>
            </w:pPr>
          </w:p>
        </w:tc>
        <w:tc>
          <w:tcPr>
            <w:tcW w:w="1080" w:type="dxa"/>
            <w:shd w:val="clear" w:color="auto" w:fill="F2F2F2" w:themeFill="background1" w:themeFillShade="F2"/>
            <w:vAlign w:val="center"/>
          </w:tcPr>
          <w:p w14:paraId="38F7DC6B" w14:textId="77777777" w:rsidR="003C0E09" w:rsidRPr="001446D5" w:rsidRDefault="003C0E09" w:rsidP="003C0E09">
            <w:pPr>
              <w:keepNext/>
              <w:jc w:val="center"/>
            </w:pPr>
          </w:p>
        </w:tc>
        <w:tc>
          <w:tcPr>
            <w:tcW w:w="1080" w:type="dxa"/>
            <w:shd w:val="clear" w:color="auto" w:fill="F2F2F2" w:themeFill="background1" w:themeFillShade="F2"/>
            <w:vAlign w:val="center"/>
          </w:tcPr>
          <w:p w14:paraId="17CFC9F4" w14:textId="77777777" w:rsidR="003C0E09" w:rsidRPr="001446D5" w:rsidRDefault="003C0E09" w:rsidP="003C0E09">
            <w:pPr>
              <w:keepNext/>
              <w:jc w:val="center"/>
            </w:pPr>
          </w:p>
        </w:tc>
        <w:tc>
          <w:tcPr>
            <w:tcW w:w="1080" w:type="dxa"/>
            <w:shd w:val="clear" w:color="auto" w:fill="F2F2F2" w:themeFill="background1" w:themeFillShade="F2"/>
            <w:vAlign w:val="center"/>
          </w:tcPr>
          <w:p w14:paraId="1983660B" w14:textId="77777777" w:rsidR="003C0E09" w:rsidRPr="001446D5" w:rsidRDefault="003C0E09" w:rsidP="003C0E09">
            <w:pPr>
              <w:keepNext/>
              <w:jc w:val="center"/>
            </w:pPr>
          </w:p>
        </w:tc>
      </w:tr>
      <w:tr w:rsidR="003C0E09" w:rsidRPr="001446D5" w14:paraId="08CD8E42" w14:textId="77777777" w:rsidTr="006D1EAF">
        <w:trPr>
          <w:trHeight w:val="432"/>
        </w:trPr>
        <w:tc>
          <w:tcPr>
            <w:tcW w:w="1080" w:type="dxa"/>
            <w:shd w:val="clear" w:color="auto" w:fill="D9D9D9" w:themeFill="background1" w:themeFillShade="D9"/>
            <w:vAlign w:val="center"/>
          </w:tcPr>
          <w:p w14:paraId="3471C53A" w14:textId="4E8E9D4E" w:rsidR="003C0E09" w:rsidRPr="001446D5" w:rsidRDefault="00882169" w:rsidP="003C0E09">
            <w:pPr>
              <w:keepNext/>
              <w:jc w:val="center"/>
            </w:pPr>
            <w:del w:id="1523" w:author="Anders Hejlsberg" w:date="2014-11-01T15:43:00Z">
              <w:r>
                <w:delText>O</w:delText>
              </w:r>
              <w:r w:rsidR="003C0E09" w:rsidRPr="001446D5">
                <w:delText>bject</w:delText>
              </w:r>
            </w:del>
            <w:ins w:id="1524" w:author="Anders Hejlsberg" w:date="2014-11-01T15:43:00Z">
              <w:r>
                <w:t>O</w:t>
              </w:r>
              <w:r w:rsidR="00B90622">
                <w:t>ther</w:t>
              </w:r>
            </w:ins>
          </w:p>
        </w:tc>
        <w:tc>
          <w:tcPr>
            <w:tcW w:w="1080" w:type="dxa"/>
            <w:shd w:val="clear" w:color="auto" w:fill="F2F2F2" w:themeFill="background1" w:themeFillShade="F2"/>
            <w:vAlign w:val="center"/>
          </w:tcPr>
          <w:p w14:paraId="0BA80775" w14:textId="77777777" w:rsidR="003C0E09" w:rsidRPr="001446D5" w:rsidRDefault="003C0E09" w:rsidP="003C0E09">
            <w:pPr>
              <w:keepNext/>
              <w:jc w:val="center"/>
            </w:pPr>
          </w:p>
        </w:tc>
        <w:tc>
          <w:tcPr>
            <w:tcW w:w="1080" w:type="dxa"/>
            <w:shd w:val="clear" w:color="auto" w:fill="F2F2F2" w:themeFill="background1" w:themeFillShade="F2"/>
            <w:vAlign w:val="center"/>
          </w:tcPr>
          <w:p w14:paraId="4832CE9F" w14:textId="77777777" w:rsidR="003C0E09" w:rsidRPr="001446D5" w:rsidRDefault="003C0E09" w:rsidP="003C0E09">
            <w:pPr>
              <w:keepNext/>
              <w:jc w:val="center"/>
            </w:pPr>
          </w:p>
        </w:tc>
        <w:tc>
          <w:tcPr>
            <w:tcW w:w="1080" w:type="dxa"/>
            <w:shd w:val="clear" w:color="auto" w:fill="F2F2F2" w:themeFill="background1" w:themeFillShade="F2"/>
            <w:vAlign w:val="center"/>
          </w:tcPr>
          <w:p w14:paraId="602D8FAA" w14:textId="77777777" w:rsidR="003C0E09" w:rsidRPr="001446D5" w:rsidRDefault="003C0E09" w:rsidP="003C0E09">
            <w:pPr>
              <w:keepNext/>
              <w:jc w:val="center"/>
            </w:pPr>
          </w:p>
        </w:tc>
        <w:tc>
          <w:tcPr>
            <w:tcW w:w="1080" w:type="dxa"/>
            <w:shd w:val="clear" w:color="auto" w:fill="F2F2F2" w:themeFill="background1" w:themeFillShade="F2"/>
            <w:vAlign w:val="center"/>
          </w:tcPr>
          <w:p w14:paraId="4EED47CC" w14:textId="77777777" w:rsidR="003C0E09" w:rsidRPr="001446D5" w:rsidRDefault="003C0E09" w:rsidP="003C0E09">
            <w:pPr>
              <w:keepNext/>
              <w:jc w:val="center"/>
            </w:pPr>
          </w:p>
        </w:tc>
        <w:tc>
          <w:tcPr>
            <w:tcW w:w="1080" w:type="dxa"/>
            <w:shd w:val="clear" w:color="auto" w:fill="F2F2F2" w:themeFill="background1" w:themeFillShade="F2"/>
            <w:vAlign w:val="center"/>
          </w:tcPr>
          <w:p w14:paraId="7FE82B2E" w14:textId="77777777" w:rsidR="003C0E09" w:rsidRPr="001446D5" w:rsidRDefault="003C0E09" w:rsidP="003C0E09">
            <w:pPr>
              <w:keepNext/>
              <w:jc w:val="center"/>
            </w:pPr>
          </w:p>
        </w:tc>
      </w:tr>
    </w:tbl>
    <w:p w14:paraId="50D727E8" w14:textId="77777777" w:rsidR="0044410D" w:rsidRPr="0044410D" w:rsidRDefault="0044410D" w:rsidP="00310A86"/>
    <w:p w14:paraId="6922D661" w14:textId="77777777" w:rsidR="0044410D" w:rsidRPr="0044410D" w:rsidRDefault="009B3E73" w:rsidP="00310A86">
      <w:pPr>
        <w:pStyle w:val="Heading3"/>
      </w:pPr>
      <w:bookmarkStart w:id="1525" w:name="_Toc402619898"/>
      <w:bookmarkStart w:id="1526" w:name="_Toc401414083"/>
      <w:r>
        <w:t>The + operator</w:t>
      </w:r>
      <w:bookmarkEnd w:id="1525"/>
      <w:bookmarkEnd w:id="1526"/>
    </w:p>
    <w:p w14:paraId="7887450A"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9B3E73" w:rsidRPr="001446D5" w14:paraId="72402281" w14:textId="77777777" w:rsidTr="006D1EAF">
        <w:trPr>
          <w:trHeight w:val="432"/>
        </w:trPr>
        <w:tc>
          <w:tcPr>
            <w:tcW w:w="1080" w:type="dxa"/>
            <w:shd w:val="clear" w:color="auto" w:fill="D9D9D9" w:themeFill="background1" w:themeFillShade="D9"/>
            <w:vAlign w:val="center"/>
          </w:tcPr>
          <w:p w14:paraId="78708FDC" w14:textId="77777777" w:rsidR="009B3E73" w:rsidRPr="00880B99" w:rsidRDefault="009B3E73" w:rsidP="00C40CB7">
            <w:pPr>
              <w:keepNext/>
              <w:jc w:val="center"/>
            </w:pPr>
          </w:p>
        </w:tc>
        <w:tc>
          <w:tcPr>
            <w:tcW w:w="1080" w:type="dxa"/>
            <w:shd w:val="clear" w:color="auto" w:fill="D9D9D9" w:themeFill="background1" w:themeFillShade="D9"/>
            <w:vAlign w:val="center"/>
          </w:tcPr>
          <w:p w14:paraId="114BD519"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253AE265"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5F0C0D03"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6C5C2180"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257E1D8B" w14:textId="50358CA8" w:rsidR="009B3E73" w:rsidRPr="001446D5" w:rsidRDefault="00DF0C2F" w:rsidP="00C40CB7">
            <w:pPr>
              <w:keepNext/>
              <w:jc w:val="center"/>
            </w:pPr>
            <w:del w:id="1527" w:author="Anders Hejlsberg" w:date="2014-11-01T15:43:00Z">
              <w:r>
                <w:delText>O</w:delText>
              </w:r>
              <w:r w:rsidR="009B3E73" w:rsidRPr="001446D5">
                <w:delText>bject</w:delText>
              </w:r>
            </w:del>
            <w:ins w:id="1528" w:author="Anders Hejlsberg" w:date="2014-11-01T15:43:00Z">
              <w:r>
                <w:t>O</w:t>
              </w:r>
              <w:r w:rsidR="00B90622">
                <w:t>ther</w:t>
              </w:r>
            </w:ins>
          </w:p>
        </w:tc>
      </w:tr>
      <w:tr w:rsidR="009B3E73" w:rsidRPr="001446D5" w14:paraId="784278D6" w14:textId="77777777" w:rsidTr="006D1EAF">
        <w:trPr>
          <w:trHeight w:val="432"/>
        </w:trPr>
        <w:tc>
          <w:tcPr>
            <w:tcW w:w="1080" w:type="dxa"/>
            <w:shd w:val="clear" w:color="auto" w:fill="D9D9D9" w:themeFill="background1" w:themeFillShade="D9"/>
            <w:vAlign w:val="center"/>
          </w:tcPr>
          <w:p w14:paraId="217893DE" w14:textId="77777777" w:rsidR="009B3E73" w:rsidRPr="001446D5" w:rsidRDefault="00DF0C2F" w:rsidP="00C40CB7">
            <w:pPr>
              <w:keepNext/>
              <w:jc w:val="center"/>
            </w:pPr>
            <w:r>
              <w:t>A</w:t>
            </w:r>
            <w:r w:rsidR="009B3E73" w:rsidRPr="001446D5">
              <w:t>ny</w:t>
            </w:r>
          </w:p>
        </w:tc>
        <w:tc>
          <w:tcPr>
            <w:tcW w:w="1080" w:type="dxa"/>
            <w:vAlign w:val="center"/>
          </w:tcPr>
          <w:p w14:paraId="29CD7FCB" w14:textId="77777777" w:rsidR="009B3E73" w:rsidRPr="001446D5" w:rsidRDefault="00DF0C2F" w:rsidP="00C40CB7">
            <w:pPr>
              <w:keepNext/>
              <w:jc w:val="center"/>
            </w:pPr>
            <w:r>
              <w:t>A</w:t>
            </w:r>
            <w:r w:rsidR="009B3E73">
              <w:t>ny</w:t>
            </w:r>
          </w:p>
        </w:tc>
        <w:tc>
          <w:tcPr>
            <w:tcW w:w="1080" w:type="dxa"/>
            <w:vAlign w:val="center"/>
          </w:tcPr>
          <w:p w14:paraId="4BAC67E9" w14:textId="77777777" w:rsidR="009B3E73" w:rsidRPr="001446D5" w:rsidRDefault="00DF0C2F" w:rsidP="00C40CB7">
            <w:pPr>
              <w:keepNext/>
              <w:jc w:val="center"/>
            </w:pPr>
            <w:r>
              <w:t>A</w:t>
            </w:r>
            <w:r w:rsidR="009B3E73">
              <w:t>ny</w:t>
            </w:r>
          </w:p>
        </w:tc>
        <w:tc>
          <w:tcPr>
            <w:tcW w:w="1080" w:type="dxa"/>
            <w:vAlign w:val="center"/>
          </w:tcPr>
          <w:p w14:paraId="301B3554" w14:textId="77777777" w:rsidR="009B3E73" w:rsidRPr="001446D5" w:rsidRDefault="00DF0C2F" w:rsidP="00C40CB7">
            <w:pPr>
              <w:keepNext/>
              <w:jc w:val="center"/>
            </w:pPr>
            <w:r>
              <w:t>A</w:t>
            </w:r>
            <w:r w:rsidR="009B3E73">
              <w:t>ny</w:t>
            </w:r>
          </w:p>
        </w:tc>
        <w:tc>
          <w:tcPr>
            <w:tcW w:w="1080" w:type="dxa"/>
            <w:vAlign w:val="center"/>
          </w:tcPr>
          <w:p w14:paraId="1ED9AFA2" w14:textId="77777777" w:rsidR="009B3E73" w:rsidRPr="001446D5" w:rsidRDefault="00DF0C2F" w:rsidP="00C40CB7">
            <w:pPr>
              <w:keepNext/>
              <w:jc w:val="center"/>
            </w:pPr>
            <w:r>
              <w:t>S</w:t>
            </w:r>
            <w:r w:rsidR="00D61669">
              <w:t>tring</w:t>
            </w:r>
          </w:p>
        </w:tc>
        <w:tc>
          <w:tcPr>
            <w:tcW w:w="1080" w:type="dxa"/>
            <w:vAlign w:val="center"/>
          </w:tcPr>
          <w:p w14:paraId="2033A4B5" w14:textId="77777777" w:rsidR="009B3E73" w:rsidRPr="001446D5" w:rsidRDefault="00DF0C2F" w:rsidP="00C40CB7">
            <w:pPr>
              <w:keepNext/>
              <w:jc w:val="center"/>
            </w:pPr>
            <w:r>
              <w:t>A</w:t>
            </w:r>
            <w:r w:rsidR="009B3E73">
              <w:t>ny</w:t>
            </w:r>
          </w:p>
        </w:tc>
      </w:tr>
      <w:tr w:rsidR="009B3E73" w:rsidRPr="001446D5" w14:paraId="63CE43F8" w14:textId="77777777" w:rsidTr="006D1EAF">
        <w:trPr>
          <w:trHeight w:val="432"/>
        </w:trPr>
        <w:tc>
          <w:tcPr>
            <w:tcW w:w="1080" w:type="dxa"/>
            <w:shd w:val="clear" w:color="auto" w:fill="D9D9D9" w:themeFill="background1" w:themeFillShade="D9"/>
            <w:vAlign w:val="center"/>
          </w:tcPr>
          <w:p w14:paraId="292295B7" w14:textId="77777777" w:rsidR="009B3E73" w:rsidRPr="001446D5" w:rsidRDefault="00DF0C2F" w:rsidP="00C40CB7">
            <w:pPr>
              <w:keepNext/>
              <w:jc w:val="center"/>
            </w:pPr>
            <w:r>
              <w:t>Boolean</w:t>
            </w:r>
          </w:p>
        </w:tc>
        <w:tc>
          <w:tcPr>
            <w:tcW w:w="1080" w:type="dxa"/>
            <w:vAlign w:val="center"/>
          </w:tcPr>
          <w:p w14:paraId="2ED65D9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70D0D745" w14:textId="77777777" w:rsidR="009B3E73" w:rsidRPr="001446D5" w:rsidRDefault="009B3E73" w:rsidP="00C40CB7">
            <w:pPr>
              <w:keepNext/>
              <w:jc w:val="center"/>
            </w:pPr>
          </w:p>
        </w:tc>
        <w:tc>
          <w:tcPr>
            <w:tcW w:w="1080" w:type="dxa"/>
            <w:shd w:val="clear" w:color="auto" w:fill="F2F2F2" w:themeFill="background1" w:themeFillShade="F2"/>
            <w:vAlign w:val="center"/>
          </w:tcPr>
          <w:p w14:paraId="16DF7079" w14:textId="77777777" w:rsidR="009B3E73" w:rsidRPr="001446D5" w:rsidRDefault="009B3E73" w:rsidP="00C40CB7">
            <w:pPr>
              <w:keepNext/>
              <w:jc w:val="center"/>
            </w:pPr>
          </w:p>
        </w:tc>
        <w:tc>
          <w:tcPr>
            <w:tcW w:w="1080" w:type="dxa"/>
            <w:vAlign w:val="center"/>
          </w:tcPr>
          <w:p w14:paraId="14EA95EC"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0686288C" w14:textId="77777777" w:rsidR="009B3E73" w:rsidRPr="001446D5" w:rsidRDefault="009B3E73" w:rsidP="00C40CB7">
            <w:pPr>
              <w:keepNext/>
              <w:jc w:val="center"/>
            </w:pPr>
          </w:p>
        </w:tc>
      </w:tr>
      <w:tr w:rsidR="009B3E73" w:rsidRPr="001446D5" w14:paraId="0164F3D7" w14:textId="77777777" w:rsidTr="006D1EAF">
        <w:trPr>
          <w:trHeight w:val="432"/>
        </w:trPr>
        <w:tc>
          <w:tcPr>
            <w:tcW w:w="1080" w:type="dxa"/>
            <w:shd w:val="clear" w:color="auto" w:fill="D9D9D9" w:themeFill="background1" w:themeFillShade="D9"/>
            <w:vAlign w:val="center"/>
          </w:tcPr>
          <w:p w14:paraId="7B127B60"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0F13FC80"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0CCA8043" w14:textId="77777777" w:rsidR="009B3E73" w:rsidRPr="001446D5" w:rsidRDefault="009B3E73" w:rsidP="00C40CB7">
            <w:pPr>
              <w:keepNext/>
              <w:jc w:val="center"/>
            </w:pPr>
          </w:p>
        </w:tc>
        <w:tc>
          <w:tcPr>
            <w:tcW w:w="1080" w:type="dxa"/>
            <w:vAlign w:val="center"/>
          </w:tcPr>
          <w:p w14:paraId="4FA741F0" w14:textId="77777777" w:rsidR="009B3E73" w:rsidRPr="001446D5" w:rsidRDefault="00DF0C2F" w:rsidP="00C40CB7">
            <w:pPr>
              <w:keepNext/>
              <w:jc w:val="center"/>
            </w:pPr>
            <w:r>
              <w:t>N</w:t>
            </w:r>
            <w:r w:rsidR="009B3E73">
              <w:t>umber</w:t>
            </w:r>
          </w:p>
        </w:tc>
        <w:tc>
          <w:tcPr>
            <w:tcW w:w="1080" w:type="dxa"/>
            <w:vAlign w:val="center"/>
          </w:tcPr>
          <w:p w14:paraId="5E99657C"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3DD722F5" w14:textId="77777777" w:rsidR="009B3E73" w:rsidRPr="001446D5" w:rsidRDefault="009B3E73" w:rsidP="00C40CB7">
            <w:pPr>
              <w:keepNext/>
              <w:jc w:val="center"/>
            </w:pPr>
          </w:p>
        </w:tc>
      </w:tr>
      <w:tr w:rsidR="009B3E73" w:rsidRPr="001446D5" w14:paraId="11572D19" w14:textId="77777777" w:rsidTr="006D1EAF">
        <w:trPr>
          <w:trHeight w:val="432"/>
        </w:trPr>
        <w:tc>
          <w:tcPr>
            <w:tcW w:w="1080" w:type="dxa"/>
            <w:shd w:val="clear" w:color="auto" w:fill="D9D9D9" w:themeFill="background1" w:themeFillShade="D9"/>
            <w:vAlign w:val="center"/>
          </w:tcPr>
          <w:p w14:paraId="18EB22A0" w14:textId="77777777" w:rsidR="009B3E73" w:rsidRPr="001446D5" w:rsidRDefault="00DF0C2F" w:rsidP="00C40CB7">
            <w:pPr>
              <w:keepNext/>
              <w:jc w:val="center"/>
            </w:pPr>
            <w:r w:rsidRPr="001446D5">
              <w:t>S</w:t>
            </w:r>
            <w:r w:rsidR="009B3E73" w:rsidRPr="001446D5">
              <w:t>tring</w:t>
            </w:r>
          </w:p>
        </w:tc>
        <w:tc>
          <w:tcPr>
            <w:tcW w:w="1080" w:type="dxa"/>
            <w:vAlign w:val="center"/>
          </w:tcPr>
          <w:p w14:paraId="0F9C0B5A" w14:textId="77777777" w:rsidR="009B3E73" w:rsidRPr="001446D5" w:rsidRDefault="00DF0C2F" w:rsidP="00C40CB7">
            <w:pPr>
              <w:keepNext/>
              <w:jc w:val="center"/>
            </w:pPr>
            <w:r>
              <w:t>S</w:t>
            </w:r>
            <w:r w:rsidR="00D61669">
              <w:t>tring</w:t>
            </w:r>
          </w:p>
        </w:tc>
        <w:tc>
          <w:tcPr>
            <w:tcW w:w="1080" w:type="dxa"/>
            <w:vAlign w:val="center"/>
          </w:tcPr>
          <w:p w14:paraId="706C35A6" w14:textId="77777777" w:rsidR="009B3E73" w:rsidRPr="001446D5" w:rsidRDefault="00DF0C2F" w:rsidP="00C40CB7">
            <w:pPr>
              <w:keepNext/>
              <w:jc w:val="center"/>
            </w:pPr>
            <w:r>
              <w:t>S</w:t>
            </w:r>
            <w:r w:rsidR="009B3E73">
              <w:t>tring</w:t>
            </w:r>
          </w:p>
        </w:tc>
        <w:tc>
          <w:tcPr>
            <w:tcW w:w="1080" w:type="dxa"/>
            <w:vAlign w:val="center"/>
          </w:tcPr>
          <w:p w14:paraId="02532179" w14:textId="77777777" w:rsidR="009B3E73" w:rsidRPr="001446D5" w:rsidRDefault="00DF0C2F" w:rsidP="00C40CB7">
            <w:pPr>
              <w:keepNext/>
              <w:jc w:val="center"/>
            </w:pPr>
            <w:r>
              <w:t>S</w:t>
            </w:r>
            <w:r w:rsidR="009B3E73">
              <w:t>tring</w:t>
            </w:r>
          </w:p>
        </w:tc>
        <w:tc>
          <w:tcPr>
            <w:tcW w:w="1080" w:type="dxa"/>
            <w:vAlign w:val="center"/>
          </w:tcPr>
          <w:p w14:paraId="4A37D9ED" w14:textId="77777777" w:rsidR="009B3E73" w:rsidRPr="001446D5" w:rsidRDefault="00DF0C2F" w:rsidP="00C40CB7">
            <w:pPr>
              <w:keepNext/>
              <w:jc w:val="center"/>
            </w:pPr>
            <w:r>
              <w:t>S</w:t>
            </w:r>
            <w:r w:rsidR="009B3E73">
              <w:t>tring</w:t>
            </w:r>
          </w:p>
        </w:tc>
        <w:tc>
          <w:tcPr>
            <w:tcW w:w="1080" w:type="dxa"/>
            <w:vAlign w:val="center"/>
          </w:tcPr>
          <w:p w14:paraId="5BB03110" w14:textId="77777777" w:rsidR="009B3E73" w:rsidRPr="001446D5" w:rsidRDefault="00DF0C2F" w:rsidP="00C40CB7">
            <w:pPr>
              <w:keepNext/>
              <w:jc w:val="center"/>
            </w:pPr>
            <w:r>
              <w:t>S</w:t>
            </w:r>
            <w:r w:rsidR="009B3E73">
              <w:t>tring</w:t>
            </w:r>
          </w:p>
        </w:tc>
      </w:tr>
      <w:tr w:rsidR="009B3E73" w:rsidRPr="001446D5" w14:paraId="2E4B8C03" w14:textId="77777777" w:rsidTr="006D1EAF">
        <w:trPr>
          <w:trHeight w:val="432"/>
        </w:trPr>
        <w:tc>
          <w:tcPr>
            <w:tcW w:w="1080" w:type="dxa"/>
            <w:shd w:val="clear" w:color="auto" w:fill="D9D9D9" w:themeFill="background1" w:themeFillShade="D9"/>
            <w:vAlign w:val="center"/>
          </w:tcPr>
          <w:p w14:paraId="5869DC57" w14:textId="3161E246" w:rsidR="009B3E73" w:rsidRPr="001446D5" w:rsidRDefault="00DF0C2F" w:rsidP="00C40CB7">
            <w:pPr>
              <w:keepNext/>
              <w:jc w:val="center"/>
            </w:pPr>
            <w:del w:id="1529" w:author="Anders Hejlsberg" w:date="2014-11-01T15:43:00Z">
              <w:r w:rsidRPr="001446D5">
                <w:delText>O</w:delText>
              </w:r>
              <w:r w:rsidR="009B3E73" w:rsidRPr="001446D5">
                <w:delText>bject</w:delText>
              </w:r>
            </w:del>
            <w:ins w:id="1530" w:author="Anders Hejlsberg" w:date="2014-11-01T15:43:00Z">
              <w:r w:rsidRPr="001446D5">
                <w:t>O</w:t>
              </w:r>
              <w:r w:rsidR="00B90622">
                <w:t>ther</w:t>
              </w:r>
            </w:ins>
          </w:p>
        </w:tc>
        <w:tc>
          <w:tcPr>
            <w:tcW w:w="1080" w:type="dxa"/>
            <w:vAlign w:val="center"/>
          </w:tcPr>
          <w:p w14:paraId="7036E1A6"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047B9AAA" w14:textId="77777777" w:rsidR="009B3E73" w:rsidRPr="001446D5" w:rsidRDefault="009B3E73" w:rsidP="00C40CB7">
            <w:pPr>
              <w:keepNext/>
              <w:jc w:val="center"/>
            </w:pPr>
          </w:p>
        </w:tc>
        <w:tc>
          <w:tcPr>
            <w:tcW w:w="1080" w:type="dxa"/>
            <w:shd w:val="clear" w:color="auto" w:fill="F2F2F2" w:themeFill="background1" w:themeFillShade="F2"/>
            <w:vAlign w:val="center"/>
          </w:tcPr>
          <w:p w14:paraId="14E91AE4" w14:textId="77777777" w:rsidR="009B3E73" w:rsidRPr="001446D5" w:rsidRDefault="009B3E73" w:rsidP="00C40CB7">
            <w:pPr>
              <w:keepNext/>
              <w:jc w:val="center"/>
            </w:pPr>
          </w:p>
        </w:tc>
        <w:tc>
          <w:tcPr>
            <w:tcW w:w="1080" w:type="dxa"/>
            <w:vAlign w:val="center"/>
          </w:tcPr>
          <w:p w14:paraId="4DB959F8"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ABD6153" w14:textId="77777777" w:rsidR="009B3E73" w:rsidRPr="001446D5" w:rsidRDefault="009B3E73" w:rsidP="00C40CB7">
            <w:pPr>
              <w:keepNext/>
              <w:jc w:val="center"/>
            </w:pPr>
          </w:p>
        </w:tc>
      </w:tr>
    </w:tbl>
    <w:p w14:paraId="23472748" w14:textId="77777777" w:rsidR="0044410D" w:rsidRPr="0044410D" w:rsidRDefault="0044410D" w:rsidP="00CC556C">
      <w:pPr>
        <w:spacing w:after="0" w:line="240" w:lineRule="exact"/>
      </w:pPr>
    </w:p>
    <w:p w14:paraId="7BBAC6FA"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47704C25" w14:textId="77777777" w:rsidR="0044410D" w:rsidRPr="0044410D" w:rsidRDefault="00D61669" w:rsidP="00D61669">
      <w:pPr>
        <w:pStyle w:val="Code"/>
      </w:pPr>
      <w:r w:rsidRPr="003C06BA">
        <w:rPr>
          <w:color w:val="0000FF"/>
          <w:highlight w:val="white"/>
        </w:rPr>
        <w:t>function</w:t>
      </w:r>
      <w:r>
        <w:t xml:space="preserve"> getValue() { ... }</w:t>
      </w:r>
    </w:p>
    <w:p w14:paraId="3A2613DD" w14:textId="77777777" w:rsidR="0044410D" w:rsidRPr="0044410D" w:rsidRDefault="00D61669" w:rsidP="00D61669">
      <w:pPr>
        <w:pStyle w:val="Code"/>
      </w:pPr>
      <w:r w:rsidRPr="003C06BA">
        <w:rPr>
          <w:color w:val="0000FF"/>
          <w:highlight w:val="white"/>
        </w:rPr>
        <w:t>var</w:t>
      </w:r>
      <w:r>
        <w:t xml:space="preserve"> s = getValue() + </w:t>
      </w:r>
      <w:r w:rsidR="008F4735">
        <w:t>""</w:t>
      </w:r>
      <w:r>
        <w:t>;</w:t>
      </w:r>
    </w:p>
    <w:p w14:paraId="61D4D8C1" w14:textId="77777777"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3D8C4B4A" w14:textId="77777777" w:rsidR="0044410D" w:rsidRPr="0044410D" w:rsidRDefault="009B3E73" w:rsidP="00310A86">
      <w:pPr>
        <w:pStyle w:val="Heading3"/>
      </w:pPr>
      <w:bookmarkStart w:id="1531" w:name="_Toc402619899"/>
      <w:bookmarkStart w:id="1532" w:name="_Toc401414084"/>
      <w:r>
        <w:t>The</w:t>
      </w:r>
      <w:r w:rsidR="00310A86">
        <w:t xml:space="preserve"> &lt;, &gt;, &lt;=, &gt;=, ==, !=, ===, and !== operators</w:t>
      </w:r>
      <w:bookmarkEnd w:id="1531"/>
      <w:bookmarkEnd w:id="1532"/>
    </w:p>
    <w:p w14:paraId="4A31344B" w14:textId="51DF84CE" w:rsidR="00124B3C" w:rsidRPr="00124B3C" w:rsidRDefault="007F3AF6" w:rsidP="00124B3C">
      <w:r>
        <w:t xml:space="preserve">These operators require one </w:t>
      </w:r>
      <w:ins w:id="1533" w:author="Anders Hejlsberg" w:date="2014-11-01T15:43:00Z">
        <w:r w:rsidR="006E49E1">
          <w:t xml:space="preserve">or both of the </w:t>
        </w:r>
      </w:ins>
      <w:r>
        <w:t xml:space="preserve">operand </w:t>
      </w:r>
      <w:del w:id="1534" w:author="Anders Hejlsberg" w:date="2014-11-01T15:43:00Z">
        <w:r>
          <w:delText>type</w:delText>
        </w:r>
      </w:del>
      <w:ins w:id="1535" w:author="Anders Hejlsberg" w:date="2014-11-01T15:43:00Z">
        <w:r>
          <w:t>type</w:t>
        </w:r>
        <w:r w:rsidR="006E49E1">
          <w:t>s</w:t>
        </w:r>
      </w:ins>
      <w:r>
        <w:t xml:space="preserve"> to be </w:t>
      </w:r>
      <w:del w:id="1536" w:author="Anders Hejlsberg" w:date="2014-11-01T15:43:00Z">
        <w:r w:rsidR="00C13150">
          <w:delText>identical</w:delText>
        </w:r>
      </w:del>
      <w:ins w:id="1537" w:author="Anders Hejlsberg" w:date="2014-11-01T15:43:00Z">
        <w:r w:rsidR="006E49E1">
          <w:t>assignable</w:t>
        </w:r>
      </w:ins>
      <w:r w:rsidR="006E49E1">
        <w:t xml:space="preserve"> to</w:t>
      </w:r>
      <w:r>
        <w:t xml:space="preserve"> </w:t>
      </w:r>
      <w:del w:id="1538" w:author="Anders Hejlsberg" w:date="2014-11-01T15:43:00Z">
        <w:r w:rsidR="00C13150">
          <w:delText xml:space="preserve">or </w:delText>
        </w:r>
        <w:r>
          <w:delText xml:space="preserve">a subtype of </w:delText>
        </w:r>
      </w:del>
      <w:r>
        <w:t>the other</w:t>
      </w:r>
      <w:del w:id="1539" w:author="Anders Hejlsberg" w:date="2014-11-01T15:43:00Z">
        <w:r>
          <w:delText xml:space="preserve"> operand type</w:delText>
        </w:r>
      </w:del>
      <w:r>
        <w:t>.</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310A86" w:rsidRPr="001446D5" w14:paraId="7FA72F1A" w14:textId="77777777" w:rsidTr="006D1EAF">
        <w:trPr>
          <w:trHeight w:val="432"/>
        </w:trPr>
        <w:tc>
          <w:tcPr>
            <w:tcW w:w="1080" w:type="dxa"/>
            <w:shd w:val="clear" w:color="auto" w:fill="D9D9D9" w:themeFill="background1" w:themeFillShade="D9"/>
            <w:vAlign w:val="center"/>
          </w:tcPr>
          <w:p w14:paraId="5CAFF5FD" w14:textId="77777777" w:rsidR="00310A86" w:rsidRPr="003C0E09" w:rsidRDefault="00310A86" w:rsidP="00C40CB7">
            <w:pPr>
              <w:keepNext/>
              <w:jc w:val="center"/>
            </w:pPr>
          </w:p>
        </w:tc>
        <w:tc>
          <w:tcPr>
            <w:tcW w:w="1080" w:type="dxa"/>
            <w:shd w:val="clear" w:color="auto" w:fill="D9D9D9" w:themeFill="background1" w:themeFillShade="D9"/>
            <w:vAlign w:val="center"/>
          </w:tcPr>
          <w:p w14:paraId="657CD575"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0115CE96"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3CA3053E"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550CF091"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6C75D632" w14:textId="06F6AA35" w:rsidR="00310A86" w:rsidRPr="001446D5" w:rsidRDefault="00D65E99" w:rsidP="00C40CB7">
            <w:pPr>
              <w:keepNext/>
              <w:jc w:val="center"/>
            </w:pPr>
            <w:del w:id="1540" w:author="Anders Hejlsberg" w:date="2014-11-01T15:43:00Z">
              <w:r>
                <w:delText>O</w:delText>
              </w:r>
              <w:r w:rsidR="00310A86" w:rsidRPr="001446D5">
                <w:delText>bject</w:delText>
              </w:r>
            </w:del>
            <w:ins w:id="1541" w:author="Anders Hejlsberg" w:date="2014-11-01T15:43:00Z">
              <w:r>
                <w:t>O</w:t>
              </w:r>
              <w:r w:rsidR="00B90622">
                <w:t>ther</w:t>
              </w:r>
            </w:ins>
          </w:p>
        </w:tc>
      </w:tr>
      <w:tr w:rsidR="00310A86" w:rsidRPr="001446D5" w14:paraId="0DD8D6A3" w14:textId="77777777" w:rsidTr="006D1EAF">
        <w:trPr>
          <w:trHeight w:val="432"/>
        </w:trPr>
        <w:tc>
          <w:tcPr>
            <w:tcW w:w="1080" w:type="dxa"/>
            <w:shd w:val="clear" w:color="auto" w:fill="D9D9D9" w:themeFill="background1" w:themeFillShade="D9"/>
            <w:vAlign w:val="center"/>
          </w:tcPr>
          <w:p w14:paraId="4BC6EAB6" w14:textId="77777777" w:rsidR="00310A86" w:rsidRPr="001446D5" w:rsidRDefault="00D65E99" w:rsidP="00C40CB7">
            <w:pPr>
              <w:keepNext/>
              <w:jc w:val="center"/>
            </w:pPr>
            <w:r>
              <w:t>A</w:t>
            </w:r>
            <w:r w:rsidR="00310A86" w:rsidRPr="001446D5">
              <w:t>ny</w:t>
            </w:r>
          </w:p>
        </w:tc>
        <w:tc>
          <w:tcPr>
            <w:tcW w:w="1080" w:type="dxa"/>
            <w:vAlign w:val="center"/>
          </w:tcPr>
          <w:p w14:paraId="2927221C" w14:textId="77777777" w:rsidR="00310A86" w:rsidRPr="001446D5" w:rsidRDefault="00D65E99" w:rsidP="00C40CB7">
            <w:pPr>
              <w:keepNext/>
              <w:jc w:val="center"/>
            </w:pPr>
            <w:r>
              <w:t>Boolean</w:t>
            </w:r>
          </w:p>
        </w:tc>
        <w:tc>
          <w:tcPr>
            <w:tcW w:w="1080" w:type="dxa"/>
            <w:vAlign w:val="center"/>
          </w:tcPr>
          <w:p w14:paraId="5D54456A" w14:textId="77777777" w:rsidR="00310A86" w:rsidRPr="001446D5" w:rsidRDefault="00D65E99" w:rsidP="00C40CB7">
            <w:pPr>
              <w:keepNext/>
              <w:jc w:val="center"/>
            </w:pPr>
            <w:r>
              <w:t>Boolean</w:t>
            </w:r>
          </w:p>
        </w:tc>
        <w:tc>
          <w:tcPr>
            <w:tcW w:w="1080" w:type="dxa"/>
            <w:vAlign w:val="center"/>
          </w:tcPr>
          <w:p w14:paraId="04F7EB06" w14:textId="77777777" w:rsidR="00310A86" w:rsidRPr="001446D5" w:rsidRDefault="00D65E99" w:rsidP="00C40CB7">
            <w:pPr>
              <w:keepNext/>
              <w:jc w:val="center"/>
            </w:pPr>
            <w:r>
              <w:t>Boolean</w:t>
            </w:r>
          </w:p>
        </w:tc>
        <w:tc>
          <w:tcPr>
            <w:tcW w:w="1080" w:type="dxa"/>
            <w:vAlign w:val="center"/>
          </w:tcPr>
          <w:p w14:paraId="35FFEDCB" w14:textId="77777777" w:rsidR="00310A86" w:rsidRPr="001446D5" w:rsidRDefault="00D65E99" w:rsidP="00C40CB7">
            <w:pPr>
              <w:keepNext/>
              <w:jc w:val="center"/>
            </w:pPr>
            <w:r>
              <w:t>Boolean</w:t>
            </w:r>
          </w:p>
        </w:tc>
        <w:tc>
          <w:tcPr>
            <w:tcW w:w="1080" w:type="dxa"/>
            <w:vAlign w:val="center"/>
          </w:tcPr>
          <w:p w14:paraId="36524975" w14:textId="77777777" w:rsidR="00310A86" w:rsidRPr="001446D5" w:rsidRDefault="00D65E99" w:rsidP="00C40CB7">
            <w:pPr>
              <w:keepNext/>
              <w:jc w:val="center"/>
            </w:pPr>
            <w:r>
              <w:t>Boolean</w:t>
            </w:r>
          </w:p>
        </w:tc>
      </w:tr>
      <w:tr w:rsidR="00310A86" w:rsidRPr="001446D5" w14:paraId="4D77ADC6" w14:textId="77777777" w:rsidTr="006D1EAF">
        <w:trPr>
          <w:trHeight w:val="432"/>
        </w:trPr>
        <w:tc>
          <w:tcPr>
            <w:tcW w:w="1080" w:type="dxa"/>
            <w:shd w:val="clear" w:color="auto" w:fill="D9D9D9" w:themeFill="background1" w:themeFillShade="D9"/>
            <w:vAlign w:val="center"/>
          </w:tcPr>
          <w:p w14:paraId="52AEE97B" w14:textId="77777777" w:rsidR="00310A86" w:rsidRPr="001446D5" w:rsidRDefault="00D65E99" w:rsidP="00C40CB7">
            <w:pPr>
              <w:keepNext/>
              <w:jc w:val="center"/>
            </w:pPr>
            <w:r>
              <w:t>Boolean</w:t>
            </w:r>
          </w:p>
        </w:tc>
        <w:tc>
          <w:tcPr>
            <w:tcW w:w="1080" w:type="dxa"/>
            <w:vAlign w:val="center"/>
          </w:tcPr>
          <w:p w14:paraId="1B3FEB5A" w14:textId="77777777" w:rsidR="00310A86" w:rsidRPr="001446D5" w:rsidRDefault="00D65E99" w:rsidP="00C40CB7">
            <w:pPr>
              <w:keepNext/>
              <w:jc w:val="center"/>
            </w:pPr>
            <w:r>
              <w:t>Boolean</w:t>
            </w:r>
          </w:p>
        </w:tc>
        <w:tc>
          <w:tcPr>
            <w:tcW w:w="1080" w:type="dxa"/>
            <w:shd w:val="clear" w:color="auto" w:fill="FFFFFF" w:themeFill="background1"/>
            <w:vAlign w:val="center"/>
          </w:tcPr>
          <w:p w14:paraId="7E34A319"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461FA41" w14:textId="77777777" w:rsidR="00310A86" w:rsidRPr="001446D5" w:rsidRDefault="00310A86" w:rsidP="00C40CB7">
            <w:pPr>
              <w:keepNext/>
              <w:jc w:val="center"/>
            </w:pPr>
          </w:p>
        </w:tc>
        <w:tc>
          <w:tcPr>
            <w:tcW w:w="1080" w:type="dxa"/>
            <w:shd w:val="clear" w:color="auto" w:fill="F2F2F2" w:themeFill="background1" w:themeFillShade="F2"/>
            <w:vAlign w:val="center"/>
          </w:tcPr>
          <w:p w14:paraId="7DCA7955" w14:textId="77777777" w:rsidR="00310A86" w:rsidRPr="001446D5" w:rsidRDefault="00310A86" w:rsidP="00C40CB7">
            <w:pPr>
              <w:keepNext/>
              <w:jc w:val="center"/>
            </w:pPr>
          </w:p>
        </w:tc>
        <w:tc>
          <w:tcPr>
            <w:tcW w:w="1080" w:type="dxa"/>
            <w:shd w:val="clear" w:color="auto" w:fill="F2F2F2" w:themeFill="background1" w:themeFillShade="F2"/>
            <w:vAlign w:val="center"/>
          </w:tcPr>
          <w:p w14:paraId="5B9DBD65" w14:textId="77777777" w:rsidR="00310A86" w:rsidRPr="001446D5" w:rsidRDefault="00310A86" w:rsidP="00C40CB7">
            <w:pPr>
              <w:keepNext/>
              <w:jc w:val="center"/>
            </w:pPr>
          </w:p>
        </w:tc>
      </w:tr>
      <w:tr w:rsidR="00310A86" w:rsidRPr="001446D5" w14:paraId="11AD0750" w14:textId="77777777" w:rsidTr="006D1EAF">
        <w:trPr>
          <w:trHeight w:val="432"/>
        </w:trPr>
        <w:tc>
          <w:tcPr>
            <w:tcW w:w="1080" w:type="dxa"/>
            <w:shd w:val="clear" w:color="auto" w:fill="D9D9D9" w:themeFill="background1" w:themeFillShade="D9"/>
            <w:vAlign w:val="center"/>
          </w:tcPr>
          <w:p w14:paraId="035255DB"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08B46CA2"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CB82D91" w14:textId="77777777" w:rsidR="00310A86" w:rsidRPr="001446D5" w:rsidRDefault="00310A86" w:rsidP="00C40CB7">
            <w:pPr>
              <w:keepNext/>
              <w:jc w:val="center"/>
            </w:pPr>
          </w:p>
        </w:tc>
        <w:tc>
          <w:tcPr>
            <w:tcW w:w="1080" w:type="dxa"/>
            <w:vAlign w:val="center"/>
          </w:tcPr>
          <w:p w14:paraId="10B8CC51"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C82EFEF" w14:textId="77777777" w:rsidR="00310A86" w:rsidRPr="001446D5" w:rsidRDefault="00310A86" w:rsidP="00C40CB7">
            <w:pPr>
              <w:keepNext/>
              <w:jc w:val="center"/>
            </w:pPr>
          </w:p>
        </w:tc>
        <w:tc>
          <w:tcPr>
            <w:tcW w:w="1080" w:type="dxa"/>
            <w:shd w:val="clear" w:color="auto" w:fill="F2F2F2" w:themeFill="background1" w:themeFillShade="F2"/>
            <w:vAlign w:val="center"/>
          </w:tcPr>
          <w:p w14:paraId="663B72B9" w14:textId="77777777" w:rsidR="00310A86" w:rsidRPr="001446D5" w:rsidRDefault="00310A86" w:rsidP="00C40CB7">
            <w:pPr>
              <w:keepNext/>
              <w:jc w:val="center"/>
            </w:pPr>
          </w:p>
        </w:tc>
      </w:tr>
      <w:tr w:rsidR="00310A86" w:rsidRPr="001446D5" w14:paraId="4FE77E0F" w14:textId="77777777" w:rsidTr="006D1EAF">
        <w:trPr>
          <w:trHeight w:val="432"/>
        </w:trPr>
        <w:tc>
          <w:tcPr>
            <w:tcW w:w="1080" w:type="dxa"/>
            <w:shd w:val="clear" w:color="auto" w:fill="D9D9D9" w:themeFill="background1" w:themeFillShade="D9"/>
            <w:vAlign w:val="center"/>
          </w:tcPr>
          <w:p w14:paraId="35FE5551" w14:textId="77777777" w:rsidR="00310A86" w:rsidRPr="001446D5" w:rsidRDefault="00D65E99" w:rsidP="00C40CB7">
            <w:pPr>
              <w:keepNext/>
              <w:jc w:val="center"/>
            </w:pPr>
            <w:r w:rsidRPr="001446D5">
              <w:t>S</w:t>
            </w:r>
            <w:r w:rsidR="00310A86" w:rsidRPr="001446D5">
              <w:t>tring</w:t>
            </w:r>
          </w:p>
        </w:tc>
        <w:tc>
          <w:tcPr>
            <w:tcW w:w="1080" w:type="dxa"/>
            <w:vAlign w:val="center"/>
          </w:tcPr>
          <w:p w14:paraId="791BC250"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8FA789D" w14:textId="77777777" w:rsidR="00310A86" w:rsidRPr="001446D5" w:rsidRDefault="00310A86" w:rsidP="00C40CB7">
            <w:pPr>
              <w:keepNext/>
              <w:jc w:val="center"/>
            </w:pPr>
          </w:p>
        </w:tc>
        <w:tc>
          <w:tcPr>
            <w:tcW w:w="1080" w:type="dxa"/>
            <w:shd w:val="clear" w:color="auto" w:fill="F2F2F2" w:themeFill="background1" w:themeFillShade="F2"/>
            <w:vAlign w:val="center"/>
          </w:tcPr>
          <w:p w14:paraId="7BF1FB1E" w14:textId="77777777" w:rsidR="00310A86" w:rsidRPr="001446D5" w:rsidRDefault="00310A86" w:rsidP="00C40CB7">
            <w:pPr>
              <w:keepNext/>
              <w:jc w:val="center"/>
            </w:pPr>
          </w:p>
        </w:tc>
        <w:tc>
          <w:tcPr>
            <w:tcW w:w="1080" w:type="dxa"/>
            <w:vAlign w:val="center"/>
          </w:tcPr>
          <w:p w14:paraId="0D3BB72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6EEBD78" w14:textId="77777777" w:rsidR="00310A86" w:rsidRPr="001446D5" w:rsidRDefault="00310A86" w:rsidP="00C40CB7">
            <w:pPr>
              <w:keepNext/>
              <w:jc w:val="center"/>
            </w:pPr>
          </w:p>
        </w:tc>
      </w:tr>
      <w:tr w:rsidR="00310A86" w:rsidRPr="001446D5" w14:paraId="5F236CE5" w14:textId="77777777" w:rsidTr="006D1EAF">
        <w:trPr>
          <w:trHeight w:val="432"/>
        </w:trPr>
        <w:tc>
          <w:tcPr>
            <w:tcW w:w="1080" w:type="dxa"/>
            <w:shd w:val="clear" w:color="auto" w:fill="D9D9D9" w:themeFill="background1" w:themeFillShade="D9"/>
            <w:vAlign w:val="center"/>
          </w:tcPr>
          <w:p w14:paraId="7EDBDAA4" w14:textId="3FEC5ECA" w:rsidR="00310A86" w:rsidRPr="001446D5" w:rsidRDefault="00D65E99" w:rsidP="00C40CB7">
            <w:pPr>
              <w:keepNext/>
              <w:jc w:val="center"/>
            </w:pPr>
            <w:del w:id="1542" w:author="Anders Hejlsberg" w:date="2014-11-01T15:43:00Z">
              <w:r>
                <w:delText>O</w:delText>
              </w:r>
              <w:r w:rsidR="00310A86" w:rsidRPr="001446D5">
                <w:delText>bject</w:delText>
              </w:r>
            </w:del>
            <w:ins w:id="1543" w:author="Anders Hejlsberg" w:date="2014-11-01T15:43:00Z">
              <w:r>
                <w:t>O</w:t>
              </w:r>
              <w:r w:rsidR="00B90622">
                <w:t>ther</w:t>
              </w:r>
            </w:ins>
          </w:p>
        </w:tc>
        <w:tc>
          <w:tcPr>
            <w:tcW w:w="1080" w:type="dxa"/>
            <w:vAlign w:val="center"/>
          </w:tcPr>
          <w:p w14:paraId="535FB392"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978DAC2" w14:textId="77777777" w:rsidR="00310A86" w:rsidRPr="001446D5" w:rsidRDefault="00310A86" w:rsidP="00C40CB7">
            <w:pPr>
              <w:keepNext/>
              <w:jc w:val="center"/>
            </w:pPr>
          </w:p>
        </w:tc>
        <w:tc>
          <w:tcPr>
            <w:tcW w:w="1080" w:type="dxa"/>
            <w:shd w:val="clear" w:color="auto" w:fill="F2F2F2" w:themeFill="background1" w:themeFillShade="F2"/>
            <w:vAlign w:val="center"/>
          </w:tcPr>
          <w:p w14:paraId="4C6CFB79" w14:textId="77777777" w:rsidR="00310A86" w:rsidRPr="001446D5" w:rsidRDefault="00310A86" w:rsidP="00C40CB7">
            <w:pPr>
              <w:keepNext/>
              <w:jc w:val="center"/>
            </w:pPr>
          </w:p>
        </w:tc>
        <w:tc>
          <w:tcPr>
            <w:tcW w:w="1080" w:type="dxa"/>
            <w:shd w:val="clear" w:color="auto" w:fill="F2F2F2" w:themeFill="background1" w:themeFillShade="F2"/>
            <w:vAlign w:val="center"/>
          </w:tcPr>
          <w:p w14:paraId="0BF8373D" w14:textId="77777777" w:rsidR="00310A86" w:rsidRPr="001446D5" w:rsidRDefault="00310A86" w:rsidP="00C40CB7">
            <w:pPr>
              <w:keepNext/>
              <w:jc w:val="center"/>
            </w:pPr>
          </w:p>
        </w:tc>
        <w:tc>
          <w:tcPr>
            <w:tcW w:w="1080" w:type="dxa"/>
            <w:vAlign w:val="center"/>
          </w:tcPr>
          <w:p w14:paraId="4C6BD050" w14:textId="77777777" w:rsidR="00310A86" w:rsidRPr="00124B3C" w:rsidRDefault="00D65E99" w:rsidP="00C40CB7">
            <w:pPr>
              <w:keepNext/>
              <w:jc w:val="center"/>
              <w:rPr>
                <w:vertAlign w:val="superscript"/>
              </w:rPr>
            </w:pPr>
            <w:r>
              <w:t>Boolean</w:t>
            </w:r>
          </w:p>
        </w:tc>
      </w:tr>
    </w:tbl>
    <w:p w14:paraId="6D15733E" w14:textId="77777777" w:rsidR="0044410D" w:rsidRPr="0044410D" w:rsidRDefault="0044410D" w:rsidP="00310A86"/>
    <w:p w14:paraId="6AF2FA7F" w14:textId="77777777" w:rsidR="0044410D" w:rsidRPr="0044410D" w:rsidRDefault="00F524FA" w:rsidP="00F524FA">
      <w:pPr>
        <w:pStyle w:val="Heading3"/>
      </w:pPr>
      <w:bookmarkStart w:id="1544" w:name="_Toc402619900"/>
      <w:bookmarkStart w:id="1545" w:name="_Toc401414085"/>
      <w:r>
        <w:t>The instanceof operator</w:t>
      </w:r>
      <w:bookmarkEnd w:id="1544"/>
      <w:bookmarkEnd w:id="1545"/>
    </w:p>
    <w:p w14:paraId="0680C669"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15486FC1"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B510EF">
        <w:t>3.3</w:t>
      </w:r>
      <w:r>
        <w:fldChar w:fldCharType="end"/>
      </w:r>
      <w:r>
        <w:t>.</w:t>
      </w:r>
    </w:p>
    <w:p w14:paraId="16F40F24" w14:textId="77777777" w:rsidR="0044410D" w:rsidRPr="0044410D" w:rsidRDefault="00F524FA" w:rsidP="00F524FA">
      <w:pPr>
        <w:pStyle w:val="Heading3"/>
      </w:pPr>
      <w:bookmarkStart w:id="1546" w:name="_Toc402619901"/>
      <w:bookmarkStart w:id="1547" w:name="_Toc401414086"/>
      <w:r>
        <w:lastRenderedPageBreak/>
        <w:t>The in operator</w:t>
      </w:r>
      <w:bookmarkEnd w:id="1546"/>
      <w:bookmarkEnd w:id="1547"/>
    </w:p>
    <w:p w14:paraId="2BF58B41"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05EC18C7" w14:textId="77777777" w:rsidR="0044410D" w:rsidRPr="0044410D" w:rsidRDefault="00D647A7" w:rsidP="00D647A7">
      <w:pPr>
        <w:pStyle w:val="Heading3"/>
      </w:pPr>
      <w:bookmarkStart w:id="1548" w:name="_Toc402619902"/>
      <w:bookmarkStart w:id="1549" w:name="_Toc401414087"/>
      <w:r>
        <w:t>The &amp;&amp; operator</w:t>
      </w:r>
      <w:bookmarkEnd w:id="1548"/>
      <w:bookmarkEnd w:id="1549"/>
    </w:p>
    <w:p w14:paraId="4D7F4DCE"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D647A7" w:rsidRPr="001446D5" w14:paraId="280A971D" w14:textId="77777777" w:rsidTr="006D1EAF">
        <w:trPr>
          <w:trHeight w:val="432"/>
        </w:trPr>
        <w:tc>
          <w:tcPr>
            <w:tcW w:w="1080" w:type="dxa"/>
            <w:shd w:val="clear" w:color="auto" w:fill="D9D9D9" w:themeFill="background1" w:themeFillShade="D9"/>
            <w:vAlign w:val="center"/>
          </w:tcPr>
          <w:p w14:paraId="27D8A490" w14:textId="77777777" w:rsidR="00D647A7" w:rsidRPr="003C0E09" w:rsidRDefault="00D647A7" w:rsidP="00C40CB7">
            <w:pPr>
              <w:keepNext/>
              <w:jc w:val="center"/>
            </w:pPr>
          </w:p>
        </w:tc>
        <w:tc>
          <w:tcPr>
            <w:tcW w:w="1080" w:type="dxa"/>
            <w:shd w:val="clear" w:color="auto" w:fill="D9D9D9" w:themeFill="background1" w:themeFillShade="D9"/>
            <w:vAlign w:val="center"/>
          </w:tcPr>
          <w:p w14:paraId="3D2E0227"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291563D7"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34A4087F"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13E6BE5D"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1621C18A" w14:textId="69FD3350" w:rsidR="00D647A7" w:rsidRPr="001446D5" w:rsidRDefault="003940D4" w:rsidP="00C40CB7">
            <w:pPr>
              <w:keepNext/>
              <w:jc w:val="center"/>
            </w:pPr>
            <w:del w:id="1550" w:author="Anders Hejlsberg" w:date="2014-11-01T15:43:00Z">
              <w:r>
                <w:delText>O</w:delText>
              </w:r>
              <w:r w:rsidR="00D647A7" w:rsidRPr="001446D5">
                <w:delText>bject</w:delText>
              </w:r>
            </w:del>
            <w:ins w:id="1551" w:author="Anders Hejlsberg" w:date="2014-11-01T15:43:00Z">
              <w:r>
                <w:t>O</w:t>
              </w:r>
              <w:r w:rsidR="00B90622">
                <w:t>ther</w:t>
              </w:r>
            </w:ins>
          </w:p>
        </w:tc>
      </w:tr>
      <w:tr w:rsidR="00D647A7" w:rsidRPr="001446D5" w14:paraId="0AE49610" w14:textId="77777777" w:rsidTr="006D1EAF">
        <w:trPr>
          <w:trHeight w:val="432"/>
        </w:trPr>
        <w:tc>
          <w:tcPr>
            <w:tcW w:w="1080" w:type="dxa"/>
            <w:shd w:val="clear" w:color="auto" w:fill="D9D9D9" w:themeFill="background1" w:themeFillShade="D9"/>
            <w:vAlign w:val="center"/>
          </w:tcPr>
          <w:p w14:paraId="3953EE0E" w14:textId="77777777" w:rsidR="00D647A7" w:rsidRPr="001446D5" w:rsidRDefault="003940D4" w:rsidP="00C40CB7">
            <w:pPr>
              <w:keepNext/>
              <w:jc w:val="center"/>
            </w:pPr>
            <w:r w:rsidRPr="001446D5">
              <w:t>A</w:t>
            </w:r>
            <w:r w:rsidR="00D647A7" w:rsidRPr="001446D5">
              <w:t>ny</w:t>
            </w:r>
          </w:p>
        </w:tc>
        <w:tc>
          <w:tcPr>
            <w:tcW w:w="1080" w:type="dxa"/>
            <w:vAlign w:val="center"/>
          </w:tcPr>
          <w:p w14:paraId="63E0639A" w14:textId="77777777" w:rsidR="00D647A7" w:rsidRPr="001446D5" w:rsidRDefault="003940D4" w:rsidP="00C40CB7">
            <w:pPr>
              <w:keepNext/>
              <w:jc w:val="center"/>
            </w:pPr>
            <w:r>
              <w:t>A</w:t>
            </w:r>
            <w:r w:rsidR="00D647A7">
              <w:t>ny</w:t>
            </w:r>
          </w:p>
        </w:tc>
        <w:tc>
          <w:tcPr>
            <w:tcW w:w="1080" w:type="dxa"/>
            <w:vAlign w:val="center"/>
          </w:tcPr>
          <w:p w14:paraId="325A06F4" w14:textId="77777777" w:rsidR="00D647A7" w:rsidRPr="001446D5" w:rsidRDefault="00D65E99" w:rsidP="00C40CB7">
            <w:pPr>
              <w:keepNext/>
              <w:jc w:val="center"/>
            </w:pPr>
            <w:r>
              <w:t>Boolean</w:t>
            </w:r>
          </w:p>
        </w:tc>
        <w:tc>
          <w:tcPr>
            <w:tcW w:w="1080" w:type="dxa"/>
            <w:vAlign w:val="center"/>
          </w:tcPr>
          <w:p w14:paraId="42C989B8" w14:textId="77777777" w:rsidR="00D647A7" w:rsidRPr="001446D5" w:rsidRDefault="003940D4" w:rsidP="00C40CB7">
            <w:pPr>
              <w:keepNext/>
              <w:jc w:val="center"/>
            </w:pPr>
            <w:r>
              <w:t>N</w:t>
            </w:r>
            <w:r w:rsidR="00D647A7">
              <w:t>umber</w:t>
            </w:r>
          </w:p>
        </w:tc>
        <w:tc>
          <w:tcPr>
            <w:tcW w:w="1080" w:type="dxa"/>
            <w:vAlign w:val="center"/>
          </w:tcPr>
          <w:p w14:paraId="48B531D5" w14:textId="77777777" w:rsidR="00D647A7" w:rsidRPr="001446D5" w:rsidRDefault="003940D4" w:rsidP="00C40CB7">
            <w:pPr>
              <w:keepNext/>
              <w:jc w:val="center"/>
            </w:pPr>
            <w:r>
              <w:t>S</w:t>
            </w:r>
            <w:r w:rsidR="00D647A7">
              <w:t>tring</w:t>
            </w:r>
          </w:p>
        </w:tc>
        <w:tc>
          <w:tcPr>
            <w:tcW w:w="1080" w:type="dxa"/>
            <w:vAlign w:val="center"/>
          </w:tcPr>
          <w:p w14:paraId="6A4597FC" w14:textId="31A66C4A" w:rsidR="00D647A7" w:rsidRPr="001446D5" w:rsidRDefault="003940D4" w:rsidP="00C40CB7">
            <w:pPr>
              <w:keepNext/>
              <w:jc w:val="center"/>
            </w:pPr>
            <w:del w:id="1552" w:author="Anders Hejlsberg" w:date="2014-11-01T15:43:00Z">
              <w:r>
                <w:delText>O</w:delText>
              </w:r>
              <w:r w:rsidR="00D647A7">
                <w:delText>bject</w:delText>
              </w:r>
            </w:del>
            <w:ins w:id="1553" w:author="Anders Hejlsberg" w:date="2014-11-01T15:43:00Z">
              <w:r>
                <w:t>O</w:t>
              </w:r>
              <w:r w:rsidR="00B90622">
                <w:t>ther</w:t>
              </w:r>
            </w:ins>
          </w:p>
        </w:tc>
      </w:tr>
      <w:tr w:rsidR="00D647A7" w:rsidRPr="001446D5" w14:paraId="72A767BD" w14:textId="77777777" w:rsidTr="006D1EAF">
        <w:trPr>
          <w:trHeight w:val="432"/>
        </w:trPr>
        <w:tc>
          <w:tcPr>
            <w:tcW w:w="1080" w:type="dxa"/>
            <w:shd w:val="clear" w:color="auto" w:fill="D9D9D9" w:themeFill="background1" w:themeFillShade="D9"/>
            <w:vAlign w:val="center"/>
          </w:tcPr>
          <w:p w14:paraId="7E5D8C6C" w14:textId="77777777" w:rsidR="00D647A7" w:rsidRPr="001446D5" w:rsidRDefault="00D65E99" w:rsidP="00C40CB7">
            <w:pPr>
              <w:keepNext/>
              <w:jc w:val="center"/>
            </w:pPr>
            <w:r>
              <w:t>Boolean</w:t>
            </w:r>
          </w:p>
        </w:tc>
        <w:tc>
          <w:tcPr>
            <w:tcW w:w="1080" w:type="dxa"/>
            <w:vAlign w:val="center"/>
          </w:tcPr>
          <w:p w14:paraId="65E0F64E"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0255FDE9" w14:textId="77777777" w:rsidR="00D647A7" w:rsidRPr="001446D5" w:rsidRDefault="00D65E99" w:rsidP="00C40CB7">
            <w:pPr>
              <w:keepNext/>
              <w:jc w:val="center"/>
            </w:pPr>
            <w:r>
              <w:t>Boolean</w:t>
            </w:r>
          </w:p>
        </w:tc>
        <w:tc>
          <w:tcPr>
            <w:tcW w:w="1080" w:type="dxa"/>
            <w:vAlign w:val="center"/>
          </w:tcPr>
          <w:p w14:paraId="37FA7284" w14:textId="77777777" w:rsidR="00D647A7" w:rsidRPr="001446D5" w:rsidRDefault="003940D4" w:rsidP="00C40CB7">
            <w:pPr>
              <w:keepNext/>
              <w:jc w:val="center"/>
            </w:pPr>
            <w:r>
              <w:t>N</w:t>
            </w:r>
            <w:r w:rsidR="00D647A7">
              <w:t>umber</w:t>
            </w:r>
          </w:p>
        </w:tc>
        <w:tc>
          <w:tcPr>
            <w:tcW w:w="1080" w:type="dxa"/>
            <w:vAlign w:val="center"/>
          </w:tcPr>
          <w:p w14:paraId="1E080581" w14:textId="77777777" w:rsidR="00D647A7" w:rsidRPr="001446D5" w:rsidRDefault="003940D4" w:rsidP="00C40CB7">
            <w:pPr>
              <w:keepNext/>
              <w:jc w:val="center"/>
            </w:pPr>
            <w:r>
              <w:t>S</w:t>
            </w:r>
            <w:r w:rsidR="00D647A7">
              <w:t>tring</w:t>
            </w:r>
          </w:p>
        </w:tc>
        <w:tc>
          <w:tcPr>
            <w:tcW w:w="1080" w:type="dxa"/>
            <w:vAlign w:val="center"/>
          </w:tcPr>
          <w:p w14:paraId="34C7DE49" w14:textId="58951FC2" w:rsidR="00D647A7" w:rsidRPr="001446D5" w:rsidRDefault="003940D4" w:rsidP="00C40CB7">
            <w:pPr>
              <w:keepNext/>
              <w:jc w:val="center"/>
            </w:pPr>
            <w:del w:id="1554" w:author="Anders Hejlsberg" w:date="2014-11-01T15:43:00Z">
              <w:r>
                <w:delText>O</w:delText>
              </w:r>
              <w:r w:rsidR="00D647A7">
                <w:delText>bject</w:delText>
              </w:r>
            </w:del>
            <w:ins w:id="1555" w:author="Anders Hejlsberg" w:date="2014-11-01T15:43:00Z">
              <w:r>
                <w:t>O</w:t>
              </w:r>
              <w:r w:rsidR="00B90622">
                <w:t>ther</w:t>
              </w:r>
            </w:ins>
          </w:p>
        </w:tc>
      </w:tr>
      <w:tr w:rsidR="00D647A7" w:rsidRPr="001446D5" w14:paraId="67B45DB3" w14:textId="77777777" w:rsidTr="006D1EAF">
        <w:trPr>
          <w:trHeight w:val="432"/>
        </w:trPr>
        <w:tc>
          <w:tcPr>
            <w:tcW w:w="1080" w:type="dxa"/>
            <w:shd w:val="clear" w:color="auto" w:fill="D9D9D9" w:themeFill="background1" w:themeFillShade="D9"/>
            <w:vAlign w:val="center"/>
          </w:tcPr>
          <w:p w14:paraId="1B43B9F8"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10421FC3" w14:textId="77777777" w:rsidR="00D647A7" w:rsidRPr="001446D5" w:rsidRDefault="003940D4" w:rsidP="00C40CB7">
            <w:pPr>
              <w:keepNext/>
              <w:jc w:val="center"/>
            </w:pPr>
            <w:r>
              <w:t>A</w:t>
            </w:r>
            <w:r w:rsidR="00D647A7">
              <w:t>ny</w:t>
            </w:r>
          </w:p>
        </w:tc>
        <w:tc>
          <w:tcPr>
            <w:tcW w:w="1080" w:type="dxa"/>
            <w:vAlign w:val="center"/>
          </w:tcPr>
          <w:p w14:paraId="53C925F3" w14:textId="77777777" w:rsidR="00D647A7" w:rsidRPr="001446D5" w:rsidRDefault="00D65E99" w:rsidP="00C40CB7">
            <w:pPr>
              <w:keepNext/>
              <w:jc w:val="center"/>
            </w:pPr>
            <w:r>
              <w:t>Boolean</w:t>
            </w:r>
          </w:p>
        </w:tc>
        <w:tc>
          <w:tcPr>
            <w:tcW w:w="1080" w:type="dxa"/>
            <w:vAlign w:val="center"/>
          </w:tcPr>
          <w:p w14:paraId="66C1B843" w14:textId="77777777" w:rsidR="00D647A7" w:rsidRPr="001446D5" w:rsidRDefault="003940D4" w:rsidP="00C40CB7">
            <w:pPr>
              <w:keepNext/>
              <w:jc w:val="center"/>
            </w:pPr>
            <w:r>
              <w:t>N</w:t>
            </w:r>
            <w:r w:rsidR="00D647A7">
              <w:t>umber</w:t>
            </w:r>
          </w:p>
        </w:tc>
        <w:tc>
          <w:tcPr>
            <w:tcW w:w="1080" w:type="dxa"/>
            <w:vAlign w:val="center"/>
          </w:tcPr>
          <w:p w14:paraId="30C6CC24" w14:textId="77777777" w:rsidR="00D647A7" w:rsidRPr="001446D5" w:rsidRDefault="003940D4" w:rsidP="00C40CB7">
            <w:pPr>
              <w:keepNext/>
              <w:jc w:val="center"/>
            </w:pPr>
            <w:r>
              <w:t>S</w:t>
            </w:r>
            <w:r w:rsidR="00D647A7">
              <w:t>tring</w:t>
            </w:r>
          </w:p>
        </w:tc>
        <w:tc>
          <w:tcPr>
            <w:tcW w:w="1080" w:type="dxa"/>
            <w:vAlign w:val="center"/>
          </w:tcPr>
          <w:p w14:paraId="559246D6" w14:textId="6BF03D40" w:rsidR="00D647A7" w:rsidRPr="001446D5" w:rsidRDefault="003940D4" w:rsidP="00C40CB7">
            <w:pPr>
              <w:keepNext/>
              <w:jc w:val="center"/>
            </w:pPr>
            <w:del w:id="1556" w:author="Anders Hejlsberg" w:date="2014-11-01T15:43:00Z">
              <w:r>
                <w:delText>O</w:delText>
              </w:r>
              <w:r w:rsidR="00D647A7">
                <w:delText>bject</w:delText>
              </w:r>
            </w:del>
            <w:ins w:id="1557" w:author="Anders Hejlsberg" w:date="2014-11-01T15:43:00Z">
              <w:r>
                <w:t>O</w:t>
              </w:r>
              <w:r w:rsidR="00B90622">
                <w:t>ther</w:t>
              </w:r>
            </w:ins>
          </w:p>
        </w:tc>
      </w:tr>
      <w:tr w:rsidR="00D647A7" w:rsidRPr="001446D5" w14:paraId="4B3EA866" w14:textId="77777777" w:rsidTr="006D1EAF">
        <w:trPr>
          <w:trHeight w:val="432"/>
        </w:trPr>
        <w:tc>
          <w:tcPr>
            <w:tcW w:w="1080" w:type="dxa"/>
            <w:shd w:val="clear" w:color="auto" w:fill="D9D9D9" w:themeFill="background1" w:themeFillShade="D9"/>
            <w:vAlign w:val="center"/>
          </w:tcPr>
          <w:p w14:paraId="0D7B93B1" w14:textId="77777777" w:rsidR="00D647A7" w:rsidRPr="001446D5" w:rsidRDefault="003940D4" w:rsidP="00C40CB7">
            <w:pPr>
              <w:keepNext/>
              <w:jc w:val="center"/>
            </w:pPr>
            <w:r w:rsidRPr="001446D5">
              <w:t>S</w:t>
            </w:r>
            <w:r w:rsidR="00D647A7" w:rsidRPr="001446D5">
              <w:t>tring</w:t>
            </w:r>
          </w:p>
        </w:tc>
        <w:tc>
          <w:tcPr>
            <w:tcW w:w="1080" w:type="dxa"/>
            <w:vAlign w:val="center"/>
          </w:tcPr>
          <w:p w14:paraId="58DDA3D9" w14:textId="77777777" w:rsidR="00D647A7" w:rsidRPr="001446D5" w:rsidRDefault="003940D4" w:rsidP="00C40CB7">
            <w:pPr>
              <w:keepNext/>
              <w:jc w:val="center"/>
            </w:pPr>
            <w:r>
              <w:t>A</w:t>
            </w:r>
            <w:r w:rsidR="00D647A7">
              <w:t>ny</w:t>
            </w:r>
          </w:p>
        </w:tc>
        <w:tc>
          <w:tcPr>
            <w:tcW w:w="1080" w:type="dxa"/>
            <w:vAlign w:val="center"/>
          </w:tcPr>
          <w:p w14:paraId="49E39EAA" w14:textId="77777777" w:rsidR="00D647A7" w:rsidRPr="001446D5" w:rsidRDefault="00D65E99" w:rsidP="00C40CB7">
            <w:pPr>
              <w:keepNext/>
              <w:jc w:val="center"/>
            </w:pPr>
            <w:r>
              <w:t>Boolean</w:t>
            </w:r>
          </w:p>
        </w:tc>
        <w:tc>
          <w:tcPr>
            <w:tcW w:w="1080" w:type="dxa"/>
            <w:vAlign w:val="center"/>
          </w:tcPr>
          <w:p w14:paraId="3C4AA9A3" w14:textId="77777777" w:rsidR="00D647A7" w:rsidRPr="001446D5" w:rsidRDefault="003940D4" w:rsidP="00C40CB7">
            <w:pPr>
              <w:keepNext/>
              <w:jc w:val="center"/>
            </w:pPr>
            <w:r>
              <w:t>N</w:t>
            </w:r>
            <w:r w:rsidR="00D647A7">
              <w:t>umber</w:t>
            </w:r>
          </w:p>
        </w:tc>
        <w:tc>
          <w:tcPr>
            <w:tcW w:w="1080" w:type="dxa"/>
            <w:vAlign w:val="center"/>
          </w:tcPr>
          <w:p w14:paraId="175AAFCE" w14:textId="77777777" w:rsidR="00D647A7" w:rsidRPr="001446D5" w:rsidRDefault="003940D4" w:rsidP="00C40CB7">
            <w:pPr>
              <w:keepNext/>
              <w:jc w:val="center"/>
            </w:pPr>
            <w:r>
              <w:t>S</w:t>
            </w:r>
            <w:r w:rsidR="00D647A7">
              <w:t>tring</w:t>
            </w:r>
          </w:p>
        </w:tc>
        <w:tc>
          <w:tcPr>
            <w:tcW w:w="1080" w:type="dxa"/>
            <w:vAlign w:val="center"/>
          </w:tcPr>
          <w:p w14:paraId="0D17204B" w14:textId="7A6AB00A" w:rsidR="00D647A7" w:rsidRPr="001446D5" w:rsidRDefault="003940D4" w:rsidP="00C40CB7">
            <w:pPr>
              <w:keepNext/>
              <w:jc w:val="center"/>
            </w:pPr>
            <w:del w:id="1558" w:author="Anders Hejlsberg" w:date="2014-11-01T15:43:00Z">
              <w:r>
                <w:delText>O</w:delText>
              </w:r>
              <w:r w:rsidR="00D647A7">
                <w:delText>bject</w:delText>
              </w:r>
            </w:del>
            <w:ins w:id="1559" w:author="Anders Hejlsberg" w:date="2014-11-01T15:43:00Z">
              <w:r>
                <w:t>O</w:t>
              </w:r>
              <w:r w:rsidR="00B90622">
                <w:t>ther</w:t>
              </w:r>
            </w:ins>
          </w:p>
        </w:tc>
      </w:tr>
      <w:tr w:rsidR="00D647A7" w:rsidRPr="001446D5" w14:paraId="79949747" w14:textId="77777777" w:rsidTr="006D1EAF">
        <w:trPr>
          <w:trHeight w:val="432"/>
        </w:trPr>
        <w:tc>
          <w:tcPr>
            <w:tcW w:w="1080" w:type="dxa"/>
            <w:shd w:val="clear" w:color="auto" w:fill="D9D9D9" w:themeFill="background1" w:themeFillShade="D9"/>
            <w:vAlign w:val="center"/>
          </w:tcPr>
          <w:p w14:paraId="3DCF3203" w14:textId="69F07022" w:rsidR="00D647A7" w:rsidRPr="001446D5" w:rsidRDefault="003940D4" w:rsidP="00C40CB7">
            <w:pPr>
              <w:keepNext/>
              <w:jc w:val="center"/>
            </w:pPr>
            <w:del w:id="1560" w:author="Anders Hejlsberg" w:date="2014-11-01T15:43:00Z">
              <w:r>
                <w:delText>O</w:delText>
              </w:r>
              <w:r w:rsidR="00D647A7" w:rsidRPr="001446D5">
                <w:delText>bject</w:delText>
              </w:r>
            </w:del>
            <w:ins w:id="1561" w:author="Anders Hejlsberg" w:date="2014-11-01T15:43:00Z">
              <w:r>
                <w:t>O</w:t>
              </w:r>
              <w:r w:rsidR="00B90622">
                <w:t>ther</w:t>
              </w:r>
            </w:ins>
          </w:p>
        </w:tc>
        <w:tc>
          <w:tcPr>
            <w:tcW w:w="1080" w:type="dxa"/>
            <w:vAlign w:val="center"/>
          </w:tcPr>
          <w:p w14:paraId="50BE7894" w14:textId="77777777" w:rsidR="00D647A7" w:rsidRPr="001446D5" w:rsidRDefault="003940D4" w:rsidP="00C40CB7">
            <w:pPr>
              <w:keepNext/>
              <w:jc w:val="center"/>
            </w:pPr>
            <w:r>
              <w:t>A</w:t>
            </w:r>
            <w:r w:rsidR="00D647A7">
              <w:t>ny</w:t>
            </w:r>
          </w:p>
        </w:tc>
        <w:tc>
          <w:tcPr>
            <w:tcW w:w="1080" w:type="dxa"/>
            <w:vAlign w:val="center"/>
          </w:tcPr>
          <w:p w14:paraId="3624974A" w14:textId="77777777" w:rsidR="00D647A7" w:rsidRPr="001446D5" w:rsidRDefault="00D65E99" w:rsidP="00C40CB7">
            <w:pPr>
              <w:keepNext/>
              <w:jc w:val="center"/>
            </w:pPr>
            <w:r>
              <w:t>Boolean</w:t>
            </w:r>
          </w:p>
        </w:tc>
        <w:tc>
          <w:tcPr>
            <w:tcW w:w="1080" w:type="dxa"/>
            <w:vAlign w:val="center"/>
          </w:tcPr>
          <w:p w14:paraId="34CCBD56" w14:textId="77777777" w:rsidR="00D647A7" w:rsidRPr="001446D5" w:rsidRDefault="003940D4" w:rsidP="00C40CB7">
            <w:pPr>
              <w:keepNext/>
              <w:jc w:val="center"/>
            </w:pPr>
            <w:r>
              <w:t>N</w:t>
            </w:r>
            <w:r w:rsidR="00D647A7">
              <w:t>umber</w:t>
            </w:r>
          </w:p>
        </w:tc>
        <w:tc>
          <w:tcPr>
            <w:tcW w:w="1080" w:type="dxa"/>
            <w:vAlign w:val="center"/>
          </w:tcPr>
          <w:p w14:paraId="2D8862B6" w14:textId="77777777" w:rsidR="00D647A7" w:rsidRPr="001446D5" w:rsidRDefault="003940D4" w:rsidP="00C40CB7">
            <w:pPr>
              <w:keepNext/>
              <w:jc w:val="center"/>
            </w:pPr>
            <w:r>
              <w:t>S</w:t>
            </w:r>
            <w:r w:rsidR="00D647A7">
              <w:t>tring</w:t>
            </w:r>
          </w:p>
        </w:tc>
        <w:tc>
          <w:tcPr>
            <w:tcW w:w="1080" w:type="dxa"/>
            <w:vAlign w:val="center"/>
          </w:tcPr>
          <w:p w14:paraId="643FAB1E" w14:textId="480AB5F9" w:rsidR="00D647A7" w:rsidRPr="001446D5" w:rsidRDefault="003940D4" w:rsidP="00C40CB7">
            <w:pPr>
              <w:keepNext/>
              <w:jc w:val="center"/>
            </w:pPr>
            <w:del w:id="1562" w:author="Anders Hejlsberg" w:date="2014-11-01T15:43:00Z">
              <w:r>
                <w:delText>O</w:delText>
              </w:r>
              <w:r w:rsidR="00D647A7">
                <w:delText>bject</w:delText>
              </w:r>
            </w:del>
            <w:ins w:id="1563" w:author="Anders Hejlsberg" w:date="2014-11-01T15:43:00Z">
              <w:r>
                <w:t>O</w:t>
              </w:r>
              <w:r w:rsidR="00B90622">
                <w:t>ther</w:t>
              </w:r>
            </w:ins>
          </w:p>
        </w:tc>
      </w:tr>
    </w:tbl>
    <w:p w14:paraId="547C88E3" w14:textId="77777777" w:rsidR="0044410D" w:rsidRPr="0044410D" w:rsidRDefault="0044410D" w:rsidP="00D647A7"/>
    <w:p w14:paraId="489C3D50" w14:textId="77777777" w:rsidR="0044410D" w:rsidRPr="0044410D" w:rsidRDefault="00D647A7" w:rsidP="00D647A7">
      <w:pPr>
        <w:pStyle w:val="Heading3"/>
      </w:pPr>
      <w:bookmarkStart w:id="1564" w:name="_Ref368214951"/>
      <w:bookmarkStart w:id="1565" w:name="_Toc402619903"/>
      <w:bookmarkStart w:id="1566" w:name="_Toc401414088"/>
      <w:r>
        <w:t>The || operator</w:t>
      </w:r>
      <w:bookmarkEnd w:id="1564"/>
      <w:bookmarkEnd w:id="1565"/>
      <w:bookmarkEnd w:id="1566"/>
    </w:p>
    <w:p w14:paraId="2CE8FF87" w14:textId="77777777" w:rsidR="0044410D" w:rsidRPr="0044410D" w:rsidRDefault="00936F9C" w:rsidP="00936F9C">
      <w:r>
        <w:t xml:space="preserve">The || operator permits </w:t>
      </w:r>
      <w:r w:rsidR="000F4F6B">
        <w:t>the operands to be of any type.</w:t>
      </w:r>
    </w:p>
    <w:p w14:paraId="019FB33E" w14:textId="77777777"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B510EF">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66ABF2CA"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304"/>
        <w:gridCol w:w="1080"/>
        <w:gridCol w:w="1080"/>
        <w:gridCol w:w="1080"/>
        <w:gridCol w:w="1080"/>
        <w:gridCol w:w="1304"/>
      </w:tblGrid>
      <w:tr w:rsidR="001675F3" w:rsidRPr="001446D5" w14:paraId="4F8A8F6B" w14:textId="77777777" w:rsidTr="006D1EAF">
        <w:trPr>
          <w:trHeight w:val="432"/>
        </w:trPr>
        <w:tc>
          <w:tcPr>
            <w:tcW w:w="1080" w:type="dxa"/>
            <w:shd w:val="clear" w:color="auto" w:fill="D9D9D9" w:themeFill="background1" w:themeFillShade="D9"/>
            <w:vAlign w:val="center"/>
          </w:tcPr>
          <w:p w14:paraId="6D8E2219" w14:textId="77777777" w:rsidR="001675F3" w:rsidRPr="003C0E09" w:rsidRDefault="001675F3" w:rsidP="00C40CB7">
            <w:pPr>
              <w:keepNext/>
              <w:jc w:val="center"/>
            </w:pPr>
          </w:p>
        </w:tc>
        <w:tc>
          <w:tcPr>
            <w:tcW w:w="1080" w:type="dxa"/>
            <w:shd w:val="clear" w:color="auto" w:fill="D9D9D9" w:themeFill="background1" w:themeFillShade="D9"/>
            <w:vAlign w:val="center"/>
          </w:tcPr>
          <w:p w14:paraId="00BF01E9"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3AB8FF9E"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66331E2C"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5219781E"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3621F396" w14:textId="5DF3E154" w:rsidR="001675F3" w:rsidRPr="001446D5" w:rsidRDefault="003940D4" w:rsidP="00C40CB7">
            <w:pPr>
              <w:keepNext/>
              <w:jc w:val="center"/>
            </w:pPr>
            <w:del w:id="1567" w:author="Anders Hejlsberg" w:date="2014-11-01T15:43:00Z">
              <w:r>
                <w:delText>O</w:delText>
              </w:r>
              <w:r w:rsidR="001675F3" w:rsidRPr="001446D5">
                <w:delText>bject</w:delText>
              </w:r>
            </w:del>
            <w:ins w:id="1568" w:author="Anders Hejlsberg" w:date="2014-11-01T15:43:00Z">
              <w:r>
                <w:t>O</w:t>
              </w:r>
              <w:r w:rsidR="00B90622">
                <w:t>ther</w:t>
              </w:r>
            </w:ins>
          </w:p>
        </w:tc>
      </w:tr>
      <w:tr w:rsidR="001675F3" w:rsidRPr="001446D5" w14:paraId="4F01BF9B" w14:textId="77777777" w:rsidTr="006D1EAF">
        <w:trPr>
          <w:trHeight w:val="432"/>
        </w:trPr>
        <w:tc>
          <w:tcPr>
            <w:tcW w:w="1080" w:type="dxa"/>
            <w:shd w:val="clear" w:color="auto" w:fill="D9D9D9" w:themeFill="background1" w:themeFillShade="D9"/>
            <w:vAlign w:val="center"/>
          </w:tcPr>
          <w:p w14:paraId="11ACD21E" w14:textId="77777777" w:rsidR="001675F3" w:rsidRPr="001446D5" w:rsidRDefault="003940D4" w:rsidP="00C40CB7">
            <w:pPr>
              <w:keepNext/>
              <w:jc w:val="center"/>
            </w:pPr>
            <w:r w:rsidRPr="001446D5">
              <w:t>A</w:t>
            </w:r>
            <w:r w:rsidR="001675F3" w:rsidRPr="001446D5">
              <w:t>ny</w:t>
            </w:r>
          </w:p>
        </w:tc>
        <w:tc>
          <w:tcPr>
            <w:tcW w:w="1080" w:type="dxa"/>
            <w:vAlign w:val="center"/>
          </w:tcPr>
          <w:p w14:paraId="2E057F00" w14:textId="77777777" w:rsidR="001675F3" w:rsidRPr="001446D5" w:rsidRDefault="003940D4" w:rsidP="00C40CB7">
            <w:pPr>
              <w:keepNext/>
              <w:jc w:val="center"/>
            </w:pPr>
            <w:r>
              <w:t>A</w:t>
            </w:r>
            <w:r w:rsidR="001675F3">
              <w:t>ny</w:t>
            </w:r>
          </w:p>
        </w:tc>
        <w:tc>
          <w:tcPr>
            <w:tcW w:w="1080" w:type="dxa"/>
            <w:vAlign w:val="center"/>
          </w:tcPr>
          <w:p w14:paraId="23E5DC06" w14:textId="77777777" w:rsidR="001675F3" w:rsidRPr="001446D5" w:rsidRDefault="003940D4" w:rsidP="00C40CB7">
            <w:pPr>
              <w:keepNext/>
              <w:jc w:val="center"/>
            </w:pPr>
            <w:r>
              <w:t>A</w:t>
            </w:r>
            <w:r w:rsidR="001675F3">
              <w:t>ny</w:t>
            </w:r>
          </w:p>
        </w:tc>
        <w:tc>
          <w:tcPr>
            <w:tcW w:w="1080" w:type="dxa"/>
            <w:vAlign w:val="center"/>
          </w:tcPr>
          <w:p w14:paraId="44368E6C" w14:textId="77777777" w:rsidR="001675F3" w:rsidRPr="001446D5" w:rsidRDefault="003940D4" w:rsidP="00C40CB7">
            <w:pPr>
              <w:keepNext/>
              <w:jc w:val="center"/>
            </w:pPr>
            <w:r>
              <w:t>A</w:t>
            </w:r>
            <w:r w:rsidR="001675F3">
              <w:t>ny</w:t>
            </w:r>
          </w:p>
        </w:tc>
        <w:tc>
          <w:tcPr>
            <w:tcW w:w="1080" w:type="dxa"/>
            <w:vAlign w:val="center"/>
          </w:tcPr>
          <w:p w14:paraId="7C02A092" w14:textId="77777777" w:rsidR="001675F3" w:rsidRPr="001446D5" w:rsidRDefault="003940D4" w:rsidP="00C40CB7">
            <w:pPr>
              <w:keepNext/>
              <w:jc w:val="center"/>
            </w:pPr>
            <w:r>
              <w:t>A</w:t>
            </w:r>
            <w:r w:rsidR="001675F3">
              <w:t>ny</w:t>
            </w:r>
          </w:p>
        </w:tc>
        <w:tc>
          <w:tcPr>
            <w:tcW w:w="1080" w:type="dxa"/>
            <w:vAlign w:val="center"/>
          </w:tcPr>
          <w:p w14:paraId="0BD6EAFE" w14:textId="77777777" w:rsidR="001675F3" w:rsidRPr="001446D5" w:rsidRDefault="003940D4" w:rsidP="00C40CB7">
            <w:pPr>
              <w:keepNext/>
              <w:jc w:val="center"/>
            </w:pPr>
            <w:r>
              <w:t>A</w:t>
            </w:r>
            <w:r w:rsidR="001675F3">
              <w:t>ny</w:t>
            </w:r>
          </w:p>
        </w:tc>
      </w:tr>
      <w:tr w:rsidR="001675F3" w:rsidRPr="001446D5" w14:paraId="76164275" w14:textId="77777777" w:rsidTr="006D1EAF">
        <w:trPr>
          <w:trHeight w:val="432"/>
        </w:trPr>
        <w:tc>
          <w:tcPr>
            <w:tcW w:w="1080" w:type="dxa"/>
            <w:shd w:val="clear" w:color="auto" w:fill="D9D9D9" w:themeFill="background1" w:themeFillShade="D9"/>
            <w:vAlign w:val="center"/>
          </w:tcPr>
          <w:p w14:paraId="11207308" w14:textId="77777777" w:rsidR="001675F3" w:rsidRPr="001446D5" w:rsidRDefault="00D65E99" w:rsidP="00C40CB7">
            <w:pPr>
              <w:keepNext/>
              <w:jc w:val="center"/>
            </w:pPr>
            <w:r>
              <w:t>Boolean</w:t>
            </w:r>
          </w:p>
        </w:tc>
        <w:tc>
          <w:tcPr>
            <w:tcW w:w="1080" w:type="dxa"/>
            <w:vAlign w:val="center"/>
          </w:tcPr>
          <w:p w14:paraId="24E9A597"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328267B9" w14:textId="77777777" w:rsidR="001675F3" w:rsidRPr="001446D5" w:rsidRDefault="00D65E99" w:rsidP="00C40CB7">
            <w:pPr>
              <w:keepNext/>
              <w:jc w:val="center"/>
            </w:pPr>
            <w:r>
              <w:t>Boolean</w:t>
            </w:r>
          </w:p>
        </w:tc>
        <w:tc>
          <w:tcPr>
            <w:tcW w:w="1080" w:type="dxa"/>
            <w:vAlign w:val="center"/>
          </w:tcPr>
          <w:p w14:paraId="4FD20431" w14:textId="7018457B" w:rsidR="001675F3" w:rsidRPr="001446D5" w:rsidRDefault="009E0DDA" w:rsidP="00C40CB7">
            <w:pPr>
              <w:keepNext/>
              <w:jc w:val="center"/>
            </w:pPr>
            <w:del w:id="1569" w:author="Anders Hejlsberg" w:date="2014-11-01T15:43:00Z">
              <w:r>
                <w:delText>{ }</w:delText>
              </w:r>
            </w:del>
            <w:ins w:id="1570" w:author="Anders Hejlsberg" w:date="2014-11-01T15:43:00Z">
              <w:r w:rsidR="0002761D">
                <w:t>N | B</w:t>
              </w:r>
            </w:ins>
          </w:p>
        </w:tc>
        <w:tc>
          <w:tcPr>
            <w:tcW w:w="1080" w:type="dxa"/>
            <w:vAlign w:val="center"/>
          </w:tcPr>
          <w:p w14:paraId="46F7996D" w14:textId="6E2E6416" w:rsidR="001675F3" w:rsidRPr="001446D5" w:rsidRDefault="009E0DDA" w:rsidP="00C40CB7">
            <w:pPr>
              <w:keepNext/>
              <w:jc w:val="center"/>
            </w:pPr>
            <w:del w:id="1571" w:author="Anders Hejlsberg" w:date="2014-11-01T15:43:00Z">
              <w:r>
                <w:delText>{ }</w:delText>
              </w:r>
            </w:del>
            <w:ins w:id="1572" w:author="Anders Hejlsberg" w:date="2014-11-01T15:43:00Z">
              <w:r w:rsidR="0002761D">
                <w:t>S | B</w:t>
              </w:r>
            </w:ins>
          </w:p>
        </w:tc>
        <w:tc>
          <w:tcPr>
            <w:tcW w:w="1080" w:type="dxa"/>
            <w:vAlign w:val="center"/>
          </w:tcPr>
          <w:p w14:paraId="23C5CB55" w14:textId="04C2891F" w:rsidR="001675F3" w:rsidRPr="001446D5" w:rsidRDefault="009E0DDA" w:rsidP="00C40CB7">
            <w:pPr>
              <w:keepNext/>
              <w:jc w:val="center"/>
            </w:pPr>
            <w:del w:id="1573" w:author="Anders Hejlsberg" w:date="2014-11-01T15:43:00Z">
              <w:r>
                <w:delText>{ }</w:delText>
              </w:r>
            </w:del>
            <w:ins w:id="1574" w:author="Anders Hejlsberg" w:date="2014-11-01T15:43:00Z">
              <w:r w:rsidR="0002761D">
                <w:t>B | O</w:t>
              </w:r>
            </w:ins>
          </w:p>
        </w:tc>
      </w:tr>
      <w:tr w:rsidR="001675F3" w:rsidRPr="001446D5" w14:paraId="2FE2A72B" w14:textId="77777777" w:rsidTr="006D1EAF">
        <w:trPr>
          <w:trHeight w:val="432"/>
        </w:trPr>
        <w:tc>
          <w:tcPr>
            <w:tcW w:w="1080" w:type="dxa"/>
            <w:shd w:val="clear" w:color="auto" w:fill="D9D9D9" w:themeFill="background1" w:themeFillShade="D9"/>
            <w:vAlign w:val="center"/>
          </w:tcPr>
          <w:p w14:paraId="4F0086C0"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623E6484" w14:textId="77777777" w:rsidR="001675F3" w:rsidRPr="001446D5" w:rsidRDefault="003940D4" w:rsidP="00C40CB7">
            <w:pPr>
              <w:keepNext/>
              <w:jc w:val="center"/>
            </w:pPr>
            <w:r>
              <w:t>A</w:t>
            </w:r>
            <w:r w:rsidR="001675F3">
              <w:t>ny</w:t>
            </w:r>
          </w:p>
        </w:tc>
        <w:tc>
          <w:tcPr>
            <w:tcW w:w="1080" w:type="dxa"/>
            <w:vAlign w:val="center"/>
          </w:tcPr>
          <w:p w14:paraId="0EA303F5" w14:textId="361317BE" w:rsidR="001675F3" w:rsidRPr="001446D5" w:rsidRDefault="009E0DDA" w:rsidP="00C40CB7">
            <w:pPr>
              <w:keepNext/>
              <w:jc w:val="center"/>
            </w:pPr>
            <w:del w:id="1575" w:author="Anders Hejlsberg" w:date="2014-11-01T15:43:00Z">
              <w:r>
                <w:delText>{ }</w:delText>
              </w:r>
            </w:del>
            <w:ins w:id="1576" w:author="Anders Hejlsberg" w:date="2014-11-01T15:43:00Z">
              <w:r w:rsidR="0002761D">
                <w:t>N | B</w:t>
              </w:r>
            </w:ins>
          </w:p>
        </w:tc>
        <w:tc>
          <w:tcPr>
            <w:tcW w:w="1080" w:type="dxa"/>
            <w:vAlign w:val="center"/>
          </w:tcPr>
          <w:p w14:paraId="1EDB85FA" w14:textId="77777777" w:rsidR="001675F3" w:rsidRPr="001446D5" w:rsidRDefault="003940D4" w:rsidP="00C40CB7">
            <w:pPr>
              <w:keepNext/>
              <w:jc w:val="center"/>
            </w:pPr>
            <w:r>
              <w:t>N</w:t>
            </w:r>
            <w:r w:rsidR="001675F3">
              <w:t>umber</w:t>
            </w:r>
          </w:p>
        </w:tc>
        <w:tc>
          <w:tcPr>
            <w:tcW w:w="1080" w:type="dxa"/>
            <w:vAlign w:val="center"/>
          </w:tcPr>
          <w:p w14:paraId="66AF9598" w14:textId="1582B7AE" w:rsidR="001675F3" w:rsidRPr="001446D5" w:rsidRDefault="009E0DDA" w:rsidP="00C40CB7">
            <w:pPr>
              <w:keepNext/>
              <w:jc w:val="center"/>
            </w:pPr>
            <w:del w:id="1577" w:author="Anders Hejlsberg" w:date="2014-11-01T15:43:00Z">
              <w:r>
                <w:delText>{ }</w:delText>
              </w:r>
            </w:del>
            <w:ins w:id="1578" w:author="Anders Hejlsberg" w:date="2014-11-01T15:43:00Z">
              <w:r w:rsidR="0002761D">
                <w:t>S | N</w:t>
              </w:r>
            </w:ins>
          </w:p>
        </w:tc>
        <w:tc>
          <w:tcPr>
            <w:tcW w:w="1080" w:type="dxa"/>
            <w:vAlign w:val="center"/>
          </w:tcPr>
          <w:p w14:paraId="790AD6E2" w14:textId="52CD5804" w:rsidR="001675F3" w:rsidRPr="001446D5" w:rsidRDefault="009E0DDA" w:rsidP="00C40CB7">
            <w:pPr>
              <w:keepNext/>
              <w:jc w:val="center"/>
            </w:pPr>
            <w:del w:id="1579" w:author="Anders Hejlsberg" w:date="2014-11-01T15:43:00Z">
              <w:r>
                <w:delText>{ }</w:delText>
              </w:r>
            </w:del>
            <w:ins w:id="1580" w:author="Anders Hejlsberg" w:date="2014-11-01T15:43:00Z">
              <w:r w:rsidR="0002761D">
                <w:t>N | O</w:t>
              </w:r>
            </w:ins>
          </w:p>
        </w:tc>
      </w:tr>
      <w:tr w:rsidR="001675F3" w:rsidRPr="001446D5" w14:paraId="5EA403A7" w14:textId="77777777" w:rsidTr="006D1EAF">
        <w:trPr>
          <w:trHeight w:val="432"/>
        </w:trPr>
        <w:tc>
          <w:tcPr>
            <w:tcW w:w="1080" w:type="dxa"/>
            <w:shd w:val="clear" w:color="auto" w:fill="D9D9D9" w:themeFill="background1" w:themeFillShade="D9"/>
            <w:vAlign w:val="center"/>
          </w:tcPr>
          <w:p w14:paraId="2533FB42" w14:textId="77777777" w:rsidR="001675F3" w:rsidRPr="001446D5" w:rsidRDefault="003940D4" w:rsidP="00C40CB7">
            <w:pPr>
              <w:keepNext/>
              <w:jc w:val="center"/>
            </w:pPr>
            <w:r w:rsidRPr="001446D5">
              <w:t>S</w:t>
            </w:r>
            <w:r w:rsidR="001675F3" w:rsidRPr="001446D5">
              <w:t>tring</w:t>
            </w:r>
          </w:p>
        </w:tc>
        <w:tc>
          <w:tcPr>
            <w:tcW w:w="1080" w:type="dxa"/>
            <w:vAlign w:val="center"/>
          </w:tcPr>
          <w:p w14:paraId="563AD643" w14:textId="77777777" w:rsidR="001675F3" w:rsidRPr="001446D5" w:rsidRDefault="003940D4" w:rsidP="00C40CB7">
            <w:pPr>
              <w:keepNext/>
              <w:jc w:val="center"/>
            </w:pPr>
            <w:r>
              <w:t>A</w:t>
            </w:r>
            <w:r w:rsidR="001675F3">
              <w:t>ny</w:t>
            </w:r>
          </w:p>
        </w:tc>
        <w:tc>
          <w:tcPr>
            <w:tcW w:w="1080" w:type="dxa"/>
            <w:vAlign w:val="center"/>
          </w:tcPr>
          <w:p w14:paraId="2A3AA687" w14:textId="2AB66812" w:rsidR="001675F3" w:rsidRPr="001446D5" w:rsidRDefault="009E0DDA" w:rsidP="00C40CB7">
            <w:pPr>
              <w:keepNext/>
              <w:jc w:val="center"/>
            </w:pPr>
            <w:del w:id="1581" w:author="Anders Hejlsberg" w:date="2014-11-01T15:43:00Z">
              <w:r>
                <w:delText>{ }</w:delText>
              </w:r>
            </w:del>
            <w:ins w:id="1582" w:author="Anders Hejlsberg" w:date="2014-11-01T15:43:00Z">
              <w:r w:rsidR="0002761D">
                <w:t>S | B</w:t>
              </w:r>
            </w:ins>
          </w:p>
        </w:tc>
        <w:tc>
          <w:tcPr>
            <w:tcW w:w="1080" w:type="dxa"/>
            <w:vAlign w:val="center"/>
          </w:tcPr>
          <w:p w14:paraId="271348E2" w14:textId="32C3537B" w:rsidR="001675F3" w:rsidRPr="001446D5" w:rsidRDefault="009E0DDA" w:rsidP="00C40CB7">
            <w:pPr>
              <w:keepNext/>
              <w:jc w:val="center"/>
            </w:pPr>
            <w:del w:id="1583" w:author="Anders Hejlsberg" w:date="2014-11-01T15:43:00Z">
              <w:r>
                <w:delText>{ }</w:delText>
              </w:r>
            </w:del>
            <w:ins w:id="1584" w:author="Anders Hejlsberg" w:date="2014-11-01T15:43:00Z">
              <w:r w:rsidR="0002761D">
                <w:t>S | N</w:t>
              </w:r>
            </w:ins>
          </w:p>
        </w:tc>
        <w:tc>
          <w:tcPr>
            <w:tcW w:w="1080" w:type="dxa"/>
            <w:vAlign w:val="center"/>
          </w:tcPr>
          <w:p w14:paraId="29DFD6A7" w14:textId="77777777" w:rsidR="001675F3" w:rsidRPr="001446D5" w:rsidRDefault="003940D4" w:rsidP="00C40CB7">
            <w:pPr>
              <w:keepNext/>
              <w:jc w:val="center"/>
            </w:pPr>
            <w:r>
              <w:t>S</w:t>
            </w:r>
            <w:r w:rsidR="001675F3">
              <w:t>tring</w:t>
            </w:r>
          </w:p>
        </w:tc>
        <w:tc>
          <w:tcPr>
            <w:tcW w:w="1080" w:type="dxa"/>
            <w:vAlign w:val="center"/>
          </w:tcPr>
          <w:p w14:paraId="0B3A8243" w14:textId="0A666077" w:rsidR="001675F3" w:rsidRPr="001446D5" w:rsidRDefault="009E0DDA" w:rsidP="00C40CB7">
            <w:pPr>
              <w:keepNext/>
              <w:jc w:val="center"/>
            </w:pPr>
            <w:del w:id="1585" w:author="Anders Hejlsberg" w:date="2014-11-01T15:43:00Z">
              <w:r>
                <w:delText>{ }</w:delText>
              </w:r>
            </w:del>
            <w:ins w:id="1586" w:author="Anders Hejlsberg" w:date="2014-11-01T15:43:00Z">
              <w:r w:rsidR="0002761D">
                <w:t>S | O</w:t>
              </w:r>
            </w:ins>
          </w:p>
        </w:tc>
      </w:tr>
      <w:tr w:rsidR="001675F3" w:rsidRPr="001446D5" w14:paraId="6C09BA66" w14:textId="77777777" w:rsidTr="006D1EAF">
        <w:trPr>
          <w:trHeight w:val="432"/>
        </w:trPr>
        <w:tc>
          <w:tcPr>
            <w:tcW w:w="1080" w:type="dxa"/>
            <w:shd w:val="clear" w:color="auto" w:fill="D9D9D9" w:themeFill="background1" w:themeFillShade="D9"/>
            <w:vAlign w:val="center"/>
          </w:tcPr>
          <w:p w14:paraId="552D0A2A" w14:textId="148F7359" w:rsidR="001675F3" w:rsidRPr="001446D5" w:rsidRDefault="003940D4" w:rsidP="00C40CB7">
            <w:pPr>
              <w:keepNext/>
              <w:jc w:val="center"/>
            </w:pPr>
            <w:del w:id="1587" w:author="Anders Hejlsberg" w:date="2014-11-01T15:43:00Z">
              <w:r>
                <w:delText>O</w:delText>
              </w:r>
              <w:r w:rsidR="001675F3" w:rsidRPr="001446D5">
                <w:delText>bject</w:delText>
              </w:r>
            </w:del>
            <w:ins w:id="1588" w:author="Anders Hejlsberg" w:date="2014-11-01T15:43:00Z">
              <w:r>
                <w:t>O</w:t>
              </w:r>
              <w:r w:rsidR="00B90622">
                <w:t>ther</w:t>
              </w:r>
            </w:ins>
          </w:p>
        </w:tc>
        <w:tc>
          <w:tcPr>
            <w:tcW w:w="1080" w:type="dxa"/>
            <w:vAlign w:val="center"/>
          </w:tcPr>
          <w:p w14:paraId="3BEBC7B2" w14:textId="77777777" w:rsidR="001675F3" w:rsidRPr="001446D5" w:rsidRDefault="003940D4" w:rsidP="00C40CB7">
            <w:pPr>
              <w:keepNext/>
              <w:jc w:val="center"/>
            </w:pPr>
            <w:r>
              <w:t>A</w:t>
            </w:r>
            <w:r w:rsidR="001675F3">
              <w:t>ny</w:t>
            </w:r>
          </w:p>
        </w:tc>
        <w:tc>
          <w:tcPr>
            <w:tcW w:w="1080" w:type="dxa"/>
            <w:vAlign w:val="center"/>
          </w:tcPr>
          <w:p w14:paraId="5F58DAB8" w14:textId="5E48E70F" w:rsidR="001675F3" w:rsidRPr="001446D5" w:rsidRDefault="009E0DDA" w:rsidP="00C40CB7">
            <w:pPr>
              <w:keepNext/>
              <w:jc w:val="center"/>
            </w:pPr>
            <w:del w:id="1589" w:author="Anders Hejlsberg" w:date="2014-11-01T15:43:00Z">
              <w:r>
                <w:delText>{ }</w:delText>
              </w:r>
            </w:del>
            <w:ins w:id="1590" w:author="Anders Hejlsberg" w:date="2014-11-01T15:43:00Z">
              <w:r w:rsidR="0002761D">
                <w:t>B | O</w:t>
              </w:r>
            </w:ins>
          </w:p>
        </w:tc>
        <w:tc>
          <w:tcPr>
            <w:tcW w:w="1080" w:type="dxa"/>
            <w:vAlign w:val="center"/>
          </w:tcPr>
          <w:p w14:paraId="6ECBA3A0" w14:textId="2DD52076" w:rsidR="001675F3" w:rsidRPr="001446D5" w:rsidRDefault="009E0DDA" w:rsidP="00C40CB7">
            <w:pPr>
              <w:keepNext/>
              <w:jc w:val="center"/>
            </w:pPr>
            <w:del w:id="1591" w:author="Anders Hejlsberg" w:date="2014-11-01T15:43:00Z">
              <w:r>
                <w:delText>{ }</w:delText>
              </w:r>
            </w:del>
            <w:ins w:id="1592" w:author="Anders Hejlsberg" w:date="2014-11-01T15:43:00Z">
              <w:r w:rsidR="0002761D">
                <w:t>N | O</w:t>
              </w:r>
            </w:ins>
          </w:p>
        </w:tc>
        <w:tc>
          <w:tcPr>
            <w:tcW w:w="1080" w:type="dxa"/>
            <w:vAlign w:val="center"/>
          </w:tcPr>
          <w:p w14:paraId="155128B7" w14:textId="644B2BED" w:rsidR="001675F3" w:rsidRPr="001446D5" w:rsidRDefault="009E0DDA" w:rsidP="00C40CB7">
            <w:pPr>
              <w:keepNext/>
              <w:jc w:val="center"/>
            </w:pPr>
            <w:del w:id="1593" w:author="Anders Hejlsberg" w:date="2014-11-01T15:43:00Z">
              <w:r>
                <w:delText>{ }</w:delText>
              </w:r>
            </w:del>
            <w:ins w:id="1594" w:author="Anders Hejlsberg" w:date="2014-11-01T15:43:00Z">
              <w:r w:rsidR="0002761D">
                <w:t>S | O</w:t>
              </w:r>
            </w:ins>
          </w:p>
        </w:tc>
        <w:tc>
          <w:tcPr>
            <w:tcW w:w="1080" w:type="dxa"/>
            <w:vAlign w:val="center"/>
          </w:tcPr>
          <w:p w14:paraId="6593A40F" w14:textId="32E113DE" w:rsidR="001675F3" w:rsidRPr="001446D5" w:rsidRDefault="003940D4" w:rsidP="00C40CB7">
            <w:pPr>
              <w:keepNext/>
              <w:jc w:val="center"/>
            </w:pPr>
            <w:del w:id="1595" w:author="Anders Hejlsberg" w:date="2014-11-01T15:43:00Z">
              <w:r>
                <w:delText>O</w:delText>
              </w:r>
              <w:r w:rsidR="001675F3">
                <w:delText>bject</w:delText>
              </w:r>
            </w:del>
            <w:ins w:id="1596" w:author="Anders Hejlsberg" w:date="2014-11-01T15:43:00Z">
              <w:r>
                <w:t>O</w:t>
              </w:r>
              <w:r w:rsidR="00B90622">
                <w:t>ther</w:t>
              </w:r>
            </w:ins>
          </w:p>
        </w:tc>
      </w:tr>
    </w:tbl>
    <w:p w14:paraId="4C40CAEC" w14:textId="77777777" w:rsidR="0044410D" w:rsidRPr="0044410D" w:rsidRDefault="0044410D" w:rsidP="001675F3"/>
    <w:p w14:paraId="6CB5A0EA" w14:textId="77777777" w:rsidR="0044410D" w:rsidRPr="0044410D" w:rsidRDefault="006545D8" w:rsidP="006545D8">
      <w:pPr>
        <w:pStyle w:val="Heading2"/>
      </w:pPr>
      <w:bookmarkStart w:id="1597" w:name="_Ref368215196"/>
      <w:bookmarkStart w:id="1598" w:name="_Toc402619904"/>
      <w:bookmarkStart w:id="1599" w:name="_Toc401414089"/>
      <w:r>
        <w:t>The Conditional Operator</w:t>
      </w:r>
      <w:bookmarkEnd w:id="1597"/>
      <w:bookmarkEnd w:id="1598"/>
      <w:bookmarkEnd w:id="1599"/>
    </w:p>
    <w:p w14:paraId="0EEB2167" w14:textId="77777777" w:rsidR="0044410D" w:rsidRPr="0044410D" w:rsidRDefault="005F0CED" w:rsidP="005F0CED">
      <w:r>
        <w:t>In a conditional expression of the form</w:t>
      </w:r>
    </w:p>
    <w:p w14:paraId="6D6D3193" w14:textId="77777777" w:rsidR="0044410D" w:rsidRPr="0044410D" w:rsidRDefault="00380DB7" w:rsidP="00380DB7">
      <w:pPr>
        <w:pStyle w:val="Code"/>
      </w:pPr>
      <w:r w:rsidRPr="00380DB7">
        <w:lastRenderedPageBreak/>
        <w:t>test</w:t>
      </w:r>
      <w:r w:rsidR="005F0CED" w:rsidRPr="00380DB7">
        <w:t xml:space="preserve"> ? </w:t>
      </w:r>
      <w:r w:rsidRPr="00380DB7">
        <w:t>e</w:t>
      </w:r>
      <w:r w:rsidR="005F0CED" w:rsidRPr="00380DB7">
        <w:t xml:space="preserve">xpr1 : </w:t>
      </w:r>
      <w:r w:rsidRPr="00380DB7">
        <w:t>e</w:t>
      </w:r>
      <w:r w:rsidR="005F0CED" w:rsidRPr="00380DB7">
        <w:t>xpr2</w:t>
      </w:r>
    </w:p>
    <w:p w14:paraId="1113C758" w14:textId="77777777" w:rsidR="0044410D" w:rsidRPr="0044410D" w:rsidRDefault="005F0CED" w:rsidP="005F0CED">
      <w:r>
        <w:t xml:space="preserve">the </w:t>
      </w:r>
      <w:r w:rsidR="00380DB7">
        <w:rPr>
          <w:i/>
        </w:rPr>
        <w:t>test</w:t>
      </w:r>
      <w:r w:rsidR="000F4F6B">
        <w:t xml:space="preserve"> expression may be of any type.</w:t>
      </w:r>
    </w:p>
    <w:p w14:paraId="3ED346DF"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B510EF">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4A52B2ED"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61A706BC" w14:textId="77777777" w:rsidR="0044410D" w:rsidRPr="0044410D" w:rsidRDefault="006545D8" w:rsidP="006545D8">
      <w:pPr>
        <w:pStyle w:val="Heading2"/>
      </w:pPr>
      <w:bookmarkStart w:id="1600" w:name="_Toc402619905"/>
      <w:bookmarkStart w:id="1601" w:name="_Toc401414090"/>
      <w:r>
        <w:t>Assignment Operators</w:t>
      </w:r>
      <w:bookmarkEnd w:id="1600"/>
      <w:bookmarkEnd w:id="1601"/>
    </w:p>
    <w:p w14:paraId="5FBA55ED" w14:textId="77777777" w:rsidR="0044410D" w:rsidRPr="0044410D" w:rsidRDefault="00CF49A6" w:rsidP="00CF49A6">
      <w:r>
        <w:t>An assignment of the form</w:t>
      </w:r>
    </w:p>
    <w:p w14:paraId="0A7F5A10" w14:textId="77777777" w:rsidR="0044410D" w:rsidRPr="0044410D" w:rsidRDefault="00380DB7" w:rsidP="00380DB7">
      <w:pPr>
        <w:pStyle w:val="Code"/>
      </w:pPr>
      <w:r>
        <w:t>v</w:t>
      </w:r>
      <w:r w:rsidR="006826BC" w:rsidRPr="00380DB7">
        <w:t xml:space="preserve"> = </w:t>
      </w:r>
      <w:r>
        <w:t>expr</w:t>
      </w:r>
    </w:p>
    <w:p w14:paraId="52AEE00B" w14:textId="7FC3ED48"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B510EF">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B510EF">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B510EF">
        <w:t>3.</w:t>
      </w:r>
      <w:del w:id="1602" w:author="Anders Hejlsberg" w:date="2014-11-01T15:43:00Z">
        <w:r w:rsidR="00633278">
          <w:delText>8</w:delText>
        </w:r>
      </w:del>
      <w:ins w:id="1603" w:author="Anders Hejlsberg" w:date="2014-11-01T15:43:00Z">
        <w:r w:rsidR="00B510EF">
          <w:t>10</w:t>
        </w:r>
      </w:ins>
      <w:r w:rsidR="00B510EF">
        <w:t>.4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19D5E3BC" w14:textId="77777777" w:rsidR="0044410D" w:rsidRPr="0044410D" w:rsidRDefault="0032221F" w:rsidP="004573D1">
      <w:r>
        <w:t>A</w:t>
      </w:r>
      <w:r w:rsidR="006826BC">
        <w:t xml:space="preserve"> </w:t>
      </w:r>
      <w:r w:rsidR="00551824">
        <w:t xml:space="preserve">compound </w:t>
      </w:r>
      <w:r w:rsidR="006826BC">
        <w:t>assignment of the form</w:t>
      </w:r>
    </w:p>
    <w:p w14:paraId="3D8E5FB1" w14:textId="77777777" w:rsidR="0044410D" w:rsidRPr="0044410D" w:rsidRDefault="00380DB7" w:rsidP="00380DB7">
      <w:pPr>
        <w:pStyle w:val="Code"/>
      </w:pPr>
      <w:r>
        <w:t>v</w:t>
      </w:r>
      <w:r w:rsidR="006826BC" w:rsidRPr="00380DB7">
        <w:t xml:space="preserve"> </w:t>
      </w:r>
      <w:r>
        <w:t>??</w:t>
      </w:r>
      <w:r w:rsidR="006826BC" w:rsidRPr="00380DB7">
        <w:t xml:space="preserve">= </w:t>
      </w:r>
      <w:r>
        <w:t>expr</w:t>
      </w:r>
    </w:p>
    <w:p w14:paraId="19F9CC37" w14:textId="77777777"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14:paraId="1F1C1553" w14:textId="77777777" w:rsidR="0044410D" w:rsidRPr="0044410D" w:rsidRDefault="006826BC" w:rsidP="003F21EC">
      <w:pPr>
        <w:pStyle w:val="Code"/>
      </w:pPr>
      <w:r w:rsidRPr="00380DB7">
        <w:t>*=   /=   %=   +=   -=   &lt;&lt;=   &gt;&gt;=   &gt;&gt;&gt;=   &amp;=   ^=   |=</w:t>
      </w:r>
    </w:p>
    <w:p w14:paraId="136AE599" w14:textId="77777777" w:rsidR="0044410D" w:rsidRP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B510E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14:paraId="06F6ED43" w14:textId="77777777" w:rsidR="0044410D" w:rsidRPr="0044410D" w:rsidRDefault="008F6A09" w:rsidP="008F6A09">
      <w:pPr>
        <w:pStyle w:val="Heading2"/>
      </w:pPr>
      <w:bookmarkStart w:id="1604" w:name="_Toc402619906"/>
      <w:bookmarkStart w:id="1605" w:name="_Toc401414091"/>
      <w:r>
        <w:t>The Comma Operator</w:t>
      </w:r>
      <w:bookmarkEnd w:id="1604"/>
      <w:bookmarkEnd w:id="1605"/>
    </w:p>
    <w:p w14:paraId="49F8CC2D" w14:textId="77777777" w:rsidR="0044410D" w:rsidRPr="0044410D" w:rsidRDefault="008F6A09" w:rsidP="008F6A09">
      <w:r>
        <w:t>The comma operator permits the operands to be of any type and produces a result that is of the same type as the second operand.</w:t>
      </w:r>
    </w:p>
    <w:p w14:paraId="68BDB3F6" w14:textId="77777777" w:rsidR="0044410D" w:rsidRPr="0044410D" w:rsidRDefault="00676B66" w:rsidP="00150AB2">
      <w:pPr>
        <w:pStyle w:val="Heading2"/>
      </w:pPr>
      <w:bookmarkStart w:id="1606" w:name="_Ref314551848"/>
      <w:bookmarkStart w:id="1607" w:name="_Ref314665618"/>
      <w:bookmarkStart w:id="1608" w:name="_Toc402619907"/>
      <w:bookmarkStart w:id="1609" w:name="_Toc401414092"/>
      <w:r>
        <w:t>Contextually</w:t>
      </w:r>
      <w:r w:rsidR="002B1EAF">
        <w:t xml:space="preserve"> Typed Expressions</w:t>
      </w:r>
      <w:bookmarkEnd w:id="1606"/>
      <w:bookmarkEnd w:id="1607"/>
      <w:bookmarkEnd w:id="1608"/>
      <w:bookmarkEnd w:id="1609"/>
    </w:p>
    <w:p w14:paraId="50ADC77F" w14:textId="77777777"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35CB38E4" w14:textId="77777777"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50524FEE" w14:textId="77777777" w:rsidR="0044410D" w:rsidRPr="0044410D" w:rsidRDefault="00E01096" w:rsidP="00E01096">
      <w:r>
        <w:t>the assignment</w:t>
      </w:r>
    </w:p>
    <w:p w14:paraId="00D133C8" w14:textId="77777777"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74BC3CB8" w14:textId="77777777" w:rsidR="0044410D" w:rsidRPr="0044410D" w:rsidRDefault="00E01096" w:rsidP="002B1EAF">
      <w:r>
        <w:lastRenderedPageBreak/>
        <w:t xml:space="preserve">infers </w:t>
      </w:r>
      <w:r w:rsidRPr="00617C55">
        <w:t>the type o</w:t>
      </w:r>
      <w:r w:rsidRPr="006F5FD2">
        <w:t xml:space="preserve">f </w:t>
      </w:r>
      <w:r w:rsidR="007E702F">
        <w:t xml:space="preserve">the </w:t>
      </w:r>
      <w:r w:rsidR="008F4735">
        <w:t>'</w:t>
      </w:r>
      <w:r w:rsidRPr="006F5FD2">
        <w:t>s</w:t>
      </w:r>
      <w:r w:rsidR="008F4735">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74726078" w14:textId="77777777"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62EBCA1C" w14:textId="77777777"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rsidR="008F4735">
        <w:t>'</w:t>
      </w:r>
      <w:r>
        <w:t>s return type.</w:t>
      </w:r>
    </w:p>
    <w:p w14:paraId="0AB59161" w14:textId="77777777" w:rsidR="0044410D" w:rsidRPr="0044410D" w:rsidRDefault="00527E90" w:rsidP="00236652">
      <w:pPr>
        <w:pStyle w:val="ListParagraph"/>
        <w:numPr>
          <w:ilvl w:val="0"/>
          <w:numId w:val="10"/>
        </w:numPr>
      </w:pPr>
      <w:r>
        <w:t>In typed function calls, argument expressions are contextually typed by their parameter types.</w:t>
      </w:r>
    </w:p>
    <w:p w14:paraId="7296FDB8" w14:textId="77777777" w:rsidR="0044410D" w:rsidRPr="0044410D" w:rsidRDefault="00527E90" w:rsidP="00236652">
      <w:pPr>
        <w:pStyle w:val="ListParagraph"/>
        <w:numPr>
          <w:ilvl w:val="0"/>
          <w:numId w:val="10"/>
        </w:numPr>
      </w:pPr>
      <w:r>
        <w:t>In type assertions, the expression is contextually typed by the indicated type.</w:t>
      </w:r>
    </w:p>
    <w:p w14:paraId="259060A0" w14:textId="77777777"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14:paraId="2ED79971" w14:textId="77777777" w:rsidR="0044410D" w:rsidRPr="0044410D" w:rsidRDefault="00527E90" w:rsidP="00236652">
      <w:pPr>
        <w:pStyle w:val="ListParagraph"/>
        <w:numPr>
          <w:ilvl w:val="0"/>
          <w:numId w:val="10"/>
        </w:numPr>
      </w:pPr>
      <w:r>
        <w:t>In assignment expressions, the right hand expression is contextually typed by the type of the left hand expression.</w:t>
      </w:r>
    </w:p>
    <w:p w14:paraId="20264A30" w14:textId="77777777" w:rsidR="0044410D" w:rsidRPr="0044410D" w:rsidRDefault="00891604" w:rsidP="00236652">
      <w:pPr>
        <w:pStyle w:val="ListParagraph"/>
        <w:numPr>
          <w:ilvl w:val="0"/>
          <w:numId w:val="10"/>
        </w:numPr>
      </w:pPr>
      <w:r>
        <w:t>In contextually typed object literals, property assignments are contextually typed by their property types.</w:t>
      </w:r>
    </w:p>
    <w:p w14:paraId="77F8C782" w14:textId="77777777" w:rsidR="0044410D" w:rsidRPr="0044410D" w:rsidRDefault="00891604" w:rsidP="00236652">
      <w:pPr>
        <w:pStyle w:val="ListParagraph"/>
        <w:numPr>
          <w:ilvl w:val="0"/>
          <w:numId w:val="10"/>
        </w:numPr>
      </w:pPr>
      <w:r>
        <w:t>In contextually typed array literals, element expressions are contextually typed by the array element type.</w:t>
      </w:r>
    </w:p>
    <w:p w14:paraId="1E0ACFA6" w14:textId="77777777"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14:paraId="1FCCCBBA" w14:textId="77777777" w:rsidR="0044410D" w:rsidRPr="0044410D" w:rsidRDefault="002F3E6A" w:rsidP="00236652">
      <w:pPr>
        <w:pStyle w:val="ListParagraph"/>
        <w:numPr>
          <w:ilvl w:val="0"/>
          <w:numId w:val="10"/>
        </w:numPr>
      </w:pPr>
      <w:r>
        <w:t>In contextually typed conditional operator expressions, the operands are contextually typed as well.</w:t>
      </w:r>
    </w:p>
    <w:p w14:paraId="0EB06FCC" w14:textId="77777777"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21BD94B1"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B510EF">
        <w:t>4.5</w:t>
      </w:r>
      <w:r w:rsidR="001E077D">
        <w:fldChar w:fldCharType="end"/>
      </w:r>
      <w:r>
        <w:t>.</w:t>
      </w:r>
    </w:p>
    <w:p w14:paraId="00FE0AE5"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B510EF">
        <w:t>4.6</w:t>
      </w:r>
      <w:r w:rsidR="001E077D">
        <w:fldChar w:fldCharType="end"/>
      </w:r>
      <w:r w:rsidR="001E077D">
        <w:t>.</w:t>
      </w:r>
    </w:p>
    <w:p w14:paraId="2CF49656" w14:textId="77777777"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8F4735">
        <w: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8F4735">
        <w: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B510E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B510EF">
        <w:t>4.9.3</w:t>
      </w:r>
      <w:r w:rsidR="00EF118F">
        <w:fldChar w:fldCharType="end"/>
      </w:r>
      <w:r w:rsidR="00B51DCC">
        <w:t>.</w:t>
      </w:r>
    </w:p>
    <w:p w14:paraId="3E381BFD" w14:textId="77777777"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B510EF">
        <w:t>4.15.7</w:t>
      </w:r>
      <w:r>
        <w:fldChar w:fldCharType="end"/>
      </w:r>
      <w:r>
        <w:t>.</w:t>
      </w:r>
    </w:p>
    <w:p w14:paraId="0996877A" w14:textId="77777777"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B510EF">
        <w:t>4.16</w:t>
      </w:r>
      <w:r>
        <w:fldChar w:fldCharType="end"/>
      </w:r>
      <w:r>
        <w:t>.</w:t>
      </w:r>
    </w:p>
    <w:p w14:paraId="6ED804EC" w14:textId="77777777"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14:paraId="7041B503" w14:textId="77777777"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8F4735">
        <w:t>'</w:t>
      </w:r>
      <w:r w:rsidR="007E702F">
        <w:t>f</w:t>
      </w:r>
      <w:r w:rsidR="008F4735">
        <w:t>'</w:t>
      </w:r>
      <w:r w:rsidR="007E702F">
        <w:t xml:space="preserve"> above, </w:t>
      </w:r>
      <w:r>
        <w:t>the assignment</w:t>
      </w:r>
    </w:p>
    <w:p w14:paraId="23CA27DB" w14:textId="77777777" w:rsidR="0044410D" w:rsidRPr="0044410D" w:rsidRDefault="00A20444" w:rsidP="00A20444">
      <w:pPr>
        <w:pStyle w:val="Code"/>
      </w:pPr>
      <w:r>
        <w:t xml:space="preserve">f = </w:t>
      </w:r>
      <w:r w:rsidR="00204C48">
        <w:t xml:space="preserve">s =&gt; </w:t>
      </w:r>
      <w:r>
        <w:t>s.toLowerCase();</w:t>
      </w:r>
    </w:p>
    <w:p w14:paraId="1D67C877" w14:textId="77777777" w:rsidR="0044410D" w:rsidRPr="0044410D"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8F4735">
        <w:t>'</w:t>
      </w:r>
      <w:r w:rsidR="008D27B8" w:rsidRPr="00163720">
        <w:t>s</w:t>
      </w:r>
      <w:r w:rsidR="008F4735">
        <w:t>'</w:t>
      </w:r>
      <w:r w:rsidR="004257CB" w:rsidRPr="00163720">
        <w:t>.</w:t>
      </w:r>
      <w:r w:rsidR="004257CB">
        <w:t xml:space="preserve"> However, simply enclosing the construct in parentheses</w:t>
      </w:r>
    </w:p>
    <w:p w14:paraId="318230C8" w14:textId="77777777" w:rsidR="0044410D" w:rsidRPr="0044410D" w:rsidRDefault="004257CB" w:rsidP="004257CB">
      <w:pPr>
        <w:pStyle w:val="Code"/>
      </w:pPr>
      <w:r>
        <w:t>f = (</w:t>
      </w:r>
      <w:r w:rsidR="00204C48">
        <w:t xml:space="preserve">s =&gt; </w:t>
      </w:r>
      <w:r>
        <w:t>s.toLowerCase());</w:t>
      </w:r>
    </w:p>
    <w:p w14:paraId="6A96414B" w14:textId="77777777"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8F4735">
        <w:t>'</w:t>
      </w:r>
      <w:r w:rsidR="004257CB" w:rsidRPr="00163720">
        <w:t>s</w:t>
      </w:r>
      <w:r w:rsidR="008F4735">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2153D5E1" w14:textId="77777777" w:rsidR="0044410D" w:rsidRPr="0044410D" w:rsidRDefault="000205F7">
      <w:r>
        <w:t>In the following example</w:t>
      </w:r>
    </w:p>
    <w:p w14:paraId="2840E757" w14:textId="77777777" w:rsidR="0044410D" w:rsidRPr="0044410D" w:rsidRDefault="000205F7" w:rsidP="000205F7">
      <w:pPr>
        <w:pStyle w:val="Code"/>
        <w:rPr>
          <w:highlight w:val="whit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14:paraId="5CF7BCD6" w14:textId="77777777" w:rsidR="0044410D" w:rsidRPr="0044410D" w:rsidRDefault="000205F7" w:rsidP="000205F7">
      <w:pPr>
        <w:pStyle w:val="Code"/>
        <w:rPr>
          <w:highlight w:val="whit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14:paraId="27143B7B" w14:textId="77777777"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4E3A9A13" w14:textId="77777777" w:rsidR="0044410D" w:rsidRPr="0044410D" w:rsidRDefault="000205F7" w:rsidP="000205F7">
      <w:pPr>
        <w:pStyle w:val="Code"/>
        <w:rPr>
          <w:highlight w:val="white"/>
        </w:rPr>
      </w:pPr>
      <w:r>
        <w:rPr>
          <w:highlight w:val="white"/>
        </w:rPr>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14:paraId="3935B42D" w14:textId="77777777"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5C4E040E" w14:textId="77777777" w:rsidR="00F420A3" w:rsidRDefault="00F420A3" w:rsidP="00F420A3">
      <w:pPr>
        <w:pStyle w:val="Heading2"/>
      </w:pPr>
      <w:bookmarkStart w:id="1610" w:name="_Ref401120325"/>
      <w:bookmarkStart w:id="1611" w:name="_Toc402619908"/>
      <w:bookmarkStart w:id="1612" w:name="_Toc401414093"/>
      <w:r>
        <w:t>Type Guards</w:t>
      </w:r>
      <w:bookmarkEnd w:id="1610"/>
      <w:bookmarkEnd w:id="1611"/>
      <w:bookmarkEnd w:id="1612"/>
    </w:p>
    <w:p w14:paraId="37FE6188"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34F06D15" w14:textId="77777777" w:rsidR="001719CA" w:rsidRDefault="00B15D91" w:rsidP="00AA797A">
      <w:pPr>
        <w:pStyle w:val="Code"/>
      </w:pPr>
      <w:r w:rsidRPr="00B15D91">
        <w:rPr>
          <w:color w:val="0000FF"/>
          <w:highlight w:val="white"/>
        </w:rPr>
        <w:lastRenderedPageBreak/>
        <w:t>function</w:t>
      </w:r>
      <w:r>
        <w:t xml:space="preserve"> foo(x: </w:t>
      </w:r>
      <w:r w:rsidRPr="00B15D91">
        <w:rPr>
          <w:color w:val="0000FF"/>
          <w:highlight w:val="white"/>
        </w:rPr>
        <w:t>number</w:t>
      </w:r>
      <w:r>
        <w:t xml:space="preserve"> | </w:t>
      </w:r>
      <w:r w:rsidRPr="00B15D91">
        <w:rPr>
          <w:color w:val="0000FF"/>
          <w:highlight w:val="white"/>
        </w:rPr>
        <w:t>string</w:t>
      </w:r>
      <w:r>
        <w:t>) {</w:t>
      </w:r>
      <w:r>
        <w:br/>
        <w:t xml:space="preserve">    </w:t>
      </w:r>
      <w:r w:rsidRPr="00B15D91">
        <w:rPr>
          <w:color w:val="0000FF"/>
          <w:highlight w:val="white"/>
        </w:rPr>
        <w:t>if</w:t>
      </w:r>
      <w:r>
        <w:t xml:space="preserve"> (</w:t>
      </w:r>
      <w:r w:rsidRPr="00B15D91">
        <w:rPr>
          <w:color w:val="0000FF"/>
          <w:highlight w:val="white"/>
        </w:rPr>
        <w:t>typeof</w:t>
      </w:r>
      <w:r>
        <w:t xml:space="preserve"> x === </w:t>
      </w:r>
      <w:r w:rsidR="008F4735">
        <w:rPr>
          <w:color w:val="800000"/>
          <w:highlight w:val="white"/>
        </w:rPr>
        <w:t>"</w:t>
      </w:r>
      <w:r w:rsidRPr="00AA797A">
        <w:rPr>
          <w:color w:val="800000"/>
          <w:highlight w:val="white"/>
        </w:rPr>
        <w:t>string</w:t>
      </w:r>
      <w:r w:rsidR="008F4735">
        <w:rPr>
          <w:color w:val="800000"/>
          <w:highlight w:val="white"/>
        </w:rPr>
        <w:t>"</w:t>
      </w:r>
      <w:r>
        <w:t>) {</w:t>
      </w:r>
      <w:r>
        <w:br/>
        <w:t xml:space="preserve">        </w:t>
      </w:r>
      <w:r w:rsidRPr="00B15D91">
        <w:rPr>
          <w:color w:val="0000FF"/>
          <w:highlight w:val="white"/>
        </w:rPr>
        <w:t>return</w:t>
      </w:r>
      <w:r>
        <w:t xml:space="preserve"> x.length;  </w:t>
      </w:r>
      <w:r w:rsidRPr="00AA797A">
        <w:rPr>
          <w:color w:val="008000"/>
          <w:highlight w:val="white"/>
        </w:rPr>
        <w:t>// x has type string here</w:t>
      </w:r>
      <w:r>
        <w:br/>
        <w:t xml:space="preserve">    }</w:t>
      </w:r>
      <w:r>
        <w:br/>
        <w:t xml:space="preserve">    </w:t>
      </w:r>
      <w:r w:rsidRPr="00B15D91">
        <w:rPr>
          <w:color w:val="0000FF"/>
          <w:highlight w:val="white"/>
        </w:rPr>
        <w:t>else</w:t>
      </w:r>
      <w:r>
        <w:t xml:space="preserve"> {</w:t>
      </w:r>
      <w:r>
        <w:br/>
        <w:t xml:space="preserve">        </w:t>
      </w:r>
      <w:r w:rsidRPr="00B15D91">
        <w:rPr>
          <w:color w:val="0000FF"/>
          <w:highlight w:val="white"/>
        </w:rPr>
        <w:t>return</w:t>
      </w:r>
      <w:r>
        <w:t xml:space="preserve"> x + 1;     </w:t>
      </w:r>
      <w:r w:rsidRPr="00AA797A">
        <w:rPr>
          <w:color w:val="008000"/>
          <w:highlight w:val="white"/>
        </w:rPr>
        <w:t>// x has type number here</w:t>
      </w:r>
      <w:r>
        <w:br/>
        <w:t xml:space="preserve">    }</w:t>
      </w:r>
      <w:r>
        <w:br/>
        <w:t>}</w:t>
      </w:r>
    </w:p>
    <w:p w14:paraId="06958DD5"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326ED7A2" w14:textId="77777777" w:rsidR="003A629C" w:rsidRDefault="00B448DB" w:rsidP="003F35D7">
      <w:pPr>
        <w:pStyle w:val="ListParagraph"/>
        <w:numPr>
          <w:ilvl w:val="0"/>
          <w:numId w:val="58"/>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any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14:paraId="61531E9E" w14:textId="77777777" w:rsidR="0037447C" w:rsidRDefault="0037447C" w:rsidP="003F35D7">
      <w:pPr>
        <w:pStyle w:val="ListParagraph"/>
        <w:numPr>
          <w:ilvl w:val="0"/>
          <w:numId w:val="58"/>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2125DC">
        <w:t xml:space="preserve">any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14:paraId="4CCA7927" w14:textId="77777777" w:rsidR="0037447C" w:rsidRDefault="002125DC" w:rsidP="003F35D7">
      <w:pPr>
        <w:pStyle w:val="ListParagraph"/>
        <w:numPr>
          <w:ilvl w:val="0"/>
          <w:numId w:val="58"/>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14:paraId="0E969A46" w14:textId="77777777" w:rsidR="002125DC" w:rsidRDefault="002125DC" w:rsidP="003F35D7">
      <w:pPr>
        <w:pStyle w:val="ListParagraph"/>
        <w:numPr>
          <w:ilvl w:val="0"/>
          <w:numId w:val="58"/>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any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14:paraId="42A91F62" w14:textId="77777777" w:rsidR="002125DC" w:rsidRDefault="002125DC" w:rsidP="003F35D7">
      <w:pPr>
        <w:pStyle w:val="ListParagraph"/>
        <w:numPr>
          <w:ilvl w:val="0"/>
          <w:numId w:val="58"/>
        </w:numPr>
      </w:pPr>
      <w:r>
        <w:t xml:space="preserve">In the right operand of a &amp;&amp; operation, the type of a variable or parameter is </w:t>
      </w:r>
      <w:r w:rsidRPr="002125DC">
        <w:rPr>
          <w:i/>
        </w:rPr>
        <w:t>narrowed</w:t>
      </w:r>
      <w:r w:rsidRPr="00CA68ED">
        <w:t xml:space="preserve"> </w:t>
      </w:r>
      <w:r>
        <w:t>by any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14:paraId="6D25D607" w14:textId="77777777" w:rsidR="003A629C" w:rsidRDefault="002125DC" w:rsidP="003F35D7">
      <w:pPr>
        <w:pStyle w:val="ListParagraph"/>
        <w:numPr>
          <w:ilvl w:val="0"/>
          <w:numId w:val="58"/>
        </w:numPr>
      </w:pPr>
      <w:r>
        <w:t xml:space="preserve">In the right operand of a || operation, the type of a variable or parameter is </w:t>
      </w:r>
      <w:r w:rsidRPr="002125DC">
        <w:rPr>
          <w:i/>
        </w:rPr>
        <w:t>narrowed</w:t>
      </w:r>
      <w:r w:rsidRPr="00CA68ED">
        <w:t xml:space="preserve"> </w:t>
      </w:r>
      <w:r>
        <w:t>by any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14:paraId="5F90CC2B" w14:textId="77777777" w:rsidR="00183D96" w:rsidRDefault="007A49EA" w:rsidP="00A5325A">
      <w:r>
        <w:t xml:space="preserve">A type guard is simply an expression that follows a particular pattern. </w:t>
      </w:r>
      <w:r w:rsidR="00183D96">
        <w:t xml:space="preserve">The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50F5709A" w14:textId="77777777" w:rsidR="006717D7" w:rsidRDefault="006717D7" w:rsidP="003F35D7">
      <w:pPr>
        <w:pStyle w:val="ListParagraph"/>
        <w:numPr>
          <w:ilvl w:val="0"/>
          <w:numId w:val="59"/>
        </w:numPr>
      </w:pPr>
      <w:r>
        <w:t xml:space="preserve">A type guard of the form </w:t>
      </w:r>
      <w:r w:rsidRPr="0067331E">
        <w:rPr>
          <w:rStyle w:val="CodeFragment"/>
        </w:rPr>
        <w:t>x instanceof C</w:t>
      </w:r>
      <w:r>
        <w:t xml:space="preserve">, where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72ED9BC2" w14:textId="77777777" w:rsidR="0067331E" w:rsidRDefault="006717D7" w:rsidP="003F35D7">
      <w:pPr>
        <w:pStyle w:val="ListParagraph"/>
        <w:numPr>
          <w:ilvl w:val="1"/>
          <w:numId w:val="59"/>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B448DB">
        <w:t xml:space="preserve"> or</w:t>
      </w:r>
    </w:p>
    <w:p w14:paraId="207D5D2F" w14:textId="77777777" w:rsidR="0067331E" w:rsidRDefault="0067331E" w:rsidP="003F35D7">
      <w:pPr>
        <w:pStyle w:val="ListParagraph"/>
        <w:numPr>
          <w:ilvl w:val="1"/>
          <w:numId w:val="59"/>
        </w:numPr>
      </w:pPr>
      <w:r w:rsidRPr="0067331E">
        <w:rPr>
          <w:i/>
        </w:rPr>
        <w:t>when false</w:t>
      </w:r>
      <w:r w:rsidR="00D532BC">
        <w:t xml:space="preserve">, has no effect on the type of </w:t>
      </w:r>
      <w:r w:rsidR="00D532BC" w:rsidRPr="00D532BC">
        <w:rPr>
          <w:i/>
        </w:rPr>
        <w:t>x</w:t>
      </w:r>
      <w:r>
        <w:t>.</w:t>
      </w:r>
    </w:p>
    <w:p w14:paraId="046CA9B9" w14:textId="77777777" w:rsidR="000941FD" w:rsidRDefault="007B5608" w:rsidP="003F35D7">
      <w:pPr>
        <w:pStyle w:val="ListParagraph"/>
        <w:numPr>
          <w:ilvl w:val="0"/>
          <w:numId w:val="59"/>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57B7C2EC" w14:textId="77777777" w:rsidR="000941FD" w:rsidRDefault="00E24EB2" w:rsidP="003F35D7">
      <w:pPr>
        <w:pStyle w:val="ListParagraph"/>
        <w:numPr>
          <w:ilvl w:val="1"/>
          <w:numId w:val="59"/>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t>, or</w:t>
      </w:r>
    </w:p>
    <w:p w14:paraId="3FBDB1B9" w14:textId="77777777" w:rsidR="000941FD" w:rsidRDefault="00E24EB2" w:rsidP="003F35D7">
      <w:pPr>
        <w:pStyle w:val="ListParagraph"/>
        <w:numPr>
          <w:ilvl w:val="1"/>
          <w:numId w:val="59"/>
        </w:numPr>
      </w:pPr>
      <w:r w:rsidRPr="002946EA">
        <w:rPr>
          <w:i/>
        </w:rPr>
        <w:t>when false</w:t>
      </w:r>
      <w:r w:rsidR="00183D96">
        <w:t xml:space="preserve">, </w:t>
      </w:r>
      <w:r w:rsidR="00D532BC">
        <w:t xml:space="preserve">removes the primitive type from the type of </w:t>
      </w:r>
      <w:r w:rsidR="00D532BC" w:rsidRPr="00D532BC">
        <w:rPr>
          <w:i/>
        </w:rPr>
        <w:t>x</w:t>
      </w:r>
      <w:r>
        <w:t>.</w:t>
      </w:r>
    </w:p>
    <w:p w14:paraId="6B57E5D0" w14:textId="77777777" w:rsidR="000941FD" w:rsidRPr="00D155EE" w:rsidRDefault="007B5608" w:rsidP="003F35D7">
      <w:pPr>
        <w:pStyle w:val="ListParagraph"/>
        <w:numPr>
          <w:ilvl w:val="0"/>
          <w:numId w:val="59"/>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26185413" w14:textId="77777777" w:rsidR="000941FD" w:rsidRDefault="00E24EB2" w:rsidP="003F35D7">
      <w:pPr>
        <w:pStyle w:val="ListParagraph"/>
        <w:numPr>
          <w:ilvl w:val="1"/>
          <w:numId w:val="59"/>
        </w:numPr>
      </w:pPr>
      <w:r w:rsidRPr="00D155EE">
        <w:rPr>
          <w:i/>
        </w:rPr>
        <w:lastRenderedPageBreak/>
        <w:t>when true</w:t>
      </w:r>
      <w:r>
        <w:t xml:space="preserve">, </w:t>
      </w:r>
      <w:r w:rsidR="00183D96">
        <w:t xml:space="preserve">removes the primitive types string, number, and boolean from the type of </w:t>
      </w:r>
      <w:r w:rsidR="00183D96" w:rsidRPr="00183D96">
        <w:rPr>
          <w:i/>
        </w:rPr>
        <w:t>x</w:t>
      </w:r>
      <w:r w:rsidR="002946EA" w:rsidRPr="00E24EB2">
        <w:t>,</w:t>
      </w:r>
      <w:r>
        <w:t xml:space="preserve"> or</w:t>
      </w:r>
    </w:p>
    <w:p w14:paraId="0E5E2BF4" w14:textId="77777777" w:rsidR="002245AD" w:rsidRDefault="00E24EB2" w:rsidP="003F35D7">
      <w:pPr>
        <w:pStyle w:val="ListParagraph"/>
        <w:numPr>
          <w:ilvl w:val="1"/>
          <w:numId w:val="59"/>
        </w:numPr>
      </w:pPr>
      <w:r>
        <w:rPr>
          <w:i/>
        </w:rPr>
        <w:t>when false</w:t>
      </w:r>
      <w:r>
        <w:t xml:space="preserve">, </w:t>
      </w:r>
      <w:r w:rsidR="00183D96">
        <w:t xml:space="preserve">has no effect on the type of </w:t>
      </w:r>
      <w:r w:rsidR="00183D96" w:rsidRPr="00183D96">
        <w:rPr>
          <w:i/>
        </w:rPr>
        <w:t>x</w:t>
      </w:r>
      <w:r>
        <w:t>.</w:t>
      </w:r>
    </w:p>
    <w:p w14:paraId="4DC8FB51" w14:textId="77777777" w:rsidR="006717D7" w:rsidRDefault="007B5608" w:rsidP="003F35D7">
      <w:pPr>
        <w:pStyle w:val="ListParagraph"/>
        <w:numPr>
          <w:ilvl w:val="0"/>
          <w:numId w:val="59"/>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325E3DCD" w14:textId="77777777" w:rsidR="006717D7" w:rsidRDefault="006717D7" w:rsidP="003F35D7">
      <w:pPr>
        <w:pStyle w:val="ListParagraph"/>
        <w:numPr>
          <w:ilvl w:val="1"/>
          <w:numId w:val="59"/>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6475A01C" w14:textId="77777777" w:rsidR="006717D7" w:rsidRDefault="006717D7" w:rsidP="003F35D7">
      <w:pPr>
        <w:pStyle w:val="ListParagraph"/>
        <w:numPr>
          <w:ilvl w:val="1"/>
          <w:numId w:val="59"/>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0F8C4CAF" w14:textId="77777777" w:rsidR="007B5608" w:rsidRDefault="007B5608" w:rsidP="003F35D7">
      <w:pPr>
        <w:pStyle w:val="ListParagraph"/>
        <w:numPr>
          <w:ilvl w:val="0"/>
          <w:numId w:val="59"/>
        </w:numPr>
      </w:pPr>
      <w:r>
        <w:t>A</w:t>
      </w:r>
      <w:r w:rsidR="00E24EB2">
        <w:t xml:space="preserve"> type </w:t>
      </w:r>
      <w:r>
        <w:t xml:space="preserve">guard of the form </w:t>
      </w:r>
      <w:r w:rsidRPr="007B5608">
        <w:rPr>
          <w:rStyle w:val="CodeFragment"/>
        </w:rPr>
        <w:t>!</w:t>
      </w:r>
      <w:r>
        <w:rPr>
          <w:rStyle w:val="CodeFragment"/>
        </w:rPr>
        <w:t>expr</w:t>
      </w:r>
    </w:p>
    <w:p w14:paraId="14668861" w14:textId="77777777" w:rsidR="006717D7" w:rsidRDefault="006717D7" w:rsidP="003F35D7">
      <w:pPr>
        <w:pStyle w:val="ListParagraph"/>
        <w:numPr>
          <w:ilvl w:val="1"/>
          <w:numId w:val="59"/>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3C8AAA8F" w14:textId="77777777" w:rsidR="006717D7" w:rsidRDefault="006717D7" w:rsidP="003F35D7">
      <w:pPr>
        <w:pStyle w:val="ListParagraph"/>
        <w:numPr>
          <w:ilvl w:val="1"/>
          <w:numId w:val="59"/>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2EBE0811" w14:textId="77777777" w:rsidR="007852B1" w:rsidRDefault="007B5608" w:rsidP="003F35D7">
      <w:pPr>
        <w:pStyle w:val="ListParagraph"/>
        <w:numPr>
          <w:ilvl w:val="0"/>
          <w:numId w:val="59"/>
        </w:numPr>
      </w:pPr>
      <w:r>
        <w:t xml:space="preserve">A type guard of the form </w:t>
      </w:r>
      <w:r w:rsidRPr="006C409C">
        <w:rPr>
          <w:rStyle w:val="CodeFragment"/>
        </w:rPr>
        <w:t>expr1 &amp;&amp; expr2</w:t>
      </w:r>
    </w:p>
    <w:p w14:paraId="4B483F07" w14:textId="77777777" w:rsidR="00D532BC" w:rsidRDefault="007852B1" w:rsidP="003F35D7">
      <w:pPr>
        <w:pStyle w:val="ListParagraph"/>
        <w:numPr>
          <w:ilvl w:val="1"/>
          <w:numId w:val="59"/>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2DA6DAFE" w14:textId="77777777" w:rsidR="00552761" w:rsidRDefault="00441B86" w:rsidP="003F35D7">
      <w:pPr>
        <w:pStyle w:val="ListParagraph"/>
        <w:numPr>
          <w:ilvl w:val="1"/>
          <w:numId w:val="59"/>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752C07E1" w14:textId="77777777" w:rsidR="00552761" w:rsidRDefault="00552761" w:rsidP="003F35D7">
      <w:pPr>
        <w:pStyle w:val="ListParagraph"/>
        <w:numPr>
          <w:ilvl w:val="0"/>
          <w:numId w:val="59"/>
        </w:numPr>
      </w:pPr>
      <w:r>
        <w:t xml:space="preserve">A type guard of the form </w:t>
      </w:r>
      <w:r>
        <w:rPr>
          <w:rStyle w:val="CodeFragment"/>
        </w:rPr>
        <w:t>expr1 ||</w:t>
      </w:r>
      <w:r w:rsidRPr="006C409C">
        <w:rPr>
          <w:rStyle w:val="CodeFragment"/>
        </w:rPr>
        <w:t xml:space="preserve"> expr2</w:t>
      </w:r>
    </w:p>
    <w:p w14:paraId="35373920" w14:textId="77777777" w:rsidR="00552761" w:rsidRDefault="00552761" w:rsidP="003F35D7">
      <w:pPr>
        <w:pStyle w:val="ListParagraph"/>
        <w:numPr>
          <w:ilvl w:val="1"/>
          <w:numId w:val="59"/>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22975A2B" w14:textId="77777777" w:rsidR="006717D7" w:rsidRDefault="00552761" w:rsidP="003F35D7">
      <w:pPr>
        <w:pStyle w:val="ListParagraph"/>
        <w:numPr>
          <w:ilvl w:val="1"/>
          <w:numId w:val="59"/>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236AD96C" w14:textId="77777777" w:rsidR="00183D96" w:rsidRDefault="00183D96" w:rsidP="003F35D7">
      <w:pPr>
        <w:pStyle w:val="ListParagraph"/>
        <w:numPr>
          <w:ilvl w:val="0"/>
          <w:numId w:val="59"/>
        </w:numPr>
      </w:pPr>
      <w:r>
        <w:t xml:space="preserve">A type guard of any other form has no effect on the type of </w:t>
      </w:r>
      <w:r w:rsidRPr="00183D96">
        <w:rPr>
          <w:i/>
        </w:rPr>
        <w:t>x</w:t>
      </w:r>
      <w:r>
        <w:t>.</w:t>
      </w:r>
    </w:p>
    <w:p w14:paraId="5523C7BE" w14:textId="77777777" w:rsidR="00EB5AFD" w:rsidRDefault="000A38E3" w:rsidP="00183D96">
      <w:r>
        <w:t>A</w:t>
      </w:r>
      <w:r w:rsidR="00EB5AFD">
        <w:t xml:space="preserve"> primitive type </w:t>
      </w:r>
      <w:r w:rsidR="00EB5AFD" w:rsidRPr="000A38E3">
        <w:rPr>
          <w:i/>
        </w:rPr>
        <w:t>P</w:t>
      </w:r>
      <w:r w:rsidR="00EB5AFD">
        <w:t xml:space="preserve"> </w:t>
      </w:r>
      <w:r>
        <w:t>is removed f</w:t>
      </w:r>
      <w:r w:rsidR="00EB5AFD">
        <w:t xml:space="preserve">rom </w:t>
      </w:r>
      <w:r>
        <w:t xml:space="preserve">a type </w:t>
      </w:r>
      <w:r w:rsidR="00EB5AFD" w:rsidRPr="000A38E3">
        <w:rPr>
          <w:i/>
        </w:rPr>
        <w:t>T</w:t>
      </w:r>
      <w:r>
        <w:t xml:space="preserve"> as follows:</w:t>
      </w:r>
    </w:p>
    <w:p w14:paraId="58B2B71D" w14:textId="77777777" w:rsidR="000A38E3" w:rsidRDefault="000A38E3" w:rsidP="003F35D7">
      <w:pPr>
        <w:pStyle w:val="ListParagraph"/>
        <w:numPr>
          <w:ilvl w:val="0"/>
          <w:numId w:val="60"/>
        </w:numPr>
      </w:pPr>
      <w:r>
        <w:t xml:space="preserve">If </w:t>
      </w:r>
      <w:r w:rsidRPr="000A38E3">
        <w:rPr>
          <w:i/>
        </w:rPr>
        <w:t>T</w:t>
      </w:r>
      <w:r>
        <w:t xml:space="preserve"> is a union type </w:t>
      </w:r>
      <w:r w:rsidRPr="000A38E3">
        <w:rPr>
          <w:i/>
        </w:rPr>
        <w:t>P</w:t>
      </w:r>
      <w:r>
        <w:t xml:space="preserve"> |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 the result is the type</w:t>
      </w:r>
      <w:r w:rsidRPr="00CA68ED">
        <w:t xml:space="preserve"> </w:t>
      </w:r>
      <w:r w:rsidRPr="000A38E3">
        <w:rPr>
          <w:i/>
        </w:rPr>
        <w:t>T</w:t>
      </w:r>
      <w:r w:rsidRPr="000A38E3">
        <w:rPr>
          <w:i/>
          <w:vertAlign w:val="subscript"/>
        </w:rPr>
        <w:t>1</w:t>
      </w:r>
      <w:r>
        <w:t xml:space="preserve"> | </w:t>
      </w:r>
      <w:r w:rsidRPr="000A38E3">
        <w:rPr>
          <w:i/>
        </w:rPr>
        <w:t>T</w:t>
      </w:r>
      <w:r w:rsidRPr="000A38E3">
        <w:rPr>
          <w:i/>
          <w:vertAlign w:val="subscript"/>
        </w:rPr>
        <w:t>2</w:t>
      </w:r>
      <w:r>
        <w:t xml:space="preserve"> | … | </w:t>
      </w:r>
      <w:r w:rsidRPr="000A38E3">
        <w:rPr>
          <w:i/>
        </w:rPr>
        <w:t>T</w:t>
      </w:r>
      <w:r w:rsidRPr="000A38E3">
        <w:rPr>
          <w:i/>
          <w:vertAlign w:val="subscript"/>
        </w:rPr>
        <w:t>n</w:t>
      </w:r>
      <w:r>
        <w:t>.</w:t>
      </w:r>
    </w:p>
    <w:p w14:paraId="5B27AD5F" w14:textId="77777777" w:rsidR="000A38E3" w:rsidRDefault="000A38E3" w:rsidP="003F35D7">
      <w:pPr>
        <w:pStyle w:val="ListParagraph"/>
        <w:numPr>
          <w:ilvl w:val="0"/>
          <w:numId w:val="60"/>
        </w:numPr>
      </w:pPr>
      <w:r>
        <w:t xml:space="preserve">Otherwise, the result is </w:t>
      </w:r>
      <w:r w:rsidRPr="000A38E3">
        <w:rPr>
          <w:i/>
        </w:rPr>
        <w:t>T</w:t>
      </w:r>
      <w:r>
        <w:t>.</w:t>
      </w:r>
    </w:p>
    <w:p w14:paraId="1C330D8D" w14:textId="77777777" w:rsidR="00AA797A" w:rsidRDefault="00183D96" w:rsidP="00183D96">
      <w:r>
        <w:t>Note that type guards affect types of variables and parameters only</w:t>
      </w:r>
      <w:r w:rsidR="00EB5AFD">
        <w:t xml:space="preserve"> and have no effect on members of objects such as properties. </w:t>
      </w:r>
      <w:r>
        <w:t>Also note that it is possible to defeat a type guard by calling a function that changes the type of the guarded variable.</w:t>
      </w:r>
    </w:p>
    <w:p w14:paraId="6D9B8D3F" w14:textId="77777777" w:rsidR="00183D96" w:rsidRDefault="00EB5AFD" w:rsidP="00183D96">
      <w:r>
        <w:t>In the example</w:t>
      </w:r>
    </w:p>
    <w:p w14:paraId="03869E7B" w14:textId="77777777" w:rsidR="00EB5AFD" w:rsidRDefault="00EB5AFD" w:rsidP="00EB5AFD">
      <w:pPr>
        <w:pStyle w:val="Code"/>
      </w:pPr>
      <w:r w:rsidRPr="007A49EA">
        <w:rPr>
          <w:color w:val="0000FF"/>
          <w:highlight w:val="white"/>
        </w:rPr>
        <w:t>function</w:t>
      </w:r>
      <w:r>
        <w:t xml:space="preserve"> isLongString(obj: </w:t>
      </w:r>
      <w:r w:rsidRPr="007A49EA">
        <w:rPr>
          <w:color w:val="0000FF"/>
          <w:highlight w:val="white"/>
        </w:rPr>
        <w:t>any</w:t>
      </w:r>
      <w:r>
        <w:t>) {</w:t>
      </w:r>
      <w:r>
        <w:br/>
        <w:t xml:space="preserve">    </w:t>
      </w:r>
      <w:r w:rsidRPr="007A49EA">
        <w:rPr>
          <w:color w:val="0000FF"/>
          <w:highlight w:val="white"/>
        </w:rPr>
        <w:t>return</w:t>
      </w:r>
      <w:r>
        <w:t xml:space="preserve"> </w:t>
      </w:r>
      <w:r w:rsidRPr="007A49EA">
        <w:rPr>
          <w:color w:val="0000FF"/>
          <w:highlight w:val="white"/>
        </w:rPr>
        <w:t>typeof</w:t>
      </w:r>
      <w:r>
        <w:t xml:space="preserve"> obj === </w:t>
      </w:r>
      <w:r w:rsidR="008F4735">
        <w:rPr>
          <w:color w:val="800000"/>
          <w:highlight w:val="white"/>
        </w:rPr>
        <w:t>"</w:t>
      </w:r>
      <w:r w:rsidRPr="007A49EA">
        <w:rPr>
          <w:color w:val="800000"/>
          <w:highlight w:val="white"/>
        </w:rPr>
        <w:t>string</w:t>
      </w:r>
      <w:r w:rsidR="008F4735">
        <w:rPr>
          <w:color w:val="800000"/>
          <w:highlight w:val="white"/>
        </w:rPr>
        <w:t>"</w:t>
      </w:r>
      <w:r>
        <w:t xml:space="preserve"> &amp;&amp; obj.length &gt; </w:t>
      </w:r>
      <w:r w:rsidRPr="007A49EA">
        <w:rPr>
          <w:color w:val="800000"/>
          <w:highlight w:val="white"/>
        </w:rPr>
        <w:t>100</w:t>
      </w:r>
      <w:r>
        <w:t>;</w:t>
      </w:r>
      <w:r>
        <w:br/>
        <w:t>}</w:t>
      </w:r>
    </w:p>
    <w:p w14:paraId="5E7A7A12" w14:textId="77777777" w:rsidR="00EB5AFD" w:rsidRDefault="00EB5AFD" w:rsidP="00EB5AFD">
      <w:r>
        <w:t xml:space="preserve">the </w:t>
      </w:r>
      <w:r w:rsidR="008F4735">
        <w:t>'</w:t>
      </w:r>
      <w:r>
        <w:t>obj</w:t>
      </w:r>
      <w:r w:rsidR="008F4735">
        <w:t>'</w:t>
      </w:r>
      <w:r>
        <w:t xml:space="preserve"> parameter has type string in the right operand of the &amp;&amp; operator.</w:t>
      </w:r>
    </w:p>
    <w:p w14:paraId="1BA9F6E2" w14:textId="77777777" w:rsidR="00EF70B2" w:rsidRDefault="00EF70B2" w:rsidP="00EB5AFD">
      <w:r>
        <w:t>In the example</w:t>
      </w:r>
    </w:p>
    <w:p w14:paraId="6270F69E" w14:textId="77777777" w:rsidR="00EF70B2" w:rsidRDefault="00EF70B2" w:rsidP="00EF70B2">
      <w:pPr>
        <w:pStyle w:val="Code"/>
      </w:pPr>
      <w:r w:rsidRPr="007A49EA">
        <w:rPr>
          <w:color w:val="0000FF"/>
          <w:highlight w:val="white"/>
        </w:rPr>
        <w:lastRenderedPageBreak/>
        <w:t>function</w:t>
      </w:r>
      <w:r>
        <w:t xml:space="preserve"> f(x: </w:t>
      </w:r>
      <w:r w:rsidRPr="007A49EA">
        <w:rPr>
          <w:color w:val="0000FF"/>
          <w:highlight w:val="white"/>
        </w:rPr>
        <w:t>string</w:t>
      </w:r>
      <w:r>
        <w:t xml:space="preserve"> | </w:t>
      </w:r>
      <w:r w:rsidRPr="007A49EA">
        <w:rPr>
          <w:color w:val="0000FF"/>
          <w:highlight w:val="white"/>
        </w:rPr>
        <w:t>number</w:t>
      </w:r>
      <w:r>
        <w:t xml:space="preserve"> | </w:t>
      </w:r>
      <w:r w:rsidRPr="007A49EA">
        <w:rPr>
          <w:color w:val="0000FF"/>
          <w:highlight w:val="white"/>
        </w:rPr>
        <w:t>boolean</w:t>
      </w:r>
      <w:r>
        <w:t>) {</w:t>
      </w:r>
      <w:r>
        <w:br/>
        <w:t xml:space="preserve">    </w:t>
      </w:r>
      <w:r w:rsidRPr="007A49EA">
        <w:rPr>
          <w:color w:val="0000FF"/>
          <w:highlight w:val="white"/>
        </w:rPr>
        <w:t>if</w:t>
      </w:r>
      <w:r>
        <w:t xml:space="preserve"> (</w:t>
      </w:r>
      <w:r w:rsidRPr="007A49EA">
        <w:rPr>
          <w:color w:val="0000FF"/>
          <w:highlight w:val="white"/>
        </w:rPr>
        <w:t>typeof</w:t>
      </w:r>
      <w:r>
        <w:t xml:space="preserve"> x === </w:t>
      </w:r>
      <w:r w:rsidR="008F4735">
        <w:rPr>
          <w:color w:val="800000"/>
          <w:highlight w:val="white"/>
        </w:rPr>
        <w:t>"</w:t>
      </w:r>
      <w:r w:rsidRPr="007A49EA">
        <w:rPr>
          <w:color w:val="800000"/>
          <w:highlight w:val="white"/>
        </w:rPr>
        <w:t>string</w:t>
      </w:r>
      <w:r w:rsidR="008F4735">
        <w:rPr>
          <w:color w:val="800000"/>
          <w:highlight w:val="white"/>
        </w:rPr>
        <w:t>"</w:t>
      </w:r>
      <w:r>
        <w:t xml:space="preserve"> || </w:t>
      </w:r>
      <w:r w:rsidRPr="007A49EA">
        <w:rPr>
          <w:color w:val="0000FF"/>
          <w:highlight w:val="white"/>
        </w:rPr>
        <w:t>typeof</w:t>
      </w:r>
      <w:r>
        <w:t xml:space="preserve"> x === </w:t>
      </w:r>
      <w:r w:rsidR="008F4735">
        <w:rPr>
          <w:color w:val="800000"/>
          <w:highlight w:val="white"/>
        </w:rPr>
        <w:t>"</w:t>
      </w:r>
      <w:r w:rsidRPr="007A49EA">
        <w:rPr>
          <w:color w:val="800000"/>
          <w:highlight w:val="white"/>
        </w:rPr>
        <w:t>number</w:t>
      </w:r>
      <w:r w:rsidR="008F4735">
        <w:rPr>
          <w:color w:val="800000"/>
          <w:highlight w:val="white"/>
        </w:rPr>
        <w:t>"</w:t>
      </w:r>
      <w:r>
        <w:t>) {</w:t>
      </w:r>
      <w:r>
        <w:br/>
        <w:t xml:space="preserve">        </w:t>
      </w:r>
      <w:r w:rsidRPr="007A49EA">
        <w:rPr>
          <w:color w:val="0000FF"/>
          <w:highlight w:val="white"/>
        </w:rPr>
        <w:t>var</w:t>
      </w:r>
      <w:r>
        <w:t xml:space="preserve"> y = x;  </w:t>
      </w:r>
      <w:r w:rsidRPr="007A49EA">
        <w:rPr>
          <w:color w:val="008000"/>
          <w:highlight w:val="white"/>
        </w:rPr>
        <w:t>// Type of y is string | number</w:t>
      </w:r>
      <w:r>
        <w:br/>
        <w:t xml:space="preserve">    }</w:t>
      </w:r>
      <w:r>
        <w:br/>
        <w:t xml:space="preserve">    </w:t>
      </w:r>
      <w:r w:rsidRPr="007A49EA">
        <w:rPr>
          <w:color w:val="0000FF"/>
          <w:highlight w:val="white"/>
        </w:rPr>
        <w:t>else</w:t>
      </w:r>
      <w:r>
        <w:t xml:space="preserve"> {</w:t>
      </w:r>
      <w:r>
        <w:br/>
        <w:t xml:space="preserve">        </w:t>
      </w:r>
      <w:r w:rsidRPr="007A49EA">
        <w:rPr>
          <w:color w:val="0000FF"/>
          <w:highlight w:val="white"/>
        </w:rPr>
        <w:t>var</w:t>
      </w:r>
      <w:r>
        <w:t xml:space="preserve"> z = x;  </w:t>
      </w:r>
      <w:r w:rsidRPr="007A49EA">
        <w:rPr>
          <w:color w:val="008000"/>
          <w:highlight w:val="white"/>
        </w:rPr>
        <w:t>// Type of z is boolean</w:t>
      </w:r>
      <w:r>
        <w:br/>
        <w:t xml:space="preserve">    }</w:t>
      </w:r>
      <w:r>
        <w:br/>
        <w:t>}</w:t>
      </w:r>
    </w:p>
    <w:p w14:paraId="22B20648" w14:textId="77777777" w:rsidR="00EF70B2" w:rsidRDefault="00EF70B2" w:rsidP="00EF70B2">
      <w:r>
        <w:t xml:space="preserve">the type of </w:t>
      </w:r>
      <w:r w:rsidR="008F4735">
        <w:t>'</w:t>
      </w:r>
      <w:r>
        <w:t>x</w:t>
      </w:r>
      <w:r w:rsidR="008F4735">
        <w:t>'</w:t>
      </w:r>
      <w:r>
        <w:t xml:space="preserve"> is string | number | boolean in left operand of the || operator, number | boolean in the right operand of the || operator, string | number in the first branch of the </w:t>
      </w:r>
      <w:r w:rsidR="008F4735">
        <w:t>'</w:t>
      </w:r>
      <w:r>
        <w:t>if</w:t>
      </w:r>
      <w:r w:rsidR="008F4735">
        <w:t>'</w:t>
      </w:r>
      <w:r>
        <w:t xml:space="preserve"> statement, and boolean in the second branch of the </w:t>
      </w:r>
      <w:r w:rsidR="008F4735">
        <w:t>'</w:t>
      </w:r>
      <w:r>
        <w:t>if</w:t>
      </w:r>
      <w:r w:rsidR="008F4735">
        <w:t>'</w:t>
      </w:r>
      <w:r>
        <w:t xml:space="preserve"> statement.</w:t>
      </w:r>
    </w:p>
    <w:p w14:paraId="22A7CDCD" w14:textId="77777777" w:rsidR="00EB5AFD" w:rsidRDefault="00EB5AFD" w:rsidP="00EB5AFD">
      <w:r>
        <w:t>In the example</w:t>
      </w:r>
    </w:p>
    <w:p w14:paraId="1A8EFC8E" w14:textId="77777777" w:rsidR="00EB5AFD" w:rsidRDefault="00EB5AFD" w:rsidP="00EB5AFD">
      <w:pPr>
        <w:pStyle w:val="Code"/>
      </w:pPr>
      <w:r w:rsidRPr="007A49EA">
        <w:rPr>
          <w:color w:val="0000FF"/>
          <w:highlight w:val="white"/>
        </w:rPr>
        <w:t>function</w:t>
      </w:r>
      <w:r>
        <w:t xml:space="preserve"> processData(data: </w:t>
      </w:r>
      <w:r w:rsidRPr="007A49EA">
        <w:rPr>
          <w:color w:val="0000FF"/>
          <w:highlight w:val="white"/>
        </w:rPr>
        <w:t>string</w:t>
      </w:r>
      <w:r>
        <w:t xml:space="preserve"> | { (): </w:t>
      </w:r>
      <w:r w:rsidRPr="007A49EA">
        <w:rPr>
          <w:color w:val="0000FF"/>
          <w:highlight w:val="white"/>
        </w:rPr>
        <w:t>string</w:t>
      </w:r>
      <w:r>
        <w:t xml:space="preserve"> }) {</w:t>
      </w:r>
      <w:r>
        <w:br/>
        <w:t xml:space="preserve">    </w:t>
      </w:r>
      <w:r w:rsidRPr="007A49EA">
        <w:rPr>
          <w:color w:val="0000FF"/>
          <w:highlight w:val="white"/>
        </w:rPr>
        <w:t>var</w:t>
      </w:r>
      <w:r>
        <w:t xml:space="preserve"> d = </w:t>
      </w:r>
      <w:r w:rsidRPr="007A49EA">
        <w:rPr>
          <w:color w:val="0000FF"/>
          <w:highlight w:val="white"/>
        </w:rPr>
        <w:t>typeof</w:t>
      </w:r>
      <w:r>
        <w:t xml:space="preserve"> data !== </w:t>
      </w:r>
      <w:r w:rsidR="008F4735">
        <w:rPr>
          <w:color w:val="800000"/>
          <w:highlight w:val="white"/>
        </w:rPr>
        <w:t>"</w:t>
      </w:r>
      <w:r w:rsidRPr="007A49EA">
        <w:rPr>
          <w:color w:val="800000"/>
          <w:highlight w:val="white"/>
        </w:rPr>
        <w:t>string</w:t>
      </w:r>
      <w:r w:rsidR="008F4735">
        <w:rPr>
          <w:color w:val="800000"/>
          <w:highlight w:val="white"/>
        </w:rPr>
        <w:t>"</w:t>
      </w:r>
      <w:r>
        <w:t xml:space="preserve"> ? data() : data;</w:t>
      </w:r>
      <w:r>
        <w:br/>
        <w:t xml:space="preserve">    </w:t>
      </w:r>
      <w:r w:rsidRPr="007A49EA">
        <w:rPr>
          <w:color w:val="008000"/>
          <w:highlight w:val="white"/>
        </w:rPr>
        <w:t>// Process string in d</w:t>
      </w:r>
      <w:r>
        <w:br/>
        <w:t>}</w:t>
      </w:r>
    </w:p>
    <w:p w14:paraId="7A7B8735" w14:textId="77777777" w:rsidR="00EB5AFD" w:rsidRDefault="000A38E3" w:rsidP="00EB5AFD">
      <w:r>
        <w:t xml:space="preserve">the inferred type of </w:t>
      </w:r>
      <w:r w:rsidR="008F4735">
        <w:t>'</w:t>
      </w:r>
      <w:r>
        <w:t>d</w:t>
      </w:r>
      <w:r w:rsidR="008F4735">
        <w:t>'</w:t>
      </w:r>
      <w:r>
        <w:t xml:space="preserve"> is string.</w:t>
      </w:r>
    </w:p>
    <w:p w14:paraId="6FFF0239" w14:textId="77777777" w:rsidR="00EF70B2" w:rsidRDefault="00EF70B2" w:rsidP="00EB5AFD">
      <w:r>
        <w:t>In the example</w:t>
      </w:r>
    </w:p>
    <w:p w14:paraId="25053C38" w14:textId="77777777" w:rsidR="00EB5AFD" w:rsidRDefault="00EB5AFD" w:rsidP="00EF70B2">
      <w:pPr>
        <w:pStyle w:val="Code"/>
      </w:pPr>
      <w:r w:rsidRPr="007A49EA">
        <w:rPr>
          <w:color w:val="0000FF"/>
          <w:highlight w:val="white"/>
        </w:rPr>
        <w:t>class</w:t>
      </w:r>
      <w:r>
        <w:t xml:space="preserve"> NamedItem {</w:t>
      </w:r>
      <w:r w:rsidR="00EF70B2">
        <w:br/>
      </w:r>
      <w:r>
        <w:t xml:space="preserve">    name: </w:t>
      </w:r>
      <w:r w:rsidRPr="007A49EA">
        <w:rPr>
          <w:color w:val="0000FF"/>
          <w:highlight w:val="white"/>
        </w:rPr>
        <w:t>string</w:t>
      </w:r>
      <w:r>
        <w:t>;</w:t>
      </w:r>
      <w:r w:rsidR="00EF70B2">
        <w:br/>
        <w:t>}</w:t>
      </w:r>
    </w:p>
    <w:p w14:paraId="54E3FF64" w14:textId="77777777" w:rsidR="00EB5AFD" w:rsidRDefault="00EB5AFD" w:rsidP="00EF70B2">
      <w:pPr>
        <w:pStyle w:val="Code"/>
      </w:pPr>
      <w:r w:rsidRPr="007A49EA">
        <w:rPr>
          <w:color w:val="0000FF"/>
          <w:highlight w:val="white"/>
        </w:rPr>
        <w:t>function</w:t>
      </w:r>
      <w:r>
        <w:t xml:space="preserve"> getName(obj: any) {</w:t>
      </w:r>
      <w:r w:rsidR="00EF70B2">
        <w:br/>
      </w:r>
      <w:r>
        <w:t xml:space="preserve">    </w:t>
      </w:r>
      <w:r w:rsidRPr="007A49EA">
        <w:rPr>
          <w:color w:val="0000FF"/>
          <w:highlight w:val="white"/>
        </w:rPr>
        <w:t>return</w:t>
      </w:r>
      <w:r>
        <w:t xml:space="preserve"> obj </w:t>
      </w:r>
      <w:r w:rsidRPr="007A49EA">
        <w:rPr>
          <w:color w:val="0000FF"/>
          <w:highlight w:val="white"/>
        </w:rPr>
        <w:t>instanceof</w:t>
      </w:r>
      <w:r>
        <w:t xml:space="preserve"> NamedItem ? obj.name : </w:t>
      </w:r>
      <w:r w:rsidR="008F4735">
        <w:rPr>
          <w:color w:val="800000"/>
          <w:highlight w:val="white"/>
        </w:rPr>
        <w:t>"</w:t>
      </w:r>
      <w:r w:rsidRPr="007A49EA">
        <w:rPr>
          <w:color w:val="800000"/>
          <w:highlight w:val="white"/>
        </w:rPr>
        <w:t>unknown</w:t>
      </w:r>
      <w:r w:rsidR="008F4735">
        <w:rPr>
          <w:color w:val="800000"/>
          <w:highlight w:val="white"/>
        </w:rPr>
        <w:t>"</w:t>
      </w:r>
      <w:r>
        <w:t>;</w:t>
      </w:r>
      <w:r w:rsidR="00EF70B2">
        <w:br/>
      </w:r>
      <w:r>
        <w:t>}</w:t>
      </w:r>
    </w:p>
    <w:p w14:paraId="49C9915E" w14:textId="77777777" w:rsidR="00EF70B2" w:rsidRDefault="00EF70B2" w:rsidP="00EF70B2">
      <w:r>
        <w:t xml:space="preserve">the inferred type of the </w:t>
      </w:r>
      <w:r w:rsidR="008F4735">
        <w:t>'</w:t>
      </w:r>
      <w:r>
        <w:t>getName</w:t>
      </w:r>
      <w:r w:rsidR="008F4735">
        <w:t>'</w:t>
      </w:r>
      <w:r>
        <w:t xml:space="preserve"> function is string.</w:t>
      </w:r>
    </w:p>
    <w:p w14:paraId="54DAAE85" w14:textId="77777777" w:rsidR="00EF70B2" w:rsidRDefault="00EF70B2" w:rsidP="00EF70B2"/>
    <w:p w14:paraId="64660951"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398062EF" w14:textId="77777777" w:rsidR="0044410D" w:rsidRPr="0044410D" w:rsidRDefault="00922D81" w:rsidP="00D13EE5">
      <w:pPr>
        <w:pStyle w:val="Heading1"/>
      </w:pPr>
      <w:bookmarkStart w:id="1613" w:name="_Toc402619909"/>
      <w:bookmarkStart w:id="1614" w:name="_Toc401414094"/>
      <w:r>
        <w:lastRenderedPageBreak/>
        <w:t>Statements</w:t>
      </w:r>
      <w:bookmarkEnd w:id="1613"/>
      <w:bookmarkEnd w:id="1614"/>
    </w:p>
    <w:p w14:paraId="0D6043FE" w14:textId="77777777" w:rsidR="0044410D" w:rsidRPr="0044410D" w:rsidRDefault="00EC43AF" w:rsidP="00EC43AF">
      <w:bookmarkStart w:id="1615" w:name="_Ref315963032"/>
      <w:r>
        <w:t>This chapter describes the static type checking TypeScript provides for JavaScript statements</w:t>
      </w:r>
      <w:r w:rsidR="00BA6F43">
        <w:t>. TypeScript itself does not introduce any new statement constructs.</w:t>
      </w:r>
    </w:p>
    <w:p w14:paraId="411D2098" w14:textId="77777777" w:rsidR="0044410D" w:rsidRPr="0044410D" w:rsidRDefault="00151E85" w:rsidP="00151E85">
      <w:pPr>
        <w:pStyle w:val="Heading2"/>
      </w:pPr>
      <w:bookmarkStart w:id="1616" w:name="_Ref369177867"/>
      <w:bookmarkStart w:id="1617" w:name="_Toc402619910"/>
      <w:bookmarkStart w:id="1618" w:name="_Toc401414095"/>
      <w:r>
        <w:t>Variable Statements</w:t>
      </w:r>
      <w:bookmarkEnd w:id="1615"/>
      <w:bookmarkEnd w:id="1616"/>
      <w:bookmarkEnd w:id="1617"/>
      <w:bookmarkEnd w:id="1618"/>
    </w:p>
    <w:p w14:paraId="15783F56" w14:textId="77777777" w:rsidR="0044410D" w:rsidRPr="0044410D" w:rsidRDefault="00151E85" w:rsidP="00151E85">
      <w:r>
        <w:t>Variable statements are extended to include optional type annotations.</w:t>
      </w:r>
    </w:p>
    <w:p w14:paraId="41229119" w14:textId="77777777"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14:paraId="6625312A" w14:textId="77777777"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14:paraId="3BDC043B" w14:textId="77777777"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029B1B76" w14:textId="77777777"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14:paraId="1379310C" w14:textId="77777777"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B510EF">
        <w:t>4.19</w:t>
      </w:r>
      <w:r>
        <w:fldChar w:fldCharType="end"/>
      </w:r>
      <w:r>
        <w:t>) by the stated type</w:t>
      </w:r>
      <w:r w:rsidR="00C24FA2">
        <w:t xml:space="preserve"> and must be assignable to the stated type, or otherwise a compile-time error occurs.</w:t>
      </w:r>
    </w:p>
    <w:p w14:paraId="2B5B4F29" w14:textId="1A72E7DB" w:rsidR="0044410D" w:rsidRPr="0044410D" w:rsidRDefault="0091519E" w:rsidP="00236652">
      <w:pPr>
        <w:pStyle w:val="ListParagraph"/>
        <w:numPr>
          <w:ilvl w:val="0"/>
          <w:numId w:val="7"/>
        </w:numPr>
      </w:pPr>
      <w:r>
        <w:t>If the declaration includes an initializer but no type annotation</w:t>
      </w:r>
      <w:r w:rsidR="00BB3545">
        <w:t>, and if the initializer doesn</w:t>
      </w:r>
      <w:r w:rsidR="008F4735">
        <w:t>'</w:t>
      </w:r>
      <w:r w:rsidR="00BB3545">
        <w:t>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B510EF">
        <w:t>3.</w:t>
      </w:r>
      <w:del w:id="1619" w:author="Anders Hejlsberg" w:date="2014-11-01T15:43:00Z">
        <w:r w:rsidR="00633278">
          <w:delText>9</w:delText>
        </w:r>
      </w:del>
      <w:ins w:id="1620" w:author="Anders Hejlsberg" w:date="2014-11-01T15:43:00Z">
        <w:r w:rsidR="00B510EF">
          <w:t>11</w:t>
        </w:r>
      </w:ins>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the type of the variable becomes the Any type.</w:t>
      </w:r>
    </w:p>
    <w:p w14:paraId="68F8B268" w14:textId="77777777" w:rsidR="0044410D" w:rsidRPr="0044410D" w:rsidRDefault="0091519E" w:rsidP="00236652">
      <w:pPr>
        <w:pStyle w:val="ListParagraph"/>
        <w:numPr>
          <w:ilvl w:val="0"/>
          <w:numId w:val="7"/>
        </w:numPr>
      </w:pPr>
      <w:r>
        <w:t>If the declaration includes neither a type annotation nor an initializer, the type of the variable becomes the Any type.</w:t>
      </w:r>
    </w:p>
    <w:p w14:paraId="27E129CE" w14:textId="77777777" w:rsidR="0044410D" w:rsidRPr="0044410D" w:rsidRDefault="000900CB" w:rsidP="000900CB">
      <w:r>
        <w:t>Multiple declarations for the same variable name in the same declaration space are permitted, provided that each declaration associates the same type with the variable.</w:t>
      </w:r>
    </w:p>
    <w:p w14:paraId="040D9E81" w14:textId="77777777" w:rsidR="0044410D" w:rsidRPr="0044410D" w:rsidRDefault="00F9039F" w:rsidP="007A2C26">
      <w:r>
        <w:t>Below are some examples of variable declarations and their associated types.</w:t>
      </w:r>
    </w:p>
    <w:p w14:paraId="19866619" w14:textId="77777777"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008F4735">
        <w:rPr>
          <w:color w:val="800000"/>
          <w:highlight w:val="white"/>
        </w:rPr>
        <w:t>"</w:t>
      </w:r>
      <w:r w:rsidRPr="00C32601">
        <w:rPr>
          <w:color w:val="800000"/>
          <w:highlight w:val="white"/>
        </w:rPr>
        <w:t>hello</w:t>
      </w:r>
      <w:r w:rsidR="008F4735">
        <w:rPr>
          <w:color w:val="800000"/>
          <w:highlight w:val="white"/>
        </w:rPr>
        <w:t>"</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008F4735">
        <w:rPr>
          <w:color w:val="800000"/>
          <w:highlight w:val="white"/>
        </w:rPr>
        <w:t>"</w:t>
      </w:r>
      <w:r w:rsidRPr="00C32601">
        <w:rPr>
          <w:color w:val="800000"/>
          <w:highlight w:val="white"/>
        </w:rPr>
        <w:t>test</w:t>
      </w:r>
      <w:r w:rsidR="008F4735">
        <w:rPr>
          <w:color w:val="800000"/>
          <w:highlight w:val="white"/>
        </w:rPr>
        <w:t>"</w:t>
      </w:r>
      <w:r>
        <w:t>;</w:t>
      </w:r>
      <w:r w:rsidR="00416855">
        <w:t xml:space="preserve">            </w:t>
      </w:r>
      <w:r w:rsidRPr="006F5FD2">
        <w:rPr>
          <w:color w:val="008000"/>
          <w:highlight w:val="white"/>
        </w:rPr>
        <w:t>// any</w:t>
      </w:r>
    </w:p>
    <w:p w14:paraId="54079F81" w14:textId="77777777" w:rsidR="0044410D" w:rsidRPr="0044410D" w:rsidRDefault="000900CB" w:rsidP="00F9039F">
      <w:r>
        <w:t>The follo</w:t>
      </w:r>
      <w:r w:rsidR="00416855">
        <w:t xml:space="preserve">wing is permitted because all declarations of </w:t>
      </w:r>
      <w:r w:rsidR="00161C3C">
        <w:t xml:space="preserve">the single variable </w:t>
      </w:r>
      <w:r w:rsidR="008F4735">
        <w:t>'</w:t>
      </w:r>
      <w:r w:rsidR="00416855">
        <w:t>x</w:t>
      </w:r>
      <w:r w:rsidR="008F4735">
        <w:t>'</w:t>
      </w:r>
      <w:r w:rsidR="00416855">
        <w:t xml:space="preserve"> associate the same type </w:t>
      </w:r>
      <w:r w:rsidR="00161C3C">
        <w:t xml:space="preserve">(Number) </w:t>
      </w:r>
      <w:r w:rsidR="00416855">
        <w:t xml:space="preserve">with </w:t>
      </w:r>
      <w:r w:rsidR="008F4735">
        <w:t>'</w:t>
      </w:r>
      <w:r w:rsidR="00416855">
        <w:t>x</w:t>
      </w:r>
      <w:r w:rsidR="008F4735">
        <w:t>'</w:t>
      </w:r>
      <w:r w:rsidR="00416855">
        <w:t>.</w:t>
      </w:r>
    </w:p>
    <w:p w14:paraId="437EEA36" w14:textId="77777777"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14:paraId="76EBE4FE" w14:textId="77777777"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8F4735">
        <w:t>'</w:t>
      </w:r>
      <w:r w:rsidR="00924E66" w:rsidRPr="00163720">
        <w:t>{ x: number; y: number; }</w:t>
      </w:r>
      <w:r w:rsidR="008F4735">
        <w:t>'</w:t>
      </w:r>
      <w:r w:rsidR="00924E66" w:rsidRPr="00163720">
        <w:t>.</w:t>
      </w:r>
    </w:p>
    <w:p w14:paraId="52BCDA23" w14:textId="77777777"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32093FEA" w14:textId="77777777"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27E5CDA0" w14:textId="77777777" w:rsidR="0044410D" w:rsidRPr="0044410D" w:rsidRDefault="00354940" w:rsidP="00354940">
      <w:pPr>
        <w:pStyle w:val="Heading2"/>
      </w:pPr>
      <w:bookmarkStart w:id="1621" w:name="_Toc402619911"/>
      <w:bookmarkStart w:id="1622" w:name="_Toc401414096"/>
      <w:r>
        <w:t>If, Do, and While Statements</w:t>
      </w:r>
      <w:bookmarkEnd w:id="1621"/>
      <w:bookmarkEnd w:id="1622"/>
    </w:p>
    <w:p w14:paraId="360E2FE5"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59502394" w14:textId="77777777" w:rsidR="0044410D" w:rsidRPr="0044410D" w:rsidRDefault="00354940" w:rsidP="00354940">
      <w:pPr>
        <w:pStyle w:val="Heading2"/>
      </w:pPr>
      <w:bookmarkStart w:id="1623" w:name="_Toc402619912"/>
      <w:bookmarkStart w:id="1624" w:name="_Toc401414097"/>
      <w:r>
        <w:t>For Statements</w:t>
      </w:r>
      <w:bookmarkEnd w:id="1623"/>
      <w:bookmarkEnd w:id="1624"/>
    </w:p>
    <w:p w14:paraId="7271D83A"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B510EF">
        <w:t>5.1</w:t>
      </w:r>
      <w:r>
        <w:fldChar w:fldCharType="end"/>
      </w:r>
      <w:r>
        <w:t>).</w:t>
      </w:r>
    </w:p>
    <w:p w14:paraId="148125C1" w14:textId="77777777" w:rsidR="0044410D" w:rsidRPr="0044410D" w:rsidRDefault="00354940" w:rsidP="00354940">
      <w:pPr>
        <w:pStyle w:val="Heading2"/>
      </w:pPr>
      <w:bookmarkStart w:id="1625" w:name="_Toc402619913"/>
      <w:bookmarkStart w:id="1626" w:name="_Toc401414098"/>
      <w:r>
        <w:t>For-In Statements</w:t>
      </w:r>
      <w:bookmarkEnd w:id="1625"/>
      <w:bookmarkEnd w:id="1626"/>
    </w:p>
    <w:p w14:paraId="39921A2E" w14:textId="77777777" w:rsidR="0044410D" w:rsidRPr="0044410D" w:rsidRDefault="00E9046F" w:rsidP="00162D4D">
      <w:r>
        <w:t xml:space="preserve">In a </w:t>
      </w:r>
      <w:r w:rsidR="008F4735">
        <w:t>'</w:t>
      </w:r>
      <w:r>
        <w:t>for-in</w:t>
      </w:r>
      <w:r w:rsidR="008F4735">
        <w:t>'</w:t>
      </w:r>
      <w:r>
        <w:t xml:space="preserve"> statement of the form</w:t>
      </w:r>
    </w:p>
    <w:p w14:paraId="350331F9" w14:textId="77777777"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14:paraId="56A10070" w14:textId="77777777"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799AA080" w14:textId="77777777" w:rsidR="0044410D" w:rsidRPr="0044410D" w:rsidRDefault="00E9046F" w:rsidP="00E9046F">
      <w:r>
        <w:t xml:space="preserve">In a </w:t>
      </w:r>
      <w:r w:rsidR="008F4735">
        <w:t>'</w:t>
      </w:r>
      <w:r>
        <w:t>for-in</w:t>
      </w:r>
      <w:r w:rsidR="008F4735">
        <w:t>'</w:t>
      </w:r>
      <w:r>
        <w:t xml:space="preserve"> statement of the form</w:t>
      </w:r>
    </w:p>
    <w:p w14:paraId="3C0C4A35" w14:textId="77777777"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14:paraId="3E87A8E6" w14:textId="77777777"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75674AA1" w14:textId="77777777" w:rsidR="0044410D" w:rsidRPr="0044410D" w:rsidRDefault="00851855" w:rsidP="00851855">
      <w:pPr>
        <w:pStyle w:val="Heading2"/>
      </w:pPr>
      <w:bookmarkStart w:id="1627" w:name="_Toc402619914"/>
      <w:bookmarkStart w:id="1628" w:name="_Toc401414099"/>
      <w:r>
        <w:t>Continue Statements</w:t>
      </w:r>
      <w:bookmarkEnd w:id="1627"/>
      <w:bookmarkEnd w:id="1628"/>
    </w:p>
    <w:p w14:paraId="16A702D8"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2024D1CB" w14:textId="77777777" w:rsidR="0044410D" w:rsidRPr="0044410D" w:rsidRDefault="00F33716" w:rsidP="00F33716">
      <w:pPr>
        <w:pStyle w:val="Heading2"/>
      </w:pPr>
      <w:bookmarkStart w:id="1629" w:name="_Toc402619915"/>
      <w:bookmarkStart w:id="1630" w:name="_Toc401414100"/>
      <w:r>
        <w:lastRenderedPageBreak/>
        <w:t>Break Statements</w:t>
      </w:r>
      <w:bookmarkEnd w:id="1629"/>
      <w:bookmarkEnd w:id="1630"/>
    </w:p>
    <w:p w14:paraId="3F910A80"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3A4C9B5B" w14:textId="77777777" w:rsidR="0044410D" w:rsidRPr="0044410D" w:rsidRDefault="00371734" w:rsidP="00C85000">
      <w:pPr>
        <w:pStyle w:val="Heading2"/>
      </w:pPr>
      <w:bookmarkStart w:id="1631" w:name="_Ref370394199"/>
      <w:bookmarkStart w:id="1632" w:name="_Toc402619916"/>
      <w:bookmarkStart w:id="1633" w:name="_Toc401414101"/>
      <w:r>
        <w:t>Return Statements</w:t>
      </w:r>
      <w:bookmarkEnd w:id="1631"/>
      <w:bookmarkEnd w:id="1632"/>
      <w:bookmarkEnd w:id="1633"/>
    </w:p>
    <w:p w14:paraId="27F0B725"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14:paraId="58AECC0C"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44D6DEBF"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B510EF">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022C1EEE"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B510EF">
        <w:t>6.3</w:t>
      </w:r>
      <w:r>
        <w:fldChar w:fldCharType="end"/>
      </w:r>
      <w:r>
        <w:t>.</w:t>
      </w:r>
    </w:p>
    <w:p w14:paraId="71AB4642" w14:textId="77777777" w:rsidR="0044410D" w:rsidRPr="0044410D" w:rsidRDefault="00EB59BB" w:rsidP="00275819">
      <w:r>
        <w:t>In the example</w:t>
      </w:r>
    </w:p>
    <w:p w14:paraId="52B33BDA" w14:textId="77777777" w:rsidR="0044410D" w:rsidRPr="0044410D" w:rsidRDefault="00EB59BB" w:rsidP="00EB59BB">
      <w:pPr>
        <w:pStyle w:val="Code"/>
        <w:rPr>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
        <w:br/>
      </w:r>
      <w:r>
        <w:rPr>
          <w:color w:val="000000"/>
          <w:highlight w:val="white"/>
        </w:rPr>
        <w:t>}</w:t>
      </w:r>
    </w:p>
    <w:p w14:paraId="410BFDED"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04193DE0" w14:textId="77777777" w:rsidR="0044410D" w:rsidRPr="0044410D" w:rsidRDefault="00193920" w:rsidP="00193920">
      <w:pPr>
        <w:pStyle w:val="Heading2"/>
      </w:pPr>
      <w:bookmarkStart w:id="1634" w:name="_Toc402619917"/>
      <w:bookmarkStart w:id="1635" w:name="_Toc401414102"/>
      <w:r>
        <w:t>With Statements</w:t>
      </w:r>
      <w:bookmarkEnd w:id="1634"/>
      <w:bookmarkEnd w:id="1635"/>
    </w:p>
    <w:p w14:paraId="57676682"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B510EF">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34D4628B" w14:textId="77777777" w:rsidR="0044410D" w:rsidRPr="0044410D" w:rsidRDefault="00FB4D44" w:rsidP="00FB4D44">
      <w:pPr>
        <w:pStyle w:val="Heading2"/>
      </w:pPr>
      <w:bookmarkStart w:id="1636" w:name="_Toc402619918"/>
      <w:bookmarkStart w:id="1637" w:name="_Toc401414103"/>
      <w:r>
        <w:t>Switch Statements</w:t>
      </w:r>
      <w:bookmarkEnd w:id="1636"/>
      <w:bookmarkEnd w:id="1637"/>
    </w:p>
    <w:p w14:paraId="52D535C1" w14:textId="45358A69"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B510EF">
        <w:t>3.</w:t>
      </w:r>
      <w:del w:id="1638" w:author="Anders Hejlsberg" w:date="2014-11-01T15:43:00Z">
        <w:r w:rsidR="00633278">
          <w:delText>8</w:delText>
        </w:r>
      </w:del>
      <w:ins w:id="1639" w:author="Anders Hejlsberg" w:date="2014-11-01T15:43:00Z">
        <w:r w:rsidR="00B510EF">
          <w:t>10</w:t>
        </w:r>
      </w:ins>
      <w:r w:rsidR="00B510EF">
        <w:t>.4</w:t>
      </w:r>
      <w:r>
        <w:fldChar w:fldCharType="end"/>
      </w:r>
      <w:r>
        <w:t xml:space="preserve">) the type of the </w:t>
      </w:r>
      <w:r w:rsidR="008F4735">
        <w:t>'</w:t>
      </w:r>
      <w:r>
        <w:t>switch</w:t>
      </w:r>
      <w:r w:rsidR="008F4735">
        <w:t>'</w:t>
      </w:r>
      <w:r>
        <w:t xml:space="preserve"> expression.</w:t>
      </w:r>
    </w:p>
    <w:p w14:paraId="587BFCFC" w14:textId="77777777" w:rsidR="0044410D" w:rsidRPr="0044410D" w:rsidRDefault="00FB4D44" w:rsidP="0074339D">
      <w:pPr>
        <w:pStyle w:val="Heading2"/>
      </w:pPr>
      <w:bookmarkStart w:id="1640" w:name="_Toc402619919"/>
      <w:bookmarkStart w:id="1641" w:name="_Toc401414104"/>
      <w:r>
        <w:lastRenderedPageBreak/>
        <w:t>Throw Statements</w:t>
      </w:r>
      <w:bookmarkEnd w:id="1640"/>
      <w:bookmarkEnd w:id="1641"/>
    </w:p>
    <w:p w14:paraId="27A54184"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09CF22FF" w14:textId="77777777" w:rsidR="0044410D" w:rsidRPr="0044410D" w:rsidRDefault="00FB4D44" w:rsidP="00FB4D44">
      <w:pPr>
        <w:pStyle w:val="Heading2"/>
      </w:pPr>
      <w:bookmarkStart w:id="1642" w:name="_Toc402619920"/>
      <w:bookmarkStart w:id="1643" w:name="_Toc401414105"/>
      <w:r>
        <w:t>Try Statements</w:t>
      </w:r>
      <w:bookmarkEnd w:id="1642"/>
      <w:bookmarkEnd w:id="1643"/>
    </w:p>
    <w:p w14:paraId="6A7E5365"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14:paraId="0B5243D4" w14:textId="77777777" w:rsidR="0044410D" w:rsidRPr="0044410D" w:rsidRDefault="0044410D" w:rsidP="0074339D"/>
    <w:p w14:paraId="6E00D256"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30922188" w14:textId="77777777" w:rsidR="0044410D" w:rsidRPr="0044410D" w:rsidRDefault="007B1A1D" w:rsidP="001719CA">
      <w:pPr>
        <w:pStyle w:val="Heading1"/>
      </w:pPr>
      <w:bookmarkStart w:id="1644" w:name="_Ref366592365"/>
      <w:bookmarkStart w:id="1645" w:name="_Toc402619921"/>
      <w:bookmarkStart w:id="1646" w:name="_Toc401414106"/>
      <w:r>
        <w:lastRenderedPageBreak/>
        <w:t>Functions</w:t>
      </w:r>
      <w:bookmarkEnd w:id="1644"/>
      <w:bookmarkEnd w:id="1645"/>
      <w:bookmarkEnd w:id="1646"/>
    </w:p>
    <w:p w14:paraId="711D34A5"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0879A0C5" w14:textId="77777777" w:rsidR="0044410D" w:rsidRPr="0044410D" w:rsidRDefault="00135C88" w:rsidP="00135C88">
      <w:pPr>
        <w:pStyle w:val="Heading2"/>
      </w:pPr>
      <w:bookmarkStart w:id="1647" w:name="_Ref316213258"/>
      <w:bookmarkStart w:id="1648" w:name="_Toc402619922"/>
      <w:bookmarkStart w:id="1649" w:name="_Toc401414107"/>
      <w:r>
        <w:t>Function Declarations</w:t>
      </w:r>
      <w:bookmarkEnd w:id="1647"/>
      <w:bookmarkEnd w:id="1648"/>
      <w:bookmarkEnd w:id="1649"/>
    </w:p>
    <w:p w14:paraId="3D195E96"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114E831A"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0C08316C"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315CBFD2"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4E37AEFC"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4940CF44"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565C35C0" w14:textId="77777777" w:rsidR="0044410D" w:rsidRPr="0044410D" w:rsidRDefault="007372B4" w:rsidP="007372B4">
      <w:pPr>
        <w:pStyle w:val="Heading2"/>
      </w:pPr>
      <w:bookmarkStart w:id="1650" w:name="_Ref321397142"/>
      <w:bookmarkStart w:id="1651" w:name="_Toc402619923"/>
      <w:bookmarkStart w:id="1652" w:name="_Toc401414108"/>
      <w:r>
        <w:t>Function Overloads</w:t>
      </w:r>
      <w:bookmarkEnd w:id="1650"/>
      <w:bookmarkEnd w:id="1651"/>
      <w:bookmarkEnd w:id="1652"/>
    </w:p>
    <w:p w14:paraId="2A86DC9F"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B510EF">
        <w:t>4.12</w:t>
      </w:r>
      <w:r>
        <w:fldChar w:fldCharType="end"/>
      </w:r>
      <w:r>
        <w:t>.</w:t>
      </w:r>
    </w:p>
    <w:p w14:paraId="12CA7962" w14:textId="77777777" w:rsidR="0044410D" w:rsidRPr="0044410D" w:rsidRDefault="007372B4" w:rsidP="007372B4">
      <w:r>
        <w:t>Function overloads are purely a compile-time construct. They have no impact on the emitted JavaScript and thus no run-time cost.</w:t>
      </w:r>
    </w:p>
    <w:p w14:paraId="7C9F7239"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0BEDFBCE" w14:textId="77777777" w:rsidR="0044410D" w:rsidRPr="0044410D" w:rsidRDefault="007372B4" w:rsidP="007372B4">
      <w:r>
        <w:lastRenderedPageBreak/>
        <w:t>The following is an example of a function with overloads.</w:t>
      </w:r>
    </w:p>
    <w:p w14:paraId="43E1D47E" w14:textId="77777777"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008F4735">
        <w:rPr>
          <w:color w:val="800000"/>
          <w:highlight w:val="white"/>
        </w:rPr>
        <w:t>"</w:t>
      </w:r>
      <w:r w:rsidR="00093030">
        <w:rPr>
          <w:color w:val="800000"/>
          <w:highlight w:val="white"/>
        </w:rPr>
        <w:t>string</w:t>
      </w:r>
      <w:r w:rsidR="008F4735">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14:paraId="49A1CAA0"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5EE748B2" w14:textId="77777777"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14:paraId="69DCB612" w14:textId="77777777" w:rsidR="0044410D" w:rsidRPr="0044410D" w:rsidRDefault="007372B4" w:rsidP="007372B4">
      <w:r>
        <w:t>Note that the signature of the actual function implementation is not included in the type.</w:t>
      </w:r>
    </w:p>
    <w:p w14:paraId="5341AF79" w14:textId="77777777" w:rsidR="0044410D" w:rsidRPr="0044410D" w:rsidRDefault="00D6360C" w:rsidP="00AC2D87">
      <w:pPr>
        <w:pStyle w:val="Heading2"/>
      </w:pPr>
      <w:bookmarkStart w:id="1653" w:name="_Ref320251238"/>
      <w:bookmarkStart w:id="1654" w:name="_Toc402619924"/>
      <w:bookmarkStart w:id="1655" w:name="_Toc401414109"/>
      <w:r>
        <w:t>Function Implementations</w:t>
      </w:r>
      <w:bookmarkEnd w:id="1653"/>
      <w:bookmarkEnd w:id="1654"/>
      <w:bookmarkEnd w:id="1655"/>
    </w:p>
    <w:p w14:paraId="19F5941E"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7D401098" w14:textId="77777777"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1DC9A549" w14:textId="77777777" w:rsidR="0044410D" w:rsidRDefault="0057281D" w:rsidP="00236652">
      <w:pPr>
        <w:pStyle w:val="ListParagraph"/>
        <w:numPr>
          <w:ilvl w:val="0"/>
          <w:numId w:val="30"/>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5BD6A3FB" w14:textId="320BAD6B" w:rsidR="00CA3573" w:rsidRDefault="00CA3573" w:rsidP="00236652">
      <w:pPr>
        <w:pStyle w:val="ListParagraph"/>
        <w:numPr>
          <w:ilvl w:val="0"/>
          <w:numId w:val="30"/>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B510EF">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del w:id="1656" w:author="Anders Hejlsberg" w:date="2014-11-01T15:43:00Z">
        <w:r w:rsidR="00633278">
          <w:delText>3.</w:delText>
        </w:r>
      </w:del>
      <w:r w:rsidR="00B510EF">
        <w:t>3.4</w:t>
      </w:r>
      <w:r w:rsidR="00010DBA">
        <w:fldChar w:fldCharType="end"/>
      </w:r>
      <w:r w:rsidR="00010DBA">
        <w:t xml:space="preserve">) </w:t>
      </w:r>
      <w:r>
        <w:t>of the types of the return statement expressions in the function body, ignoring return statements with no expressions.</w:t>
      </w:r>
    </w:p>
    <w:p w14:paraId="545DB271" w14:textId="0508C275" w:rsidR="00CA3573" w:rsidRPr="0044410D" w:rsidRDefault="00CA3573" w:rsidP="00236652">
      <w:pPr>
        <w:pStyle w:val="ListParagraph"/>
        <w:numPr>
          <w:ilvl w:val="0"/>
          <w:numId w:val="30"/>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B510EF">
        <w:t>3.</w:t>
      </w:r>
      <w:del w:id="1657" w:author="Anders Hejlsberg" w:date="2014-11-01T15:43:00Z">
        <w:r w:rsidR="00633278">
          <w:delText>8</w:delText>
        </w:r>
      </w:del>
      <w:ins w:id="1658" w:author="Anders Hejlsberg" w:date="2014-11-01T15:43:00Z">
        <w:r w:rsidR="00B510EF">
          <w:t>10</w:t>
        </w:r>
      </w:ins>
      <w:r w:rsidR="00B510EF">
        <w:t>.3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29938639" w14:textId="77777777" w:rsidR="0044410D" w:rsidRPr="0044410D" w:rsidRDefault="00B827EC" w:rsidP="00C90621">
      <w:r>
        <w:t>In the example</w:t>
      </w:r>
    </w:p>
    <w:p w14:paraId="1B910523" w14:textId="77777777" w:rsidR="0044410D" w:rsidRPr="0044410D" w:rsidRDefault="00B827EC" w:rsidP="00B827EC">
      <w:pPr>
        <w:pStyle w:val="Code"/>
      </w:pPr>
      <w:r w:rsidRPr="009839B8">
        <w:rPr>
          <w:color w:val="0000FF"/>
          <w:highlight w:val="white"/>
        </w:rPr>
        <w:lastRenderedPageBreak/>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14:paraId="257ECDAF" w14:textId="77777777" w:rsidR="0044410D" w:rsidRPr="0044410D"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14:paraId="0CA56E5F" w14:textId="77777777"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4187E40A" w14:textId="77777777"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15442FF3"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14:paraId="73F0285C" w14:textId="3C18BB26"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B510EF">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B510EF">
        <w:t>3.</w:t>
      </w:r>
      <w:del w:id="1659" w:author="Anders Hejlsberg" w:date="2014-11-01T15:43:00Z">
        <w:r w:rsidR="00633278">
          <w:delText>9</w:delText>
        </w:r>
      </w:del>
      <w:ins w:id="1660" w:author="Anders Hejlsberg" w:date="2014-11-01T15:43:00Z">
        <w:r w:rsidR="00B510EF">
          <w:t>11</w:t>
        </w:r>
      </w:ins>
      <w:r w:rsidR="00592801">
        <w:fldChar w:fldCharType="end"/>
      </w:r>
      <w:r w:rsidR="00592801">
        <w:t xml:space="preserve">) </w:t>
      </w:r>
      <w:r>
        <w:t>of the type</w:t>
      </w:r>
      <w:r w:rsidR="00205658">
        <w:t xml:space="preserve"> of the initializer expression.</w:t>
      </w:r>
    </w:p>
    <w:p w14:paraId="5F493C45"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1799FDA8" w14:textId="77777777"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B510EF">
        <w:t>6.5</w:t>
      </w:r>
      <w:r w:rsidR="008C14C7">
        <w:fldChar w:fldCharType="end"/>
      </w:r>
      <w:r>
        <w:t xml:space="preserve">. </w:t>
      </w:r>
      <w:r w:rsidR="0063300F">
        <w:t>The example</w:t>
      </w:r>
    </w:p>
    <w:p w14:paraId="09A4E0AA" w14:textId="77777777"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14:paraId="154B89F1" w14:textId="77777777" w:rsidR="0044410D" w:rsidRPr="0044410D" w:rsidRDefault="0040078C" w:rsidP="0063300F">
      <w:r>
        <w:t>generates JavaScript that is equivalent to</w:t>
      </w:r>
    </w:p>
    <w:p w14:paraId="0DF78E2A" w14:textId="77777777"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14:paraId="6D1589CB" w14:textId="77777777" w:rsidR="0044410D" w:rsidRPr="0044410D" w:rsidRDefault="0031102D" w:rsidP="0057403F">
      <w:r>
        <w:t>In the example</w:t>
      </w:r>
    </w:p>
    <w:p w14:paraId="6E5414D9" w14:textId="77777777" w:rsidR="0044410D" w:rsidRPr="0044410D" w:rsidRDefault="000A5BB6" w:rsidP="000A5BB6">
      <w:pPr>
        <w:pStyle w:val="Code"/>
      </w:pPr>
      <w:r w:rsidRPr="000A5BB6">
        <w:rPr>
          <w:color w:val="0000FF"/>
          <w:highlight w:val="white"/>
        </w:rPr>
        <w:lastRenderedPageBreak/>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008F4735">
        <w:rPr>
          <w:color w:val="800000"/>
          <w:highlight w:val="white"/>
        </w:rPr>
        <w:t>"</w:t>
      </w:r>
      <w:r w:rsidRPr="000A5BB6">
        <w:rPr>
          <w:color w:val="800000"/>
          <w:highlight w:val="white"/>
        </w:rPr>
        <w:t>hello</w:t>
      </w:r>
      <w:r w:rsidR="008F4735">
        <w:rPr>
          <w:color w:val="800000"/>
          <w:highlight w:val="white"/>
        </w:rPr>
        <w:t>"</w:t>
      </w:r>
      <w:r>
        <w:t>;</w:t>
      </w:r>
      <w:r w:rsidR="0048218E" w:rsidRPr="0048218E">
        <w:br/>
      </w:r>
      <w:r>
        <w:t>}</w:t>
      </w:r>
    </w:p>
    <w:p w14:paraId="2AB0BC73" w14:textId="77777777" w:rsidR="0044410D" w:rsidRP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593A45BE" w14:textId="77777777" w:rsidR="0044410D" w:rsidRPr="0044410D" w:rsidRDefault="003B520A" w:rsidP="003B520A">
      <w:pPr>
        <w:pStyle w:val="Heading2"/>
      </w:pPr>
      <w:bookmarkStart w:id="1661" w:name="_Toc402619925"/>
      <w:bookmarkStart w:id="1662" w:name="_Toc401414110"/>
      <w:r>
        <w:t>Generic Functions</w:t>
      </w:r>
      <w:bookmarkEnd w:id="1661"/>
      <w:bookmarkEnd w:id="1662"/>
    </w:p>
    <w:p w14:paraId="2B926C2E" w14:textId="1BD086EF"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B510EF">
        <w:t>3.</w:t>
      </w:r>
      <w:del w:id="1663" w:author="Anders Hejlsberg" w:date="2014-11-01T15:43:00Z">
        <w:r w:rsidR="00633278">
          <w:delText>7</w:delText>
        </w:r>
      </w:del>
      <w:ins w:id="1664" w:author="Anders Hejlsberg" w:date="2014-11-01T15:43:00Z">
        <w:r w:rsidR="00B510EF">
          <w:t>8</w:t>
        </w:r>
      </w:ins>
      <w:r w:rsidR="00B510EF">
        <w:t>.2.1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2B4CF89A"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42EA0842" w14:textId="77777777" w:rsidR="0044410D" w:rsidRPr="0044410D" w:rsidRDefault="005C51E9" w:rsidP="00315B3C">
      <w:r>
        <w:t>The following is an example of a generic function:</w:t>
      </w:r>
    </w:p>
    <w:p w14:paraId="274B9D6D" w14:textId="77777777"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14:paraId="1AE32316" w14:textId="77777777"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14:paraId="16C5B738" w14:textId="29D54868"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B510EF">
        <w:t>3.</w:t>
      </w:r>
      <w:del w:id="1665" w:author="Anders Hejlsberg" w:date="2014-11-01T15:43:00Z">
        <w:r w:rsidR="00633278">
          <w:delText>4</w:delText>
        </w:r>
      </w:del>
      <w:ins w:id="1666" w:author="Anders Hejlsberg" w:date="2014-11-01T15:43:00Z">
        <w:r w:rsidR="00B510EF">
          <w:t>5</w:t>
        </w:r>
      </w:ins>
      <w:r w:rsidR="00B510EF">
        <w:t>.1</w:t>
      </w:r>
      <w:r w:rsidR="006D0043">
        <w:fldChar w:fldCharType="end"/>
      </w:r>
      <w:r>
        <w:t>.</w:t>
      </w:r>
    </w:p>
    <w:p w14:paraId="3A12A9F9"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B510EF">
        <w:t>4.12.2</w:t>
      </w:r>
      <w:r>
        <w:fldChar w:fldCharType="end"/>
      </w:r>
      <w:r>
        <w:t>) from the types of the regular arguments in the call. In the example</w:t>
      </w:r>
    </w:p>
    <w:p w14:paraId="790F8BFF" w14:textId="77777777"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14:paraId="647AADF8" w14:textId="77777777"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14:paraId="5170F85B" w14:textId="77777777" w:rsidR="0044410D" w:rsidRPr="0044410D" w:rsidRDefault="0040078C" w:rsidP="0040078C">
      <w:pPr>
        <w:pStyle w:val="Heading2"/>
      </w:pPr>
      <w:bookmarkStart w:id="1667" w:name="_Ref332892747"/>
      <w:bookmarkStart w:id="1668" w:name="_Toc402619926"/>
      <w:bookmarkStart w:id="1669" w:name="_Toc401414111"/>
      <w:r>
        <w:lastRenderedPageBreak/>
        <w:t>Code Generation</w:t>
      </w:r>
      <w:bookmarkEnd w:id="1667"/>
      <w:bookmarkEnd w:id="1668"/>
      <w:bookmarkEnd w:id="1669"/>
    </w:p>
    <w:p w14:paraId="75F49F29" w14:textId="77777777" w:rsidR="0044410D" w:rsidRPr="0044410D" w:rsidRDefault="0040078C" w:rsidP="0040078C">
      <w:r>
        <w:t>A function declaration generates JavaScript code that is equivalent to:</w:t>
      </w:r>
    </w:p>
    <w:p w14:paraId="448ADB82" w14:textId="77777777" w:rsidR="0044410D" w:rsidRPr="0044410D" w:rsidRDefault="0040078C" w:rsidP="0040078C">
      <w:pPr>
        <w:pStyle w:val="Code"/>
      </w:pPr>
      <w:r w:rsidRPr="00C60CFB">
        <w:rPr>
          <w:color w:val="0000FF"/>
          <w:highlight w:val="white"/>
        </w:rPr>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14:paraId="1E13EE8F"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7DB39FBD"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6F0413E9"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0A7CD466" w14:textId="77777777"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14:paraId="71ECFF2E"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2C067568"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0ED2EDA0" w14:textId="77777777" w:rsidR="0044410D" w:rsidRPr="0044410D" w:rsidRDefault="0044410D" w:rsidP="0074339D"/>
    <w:p w14:paraId="4CF2DA9B"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BB95117" w14:textId="77777777" w:rsidR="0044410D" w:rsidRPr="0044410D" w:rsidRDefault="00A67A5C" w:rsidP="00D13EE5">
      <w:pPr>
        <w:pStyle w:val="Heading1"/>
      </w:pPr>
      <w:bookmarkStart w:id="1670" w:name="_Toc402619927"/>
      <w:bookmarkStart w:id="1671" w:name="_Toc401414112"/>
      <w:r>
        <w:lastRenderedPageBreak/>
        <w:t>Interfaces</w:t>
      </w:r>
      <w:bookmarkEnd w:id="1670"/>
      <w:bookmarkEnd w:id="1671"/>
    </w:p>
    <w:p w14:paraId="2F689E99"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5B9912BF"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1A7107F3" w14:textId="76477F7E"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B510EF">
        <w:t>3.</w:t>
      </w:r>
      <w:del w:id="1672" w:author="Anders Hejlsberg" w:date="2014-11-01T15:43:00Z">
        <w:r w:rsidR="00633278">
          <w:delText>8</w:delText>
        </w:r>
      </w:del>
      <w:ins w:id="1673" w:author="Anders Hejlsberg" w:date="2014-11-01T15:43:00Z">
        <w:r w:rsidR="00B510EF">
          <w:t>10</w:t>
        </w:r>
      </w:ins>
      <w:r w:rsidR="00B510EF">
        <w:t>.2</w:t>
      </w:r>
      <w:r w:rsidR="002D6A71">
        <w:fldChar w:fldCharType="end"/>
      </w:r>
      <w:r w:rsidR="005B6662">
        <w:t>)</w:t>
      </w:r>
      <w:r>
        <w:t>.</w:t>
      </w:r>
    </w:p>
    <w:p w14:paraId="7D4AB197" w14:textId="77777777" w:rsidR="0044410D" w:rsidRPr="0044410D" w:rsidRDefault="002770A3" w:rsidP="006A5C7A">
      <w:r>
        <w:t>Class declarations may reference interfaces in their implements clause to validate that they provide an implementation of the interfaces.</w:t>
      </w:r>
    </w:p>
    <w:p w14:paraId="358BF687" w14:textId="77777777" w:rsidR="0044410D" w:rsidRPr="0044410D" w:rsidRDefault="001E5234" w:rsidP="001E5234">
      <w:pPr>
        <w:pStyle w:val="Heading2"/>
      </w:pPr>
      <w:bookmarkStart w:id="1674" w:name="_Ref325089130"/>
      <w:bookmarkStart w:id="1675" w:name="_Toc402619928"/>
      <w:bookmarkStart w:id="1676" w:name="_Toc401414113"/>
      <w:r>
        <w:t>Interface Declarations</w:t>
      </w:r>
      <w:bookmarkEnd w:id="1674"/>
      <w:bookmarkEnd w:id="1675"/>
      <w:bookmarkEnd w:id="1676"/>
    </w:p>
    <w:p w14:paraId="557D5882" w14:textId="2FF2EA14"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B510EF">
        <w:t>3.</w:t>
      </w:r>
      <w:del w:id="1677" w:author="Anders Hejlsberg" w:date="2014-11-01T15:43:00Z">
        <w:r w:rsidR="00633278">
          <w:delText>5</w:delText>
        </w:r>
      </w:del>
      <w:ins w:id="1678" w:author="Anders Hejlsberg" w:date="2014-11-01T15:43:00Z">
        <w:r w:rsidR="00B510EF">
          <w:t>6</w:t>
        </w:r>
      </w:ins>
      <w:r w:rsidR="00CF4940">
        <w:fldChar w:fldCharType="end"/>
      </w:r>
      <w:r w:rsidR="00CF4940">
        <w:t>)</w:t>
      </w:r>
      <w:r w:rsidR="0031609E">
        <w:t xml:space="preserve"> by introducing a type name in the containing module.</w:t>
      </w:r>
    </w:p>
    <w:p w14:paraId="44B9474C"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12F100CF"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42B8C2A4"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450FE552"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0DDD492B" w14:textId="150ACAEC"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B510EF">
        <w:t>3.</w:t>
      </w:r>
      <w:del w:id="1679" w:author="Anders Hejlsberg" w:date="2014-11-01T15:43:00Z">
        <w:r w:rsidR="00633278">
          <w:delText>6</w:delText>
        </w:r>
      </w:del>
      <w:ins w:id="1680" w:author="Anders Hejlsberg" w:date="2014-11-01T15:43:00Z">
        <w:r w:rsidR="00B510EF">
          <w:t>7</w:t>
        </w:r>
      </w:ins>
      <w:r w:rsidR="00B510EF">
        <w:t>.1</w:t>
      </w:r>
      <w:r>
        <w:fldChar w:fldCharType="end"/>
      </w:r>
      <w:r>
        <w:t>).</w:t>
      </w:r>
    </w:p>
    <w:p w14:paraId="7D4CA9F2" w14:textId="5A17886A"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B510EF">
        <w:t>3.</w:t>
      </w:r>
      <w:del w:id="1681" w:author="Anders Hejlsberg" w:date="2014-11-01T15:43:00Z">
        <w:r w:rsidR="00633278">
          <w:delText>4</w:delText>
        </w:r>
      </w:del>
      <w:ins w:id="1682" w:author="Anders Hejlsberg" w:date="2014-11-01T15:43:00Z">
        <w:r w:rsidR="00B510EF">
          <w:t>5</w:t>
        </w:r>
      </w:ins>
      <w:r w:rsidR="00B510EF">
        <w:t>.1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01209304"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59B4BBB8"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059275B0" w14:textId="77777777"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5EB998D5" w14:textId="77777777"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1129108D" w14:textId="77777777" w:rsidR="0044410D" w:rsidRPr="0044410D" w:rsidRDefault="007354D4" w:rsidP="00236652">
      <w:pPr>
        <w:pStyle w:val="ListParagraph"/>
        <w:numPr>
          <w:ilvl w:val="0"/>
          <w:numId w:val="23"/>
        </w:numPr>
      </w:pPr>
      <w:r>
        <w:t>A numeric index signature declaration hides a base type numeric index signature.</w:t>
      </w:r>
    </w:p>
    <w:p w14:paraId="6F6CBDA6" w14:textId="77777777" w:rsidR="0044410D" w:rsidRPr="0044410D" w:rsidRDefault="00250E57" w:rsidP="0074339D">
      <w:r>
        <w:t>The following constraints must be satisfied by an interface declaration</w:t>
      </w:r>
      <w:r w:rsidR="007B121C">
        <w:t xml:space="preserve"> or otherwise a compile-time error occurs</w:t>
      </w:r>
      <w:r>
        <w:t>:</w:t>
      </w:r>
    </w:p>
    <w:p w14:paraId="39B46DA2" w14:textId="77777777"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14:paraId="59DEC215" w14:textId="77777777"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14:paraId="51C87E7D" w14:textId="53D92BB0"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B510EF">
        <w:t>3.</w:t>
      </w:r>
      <w:del w:id="1683" w:author="Anders Hejlsberg" w:date="2014-11-01T15:43:00Z">
        <w:r w:rsidR="00633278">
          <w:delText>8</w:delText>
        </w:r>
      </w:del>
      <w:ins w:id="1684" w:author="Anders Hejlsberg" w:date="2014-11-01T15:43:00Z">
        <w:r w:rsidR="00B510EF">
          <w:t>10</w:t>
        </w:r>
      </w:ins>
      <w:r w:rsidR="00B510EF">
        <w:t>.2</w:t>
      </w:r>
      <w:r w:rsidR="002D6A71">
        <w:fldChar w:fldCharType="end"/>
      </w:r>
      <w:r w:rsidR="005C3653">
        <w:t>).</w:t>
      </w:r>
    </w:p>
    <w:p w14:paraId="13A9599B" w14:textId="4D6DEF54"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B510EF">
        <w:t>3.</w:t>
      </w:r>
      <w:del w:id="1685" w:author="Anders Hejlsberg" w:date="2014-11-01T15:43:00Z">
        <w:r w:rsidR="00633278">
          <w:delText>7</w:delText>
        </w:r>
      </w:del>
      <w:ins w:id="1686" w:author="Anders Hejlsberg" w:date="2014-11-01T15:43:00Z">
        <w:r w:rsidR="00B510EF">
          <w:t>8</w:t>
        </w:r>
      </w:ins>
      <w:r w:rsidR="00B510EF">
        <w:t>.4</w:t>
      </w:r>
      <w:r>
        <w:fldChar w:fldCharType="end"/>
      </w:r>
      <w:r>
        <w:t>.</w:t>
      </w:r>
    </w:p>
    <w:p w14:paraId="62DF3AC4" w14:textId="02622D37"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B510EF">
        <w:t>3.</w:t>
      </w:r>
      <w:del w:id="1687" w:author="Anders Hejlsberg" w:date="2014-11-01T15:43:00Z">
        <w:r w:rsidR="00633278">
          <w:delText>5</w:delText>
        </w:r>
      </w:del>
      <w:ins w:id="1688" w:author="Anders Hejlsberg" w:date="2014-11-01T15:43:00Z">
        <w:r w:rsidR="00B510EF">
          <w:t>6</w:t>
        </w:r>
      </w:ins>
      <w:r w:rsidR="00B510EF">
        <w:t>.1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B510EF">
        <w:t>3.</w:t>
      </w:r>
      <w:del w:id="1689" w:author="Anders Hejlsberg" w:date="2014-11-01T15:43:00Z">
        <w:r w:rsidR="00633278">
          <w:delText>8</w:delText>
        </w:r>
      </w:del>
      <w:ins w:id="1690" w:author="Anders Hejlsberg" w:date="2014-11-01T15:43:00Z">
        <w:r w:rsidR="00B510EF">
          <w:t>10</w:t>
        </w:r>
      </w:ins>
      <w:r w:rsidR="00B510EF">
        <w:t>.4</w:t>
      </w:r>
      <w:r w:rsidR="00A635F6">
        <w:fldChar w:fldCharType="end"/>
      </w:r>
      <w:r>
        <w:t xml:space="preserve">) </w:t>
      </w:r>
      <w:r w:rsidR="00A635F6">
        <w:t xml:space="preserve">to </w:t>
      </w:r>
      <w:r w:rsidR="0039416E">
        <w:t>each of the base type references.</w:t>
      </w:r>
    </w:p>
    <w:p w14:paraId="28DE5888"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74F71F63" w14:textId="77777777" w:rsidR="0044410D" w:rsidRPr="0044410D" w:rsidRDefault="00076B5E" w:rsidP="0074339D">
      <w:r>
        <w:t>Below is an example of two interfaces that contain properties with the same name but different types:</w:t>
      </w:r>
    </w:p>
    <w:p w14:paraId="477C0BD4"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14:paraId="7CDEAF62"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14:paraId="05FB4DF9"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14EAF73E" w14:textId="77777777"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14:paraId="151BB854" w14:textId="77777777"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637B27D5" w14:textId="77777777"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06B414DD"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459106C6" w14:textId="77777777" w:rsidR="0044410D" w:rsidRPr="0044410D" w:rsidRDefault="007312F6" w:rsidP="007312F6">
      <w:pPr>
        <w:pStyle w:val="Heading2"/>
        <w:rPr>
          <w:highlight w:val="white"/>
        </w:rPr>
      </w:pPr>
      <w:bookmarkStart w:id="1691" w:name="_Ref352748707"/>
      <w:bookmarkStart w:id="1692" w:name="_Toc402619929"/>
      <w:bookmarkStart w:id="1693" w:name="_Toc401414114"/>
      <w:r>
        <w:rPr>
          <w:highlight w:val="white"/>
        </w:rPr>
        <w:t>Declaration Merging</w:t>
      </w:r>
      <w:bookmarkEnd w:id="1691"/>
      <w:bookmarkEnd w:id="1692"/>
      <w:bookmarkEnd w:id="1693"/>
    </w:p>
    <w:p w14:paraId="67BDC560"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B510EF">
        <w:t>2.3</w:t>
      </w:r>
      <w:r>
        <w:fldChar w:fldCharType="end"/>
      </w:r>
      <w:r>
        <w:t>) contribute to a single interface.</w:t>
      </w:r>
    </w:p>
    <w:p w14:paraId="7649DFD8"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0B1D57DC"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7FC04618" w14:textId="77777777" w:rsidR="0044410D" w:rsidRPr="0044410D" w:rsidRDefault="00392564" w:rsidP="007312F6">
      <w:r>
        <w:t xml:space="preserve">For example, </w:t>
      </w:r>
      <w:r w:rsidR="00534AD6">
        <w:t xml:space="preserve">a sequence of declarations </w:t>
      </w:r>
      <w:r w:rsidR="0023621C">
        <w:t>in this order:</w:t>
      </w:r>
    </w:p>
    <w:p w14:paraId="0E4E093F"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14:paraId="62C57965"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14:paraId="4CCF0AC8"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w:t>
      </w:r>
    </w:p>
    <w:p w14:paraId="3DDD747F" w14:textId="77777777" w:rsidR="0044410D" w:rsidRPr="0044410D" w:rsidRDefault="00534AD6" w:rsidP="00392564">
      <w:r>
        <w:t>is equ</w:t>
      </w:r>
      <w:r w:rsidR="0023621C">
        <w:t>ivalent to the following single declaration:</w:t>
      </w:r>
    </w:p>
    <w:p w14:paraId="73CAFDCE"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008F4735">
        <w:rPr>
          <w:color w:val="800000"/>
          <w:highlight w:val="white"/>
        </w:rPr>
        <w:t>"</w:t>
      </w:r>
      <w:r w:rsidRPr="00430F1E">
        <w:rPr>
          <w:color w:val="800000"/>
          <w:highlight w:val="white"/>
        </w:rPr>
        <w:t>div</w:t>
      </w:r>
      <w:r w:rsidR="008F4735">
        <w:rPr>
          <w:color w:val="800000"/>
          <w:highlight w:val="white"/>
        </w:rPr>
        <w:t>"</w:t>
      </w:r>
      <w:r>
        <w:t>): HTMLDivElement;</w:t>
      </w:r>
      <w:r w:rsidRPr="001740C1">
        <w:t xml:space="preserve"> </w:t>
      </w:r>
      <w:r w:rsidR="0048218E" w:rsidRPr="0048218E">
        <w:br/>
      </w:r>
      <w:r>
        <w:t xml:space="preserve">    createElement(tagName: </w:t>
      </w:r>
      <w:r w:rsidR="008F4735">
        <w:rPr>
          <w:color w:val="800000"/>
          <w:highlight w:val="white"/>
        </w:rPr>
        <w:t>"</w:t>
      </w:r>
      <w:r w:rsidRPr="00430F1E">
        <w:rPr>
          <w:color w:val="800000"/>
          <w:highlight w:val="white"/>
        </w:rPr>
        <w:t>span</w:t>
      </w:r>
      <w:r w:rsidR="008F4735">
        <w:rPr>
          <w:color w:val="800000"/>
          <w:highlight w:val="white"/>
        </w:rPr>
        <w:t>"</w:t>
      </w:r>
      <w:r>
        <w:t>): HTMLSpanElement;</w:t>
      </w:r>
      <w:r w:rsidR="0048218E" w:rsidRPr="0048218E">
        <w:br/>
      </w:r>
      <w:r>
        <w:t xml:space="preserve">    createElement(tagName: </w:t>
      </w:r>
      <w:r w:rsidR="008F4735">
        <w:rPr>
          <w:color w:val="800000"/>
          <w:highlight w:val="white"/>
        </w:rPr>
        <w:t>"</w:t>
      </w:r>
      <w:r w:rsidRPr="00430F1E">
        <w:rPr>
          <w:color w:val="800000"/>
          <w:highlight w:val="white"/>
        </w:rPr>
        <w:t>canvas</w:t>
      </w:r>
      <w:r w:rsidR="008F4735">
        <w:rPr>
          <w:color w:val="800000"/>
          <w:highlight w:val="white"/>
        </w:rPr>
        <w:t>"</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14:paraId="4D77C797"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0730BA29" w14:textId="77777777" w:rsidR="0044410D" w:rsidRPr="0044410D" w:rsidRDefault="008C2012" w:rsidP="008C2012">
      <w:pPr>
        <w:pStyle w:val="Heading2"/>
        <w:rPr>
          <w:highlight w:val="white"/>
        </w:rPr>
      </w:pPr>
      <w:bookmarkStart w:id="1694" w:name="_Toc402619930"/>
      <w:bookmarkStart w:id="1695" w:name="_Toc401414115"/>
      <w:r>
        <w:rPr>
          <w:highlight w:val="white"/>
        </w:rPr>
        <w:lastRenderedPageBreak/>
        <w:t>Interfaces Extending Classes</w:t>
      </w:r>
      <w:bookmarkEnd w:id="1694"/>
      <w:bookmarkEnd w:id="1695"/>
    </w:p>
    <w:p w14:paraId="73626340"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20867C79" w14:textId="77777777"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14:paraId="6261E8EC" w14:textId="77777777"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14:paraId="6131A410" w14:textId="77777777"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14:paraId="486FDD18" w14:textId="77777777"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14:paraId="0681AF0C" w14:textId="77777777"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14:paraId="38252438" w14:textId="77777777"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14:paraId="03EB4F6A" w14:textId="0B6D3C86"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del w:id="1696" w:author="Anders Hejlsberg" w:date="2014-11-01T15:43:00Z">
        <w:r w:rsidR="00633278">
          <w:rPr>
            <w:highlight w:val="white"/>
          </w:rPr>
          <w:delText>3.8</w:delText>
        </w:r>
      </w:del>
      <w:ins w:id="1697" w:author="Anders Hejlsberg" w:date="2014-11-01T15:43:00Z">
        <w:r w:rsidR="00B510EF">
          <w:rPr>
            <w:highlight w:val="white"/>
          </w:rPr>
          <w:t>0</w:t>
        </w:r>
      </w:ins>
      <w:r w:rsidR="00234A43">
        <w:rPr>
          <w:highlight w:val="white"/>
        </w:rPr>
        <w:fldChar w:fldCharType="end"/>
      </w:r>
      <w:r w:rsidR="00234A43">
        <w:rPr>
          <w:highlight w:val="white"/>
        </w:rPr>
        <w:t>).</w:t>
      </w:r>
    </w:p>
    <w:p w14:paraId="75524B87" w14:textId="77777777"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712878D2" w14:textId="77777777" w:rsidR="0044410D" w:rsidRPr="0044410D" w:rsidRDefault="00ED5C72" w:rsidP="00ED5C72">
      <w:pPr>
        <w:pStyle w:val="Heading2"/>
      </w:pPr>
      <w:bookmarkStart w:id="1698" w:name="_Toc402619931"/>
      <w:bookmarkStart w:id="1699" w:name="_Toc401414116"/>
      <w:r>
        <w:t>Dynamic Type Checks</w:t>
      </w:r>
      <w:bookmarkEnd w:id="1698"/>
      <w:bookmarkEnd w:id="1699"/>
    </w:p>
    <w:p w14:paraId="38AFF704"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B510EF">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51A42F7E" w14:textId="77777777"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14:paraId="22BEC2DA" w14:textId="77777777" w:rsidR="0044410D" w:rsidRPr="0044410D" w:rsidRDefault="003E37D4" w:rsidP="007B121C">
      <w:r>
        <w:t xml:space="preserve">If such a </w:t>
      </w:r>
      <w:r w:rsidR="0008105D">
        <w:t>check</w:t>
      </w:r>
      <w:r>
        <w:t xml:space="preserve"> is used often it can be abstracted into a function:</w:t>
      </w:r>
    </w:p>
    <w:p w14:paraId="0B45E304" w14:textId="77777777"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14:paraId="1322BE50" w14:textId="77777777" w:rsidR="0044410D" w:rsidRPr="0044410D" w:rsidRDefault="0044410D" w:rsidP="0074339D"/>
    <w:p w14:paraId="36EBBCD5"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0CB812F2" w14:textId="77777777" w:rsidR="0044410D" w:rsidRPr="0044410D" w:rsidRDefault="00D13EE5" w:rsidP="00D13EE5">
      <w:pPr>
        <w:pStyle w:val="Heading1"/>
      </w:pPr>
      <w:bookmarkStart w:id="1700" w:name="_Ref333577525"/>
      <w:bookmarkStart w:id="1701" w:name="_Toc402619932"/>
      <w:bookmarkStart w:id="1702" w:name="_Toc401414117"/>
      <w:r>
        <w:lastRenderedPageBreak/>
        <w:t>Classes</w:t>
      </w:r>
      <w:bookmarkEnd w:id="1700"/>
      <w:bookmarkEnd w:id="1701"/>
      <w:bookmarkEnd w:id="1702"/>
    </w:p>
    <w:p w14:paraId="0CBB800B"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102BED55"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003C865D" w14:textId="77777777" w:rsidR="0044410D" w:rsidRPr="0044410D" w:rsidRDefault="005E2A5C" w:rsidP="005E2A5C">
      <w:pPr>
        <w:pStyle w:val="Heading2"/>
      </w:pPr>
      <w:bookmarkStart w:id="1703" w:name="_Ref325089073"/>
      <w:bookmarkStart w:id="1704" w:name="_Toc402619933"/>
      <w:bookmarkStart w:id="1705" w:name="_Toc401414118"/>
      <w:r>
        <w:t>Class Declarations</w:t>
      </w:r>
      <w:bookmarkEnd w:id="1703"/>
      <w:bookmarkEnd w:id="1704"/>
      <w:bookmarkEnd w:id="1705"/>
    </w:p>
    <w:p w14:paraId="2CFB3EE8"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14:paraId="3DA908B3"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18BF88A8"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06EA4F67" w14:textId="78B7943B"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B510EF">
        <w:t>3.</w:t>
      </w:r>
      <w:del w:id="1706" w:author="Anders Hejlsberg" w:date="2014-11-01T15:43:00Z">
        <w:r w:rsidR="00633278">
          <w:delText>6</w:delText>
        </w:r>
      </w:del>
      <w:ins w:id="1707" w:author="Anders Hejlsberg" w:date="2014-11-01T15:43:00Z">
        <w:r w:rsidR="00B510EF">
          <w:t>7</w:t>
        </w:r>
      </w:ins>
      <w:r w:rsidR="00B510EF">
        <w:t>.1</w:t>
      </w:r>
      <w:r>
        <w:fldChar w:fldCharType="end"/>
      </w:r>
      <w:r>
        <w:t>).</w:t>
      </w:r>
    </w:p>
    <w:p w14:paraId="65F4E900" w14:textId="35BE8B11"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B510EF">
        <w:t>3.</w:t>
      </w:r>
      <w:del w:id="1708" w:author="Anders Hejlsberg" w:date="2014-11-01T15:43:00Z">
        <w:r w:rsidR="00633278">
          <w:delText>4</w:delText>
        </w:r>
      </w:del>
      <w:ins w:id="1709" w:author="Anders Hejlsberg" w:date="2014-11-01T15:43:00Z">
        <w:r w:rsidR="00B510EF">
          <w:t>5</w:t>
        </w:r>
      </w:ins>
      <w:r w:rsidR="00B510EF">
        <w:t>.1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7F9B82E2"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14:paraId="0BF908CC" w14:textId="77777777"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14:paraId="6BD334C7" w14:textId="77777777"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14:paraId="209C98C0" w14:textId="77777777"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14:paraId="329CCB27" w14:textId="77777777"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14:paraId="442A62FF" w14:textId="77777777"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14:paraId="2924A396" w14:textId="77777777" w:rsidR="0044410D" w:rsidRPr="0044410D" w:rsidRDefault="00F856A3" w:rsidP="00286516">
      <w:r>
        <w:t>The context in which a class is referenced distinguishes between the class instance type and the constructor function. For example, in the assignment statement</w:t>
      </w:r>
    </w:p>
    <w:p w14:paraId="7DA467E3" w14:textId="77777777"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27326AB9" w14:textId="77777777"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54350D67" w14:textId="77777777" w:rsidR="0044410D" w:rsidRPr="0044410D" w:rsidRDefault="00286516" w:rsidP="00286516">
      <w:pPr>
        <w:pStyle w:val="Heading3"/>
      </w:pPr>
      <w:bookmarkStart w:id="1710" w:name="_Toc402619934"/>
      <w:bookmarkStart w:id="1711" w:name="_Toc401414119"/>
      <w:r>
        <w:t>Class Heritage Specification</w:t>
      </w:r>
      <w:bookmarkEnd w:id="1710"/>
      <w:bookmarkEnd w:id="1711"/>
    </w:p>
    <w:p w14:paraId="12500C3A"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23F1BE73"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0C241028"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5E8C81DB"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4F5E98A8"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7B1346A9"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B510EF">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2D8AB53C" w14:textId="77777777" w:rsidR="0044410D" w:rsidRPr="0044410D" w:rsidRDefault="00BD1581" w:rsidP="00BD1581">
      <w:r>
        <w:t>The following constraints must be satisfied by the class heritage specification or otherwise a compile-time error occurs:</w:t>
      </w:r>
    </w:p>
    <w:p w14:paraId="3D579198" w14:textId="77777777" w:rsidR="0044410D" w:rsidRPr="0044410D" w:rsidRDefault="001E7BB7" w:rsidP="00236652">
      <w:pPr>
        <w:pStyle w:val="ListParagraph"/>
        <w:numPr>
          <w:ilvl w:val="0"/>
          <w:numId w:val="24"/>
        </w:numPr>
      </w:pPr>
      <w:r>
        <w:lastRenderedPageBreak/>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6379430B" w14:textId="77777777"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3E0DDA22" w14:textId="4E6DCBD4"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B510EF">
        <w:t>3.</w:t>
      </w:r>
      <w:del w:id="1712" w:author="Anders Hejlsberg" w:date="2014-11-01T15:43:00Z">
        <w:r w:rsidR="00633278">
          <w:delText>5</w:delText>
        </w:r>
      </w:del>
      <w:ins w:id="1713" w:author="Anders Hejlsberg" w:date="2014-11-01T15:43:00Z">
        <w:r w:rsidR="00B510EF">
          <w:t>6</w:t>
        </w:r>
      </w:ins>
      <w:r w:rsidR="00B510EF">
        <w:t>.1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B510EF">
        <w:t>3.</w:t>
      </w:r>
      <w:del w:id="1714" w:author="Anders Hejlsberg" w:date="2014-11-01T15:43:00Z">
        <w:r w:rsidR="00633278">
          <w:delText>8</w:delText>
        </w:r>
      </w:del>
      <w:ins w:id="1715" w:author="Anders Hejlsberg" w:date="2014-11-01T15:43:00Z">
        <w:r w:rsidR="00B510EF">
          <w:t>10</w:t>
        </w:r>
      </w:ins>
      <w:r w:rsidR="00B510EF">
        <w:t>.4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34761BBA" w14:textId="77777777"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14:paraId="32126C16" w14:textId="77777777" w:rsidR="0044410D" w:rsidRPr="0044410D" w:rsidRDefault="00D4531B" w:rsidP="00286516">
      <w:r>
        <w:t xml:space="preserve">The following example illustrates a situation in which the </w:t>
      </w:r>
      <w:r w:rsidR="00C3302F">
        <w:t>first</w:t>
      </w:r>
      <w:r>
        <w:t xml:space="preserve"> rule above would be violated:</w:t>
      </w:r>
    </w:p>
    <w:p w14:paraId="07C966B5" w14:textId="77777777"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14:paraId="5475D1A5" w14:textId="77777777"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14:paraId="46F88101" w14:textId="77777777"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4679E9F1"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4E108F94"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6C60F01D" w14:textId="77777777" w:rsidR="0044410D" w:rsidRPr="0044410D" w:rsidRDefault="00D13EE5" w:rsidP="0048216A">
      <w:pPr>
        <w:pStyle w:val="Heading3"/>
      </w:pPr>
      <w:bookmarkStart w:id="1716" w:name="_Toc402619935"/>
      <w:bookmarkStart w:id="1717" w:name="_Toc401414120"/>
      <w:r>
        <w:t>Class Body</w:t>
      </w:r>
      <w:bookmarkEnd w:id="1716"/>
      <w:bookmarkEnd w:id="1717"/>
    </w:p>
    <w:p w14:paraId="5DE87016"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3920D6E2" w14:textId="77777777" w:rsidR="0044410D" w:rsidRPr="0044410D" w:rsidRDefault="00286516" w:rsidP="00286516">
      <w:pPr>
        <w:pStyle w:val="Grammar"/>
      </w:pPr>
      <w:bookmarkStart w:id="1718"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3BE05C3E"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293F7C95"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039B339A"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B510EF">
        <w:t>8.3</w:t>
      </w:r>
      <w:r w:rsidR="00584470">
        <w:fldChar w:fldCharType="end"/>
      </w:r>
      <w:r w:rsidR="004A00D1">
        <w:t>.</w:t>
      </w:r>
    </w:p>
    <w:p w14:paraId="74175BC1"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B510E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B510EF">
        <w:t>8.5</w:t>
      </w:r>
      <w:r w:rsidR="006B4BDE">
        <w:fldChar w:fldCharType="end"/>
      </w:r>
      <w:r w:rsidR="006B4BDE">
        <w:t>.</w:t>
      </w:r>
    </w:p>
    <w:p w14:paraId="3F27FFE3" w14:textId="77777777" w:rsidR="0044410D" w:rsidRPr="0044410D" w:rsidRDefault="00604184" w:rsidP="00604184">
      <w:pPr>
        <w:pStyle w:val="Heading2"/>
      </w:pPr>
      <w:bookmarkStart w:id="1719" w:name="_Toc402619936"/>
      <w:bookmarkStart w:id="1720" w:name="_Toc401414121"/>
      <w:r>
        <w:t>Members</w:t>
      </w:r>
      <w:bookmarkEnd w:id="1719"/>
      <w:bookmarkEnd w:id="1720"/>
    </w:p>
    <w:p w14:paraId="7C907C35" w14:textId="77777777" w:rsidR="0044410D" w:rsidRPr="0044410D" w:rsidRDefault="00604184" w:rsidP="00CE4902">
      <w:bookmarkStart w:id="1721" w:name="_Ref327182104"/>
      <w:r>
        <w:t>The members of a class consist of the members introduced through member declarations in the class body and the members inherited from the base class</w:t>
      </w:r>
      <w:r w:rsidR="00CD5366">
        <w:t>.</w:t>
      </w:r>
    </w:p>
    <w:p w14:paraId="4DF9E7CD" w14:textId="77777777" w:rsidR="0044410D" w:rsidRPr="0044410D" w:rsidRDefault="001B7DD9" w:rsidP="001B7DD9">
      <w:pPr>
        <w:pStyle w:val="Heading3"/>
      </w:pPr>
      <w:bookmarkStart w:id="1722" w:name="_Toc402619937"/>
      <w:bookmarkStart w:id="1723" w:name="_Toc401414122"/>
      <w:r>
        <w:t>Instance and Static Members</w:t>
      </w:r>
      <w:bookmarkEnd w:id="1722"/>
      <w:bookmarkEnd w:id="1723"/>
    </w:p>
    <w:p w14:paraId="073E888E"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05096457" w14:textId="65316F3C"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B510EF">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B510EF">
        <w:t>3.</w:t>
      </w:r>
      <w:del w:id="1724" w:author="Anders Hejlsberg" w:date="2014-11-01T15:43:00Z">
        <w:r w:rsidR="00633278">
          <w:delText>5</w:delText>
        </w:r>
      </w:del>
      <w:ins w:id="1725" w:author="Anders Hejlsberg" w:date="2014-11-01T15:43:00Z">
        <w:r w:rsidR="00B510EF">
          <w:t>6</w:t>
        </w:r>
      </w:ins>
      <w:r w:rsidR="00B510EF">
        <w:t>.1</w:t>
      </w:r>
      <w:r w:rsidR="001B7DD9">
        <w:fldChar w:fldCharType="end"/>
      </w:r>
      <w:r w:rsidR="001B7DD9">
        <w:t>) of the class</w:t>
      </w:r>
      <w:r>
        <w:t>.</w:t>
      </w:r>
    </w:p>
    <w:p w14:paraId="545B0C49"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B510EF">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43F32C94"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6301FE5C" w14:textId="77777777" w:rsidR="0044410D" w:rsidRPr="0044410D" w:rsidRDefault="00C921D3" w:rsidP="00C921D3">
      <w:pPr>
        <w:pStyle w:val="Heading3"/>
      </w:pPr>
      <w:bookmarkStart w:id="1726" w:name="_Ref330633039"/>
      <w:bookmarkStart w:id="1727" w:name="_Toc402619938"/>
      <w:bookmarkStart w:id="1728" w:name="_Toc401414123"/>
      <w:r>
        <w:t>Accessibility</w:t>
      </w:r>
      <w:bookmarkEnd w:id="1726"/>
      <w:bookmarkEnd w:id="1727"/>
      <w:bookmarkEnd w:id="1728"/>
    </w:p>
    <w:p w14:paraId="5E87EC08"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1F76DC3B"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2DEB776F"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3D51B969"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0342D40E"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14:paraId="35CDC792" w14:textId="77777777" w:rsidR="0044410D" w:rsidRPr="0044410D" w:rsidRDefault="00522344" w:rsidP="00C5377A">
      <w:r>
        <w:t>The following example demonstrates private and protected accessibility:</w:t>
      </w:r>
    </w:p>
    <w:p w14:paraId="326E0582" w14:textId="77777777"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14:paraId="41D6120F" w14:textId="77777777"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14:paraId="4C7FAE61"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59518C6A" w14:textId="77777777" w:rsidR="0044410D" w:rsidRPr="0044410D" w:rsidRDefault="00015A1A" w:rsidP="00015A1A">
      <w:pPr>
        <w:pStyle w:val="Heading3"/>
      </w:pPr>
      <w:bookmarkStart w:id="1729" w:name="_Ref333162474"/>
      <w:bookmarkStart w:id="1730" w:name="_Toc402619939"/>
      <w:bookmarkStart w:id="1731" w:name="_Toc401414124"/>
      <w:r>
        <w:t>Inheritance and Overriding</w:t>
      </w:r>
      <w:bookmarkEnd w:id="1729"/>
      <w:bookmarkEnd w:id="1730"/>
      <w:bookmarkEnd w:id="1731"/>
    </w:p>
    <w:p w14:paraId="28849BCC"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02599A0F" w14:textId="34854E3A"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B510EF">
        <w:t>3.</w:t>
      </w:r>
      <w:del w:id="1732" w:author="Anders Hejlsberg" w:date="2014-11-01T15:43:00Z">
        <w:r w:rsidR="00633278">
          <w:delText>8</w:delText>
        </w:r>
      </w:del>
      <w:ins w:id="1733" w:author="Anders Hejlsberg" w:date="2014-11-01T15:43:00Z">
        <w:r w:rsidR="00B510EF">
          <w:t>10</w:t>
        </w:r>
      </w:ins>
      <w:r w:rsidR="00B510EF">
        <w:t>.4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4277E6B9" w14:textId="77777777" w:rsidR="0044410D" w:rsidRPr="0044410D" w:rsidRDefault="00180E19" w:rsidP="00C5377A">
      <w:r>
        <w:t>Base class instance member functions can be overridden by derived class instance member functions, but not by other kinds of members.</w:t>
      </w:r>
    </w:p>
    <w:p w14:paraId="0CDB26AC"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4E674856"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6B4ED964" w14:textId="7916E374"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B510EF">
        <w:t>3.</w:t>
      </w:r>
      <w:del w:id="1734" w:author="Anders Hejlsberg" w:date="2014-11-01T15:43:00Z">
        <w:r w:rsidR="00633278">
          <w:delText>8</w:delText>
        </w:r>
      </w:del>
      <w:ins w:id="1735" w:author="Anders Hejlsberg" w:date="2014-11-01T15:43:00Z">
        <w:r w:rsidR="00B510EF">
          <w:t>10</w:t>
        </w:r>
      </w:ins>
      <w:r w:rsidR="00B510EF">
        <w:t>.4</w:t>
      </w:r>
      <w:r w:rsidR="00A635F6">
        <w:fldChar w:fldCharType="end"/>
      </w:r>
      <w:r w:rsidR="00A635F6">
        <w:t>) to</w:t>
      </w:r>
      <w:r w:rsidR="00965BDD">
        <w:t xml:space="preserve"> the type of the overridden index member, or otherwise a compile-time error occurs.</w:t>
      </w:r>
    </w:p>
    <w:p w14:paraId="4AF6BC7A" w14:textId="77777777" w:rsidR="0044410D" w:rsidRPr="0044410D" w:rsidRDefault="00B33B35" w:rsidP="003F2F60">
      <w:pPr>
        <w:pStyle w:val="Heading3"/>
      </w:pPr>
      <w:bookmarkStart w:id="1736" w:name="_Ref327509036"/>
      <w:bookmarkStart w:id="1737" w:name="_Toc402619940"/>
      <w:bookmarkStart w:id="1738" w:name="_Toc401414125"/>
      <w:r>
        <w:t xml:space="preserve">Class </w:t>
      </w:r>
      <w:r w:rsidR="00AF7867">
        <w:t>Types</w:t>
      </w:r>
      <w:bookmarkEnd w:id="1736"/>
      <w:bookmarkEnd w:id="1737"/>
      <w:bookmarkEnd w:id="1738"/>
    </w:p>
    <w:p w14:paraId="76A9646A" w14:textId="4D083919" w:rsidR="0044410D" w:rsidRPr="0044410D" w:rsidRDefault="00A03371" w:rsidP="00787E66">
      <w:bookmarkStart w:id="1739"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B510EF">
        <w:t>3.</w:t>
      </w:r>
      <w:del w:id="1740" w:author="Anders Hejlsberg" w:date="2014-11-01T15:43:00Z">
        <w:r w:rsidR="00633278">
          <w:delText>5</w:delText>
        </w:r>
      </w:del>
      <w:ins w:id="1741" w:author="Anders Hejlsberg" w:date="2014-11-01T15:43:00Z">
        <w:r w:rsidR="00B510EF">
          <w:t>6</w:t>
        </w:r>
      </w:ins>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B510EF">
        <w:t>3.</w:t>
      </w:r>
      <w:del w:id="1742" w:author="Anders Hejlsberg" w:date="2014-11-01T15:43:00Z">
        <w:r w:rsidR="00633278">
          <w:delText>5</w:delText>
        </w:r>
      </w:del>
      <w:ins w:id="1743" w:author="Anders Hejlsberg" w:date="2014-11-01T15:43:00Z">
        <w:r w:rsidR="00B510EF">
          <w:t>6</w:t>
        </w:r>
      </w:ins>
      <w:r w:rsidR="00B510EF">
        <w:t>.1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5B7E3D61"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15058A48"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1096B00B"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7FEC5F33"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2A0D1320"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52A3862B"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665F0DC3" w14:textId="4F834F1F"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B510EF">
        <w:t>3.</w:t>
      </w:r>
      <w:del w:id="1744" w:author="Anders Hejlsberg" w:date="2014-11-01T15:43:00Z">
        <w:r w:rsidR="00633278">
          <w:delText>7</w:delText>
        </w:r>
      </w:del>
      <w:ins w:id="1745" w:author="Anders Hejlsberg" w:date="2014-11-01T15:43:00Z">
        <w:r w:rsidR="00B510EF">
          <w:t>8</w:t>
        </w:r>
      </w:ins>
      <w:r w:rsidR="00B510EF">
        <w:t>.4</w:t>
      </w:r>
      <w:r>
        <w:fldChar w:fldCharType="end"/>
      </w:r>
      <w:r>
        <w:t>.</w:t>
      </w:r>
    </w:p>
    <w:p w14:paraId="679FF27D" w14:textId="77777777" w:rsidR="0044410D" w:rsidRPr="0044410D" w:rsidRDefault="00787E66" w:rsidP="00787E66">
      <w:r>
        <w:t>In the example</w:t>
      </w:r>
    </w:p>
    <w:p w14:paraId="7E26A0E3" w14:textId="77777777"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14:paraId="2AF731DB" w14:textId="77777777"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14:paraId="68406F1B" w14:textId="77777777" w:rsidR="0044410D" w:rsidRPr="0044410D" w:rsidRDefault="00787E66" w:rsidP="00787E66">
      <w:r>
        <w:t xml:space="preserve">the instance type of </w:t>
      </w:r>
      <w:r w:rsidR="008F4735">
        <w:t>'</w:t>
      </w:r>
      <w:r>
        <w:t>A</w:t>
      </w:r>
      <w:r w:rsidR="008F4735">
        <w:t>'</w:t>
      </w:r>
      <w:r>
        <w:t xml:space="preserve"> is</w:t>
      </w:r>
    </w:p>
    <w:p w14:paraId="0AF342C4" w14:textId="77777777"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14:paraId="31551885" w14:textId="77777777" w:rsidR="0044410D" w:rsidRPr="0044410D" w:rsidRDefault="00787E66" w:rsidP="00787E66">
      <w:r>
        <w:t xml:space="preserve">and the instance type of </w:t>
      </w:r>
      <w:r w:rsidR="008F4735">
        <w:t>'</w:t>
      </w:r>
      <w:r>
        <w:t>B</w:t>
      </w:r>
      <w:r w:rsidR="008F4735">
        <w:t>'</w:t>
      </w:r>
      <w:r>
        <w:t xml:space="preserve"> is</w:t>
      </w:r>
    </w:p>
    <w:p w14:paraId="289A6C73" w14:textId="77777777"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14:paraId="473F5237"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1739"/>
    </w:p>
    <w:p w14:paraId="6341EB09" w14:textId="77777777" w:rsidR="0044410D" w:rsidRPr="0044410D" w:rsidRDefault="001A0F69" w:rsidP="001A0F69">
      <w:pPr>
        <w:pStyle w:val="Heading3"/>
      </w:pPr>
      <w:bookmarkStart w:id="1746" w:name="_Ref333051845"/>
      <w:bookmarkStart w:id="1747" w:name="_Toc402619941"/>
      <w:bookmarkStart w:id="1748" w:name="_Toc401414126"/>
      <w:r>
        <w:t>Constructor Function Types</w:t>
      </w:r>
      <w:bookmarkEnd w:id="1746"/>
      <w:bookmarkEnd w:id="1747"/>
      <w:bookmarkEnd w:id="1748"/>
    </w:p>
    <w:p w14:paraId="72E2970D"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79C9C54E" w14:textId="77777777"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4CA33DA4" w14:textId="77777777"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2D80A39B" w14:textId="77777777"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3B1141C8" w14:textId="77777777"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201572A5" w14:textId="77777777"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14:paraId="71DBE760" w14:textId="77777777"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14:paraId="1C483A00" w14:textId="77777777"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14:paraId="19E5C9AD" w14:textId="77777777" w:rsidR="0044410D" w:rsidRPr="0044410D" w:rsidRDefault="00922F1F" w:rsidP="00236652">
      <w:pPr>
        <w:pStyle w:val="ListParagraph"/>
        <w:numPr>
          <w:ilvl w:val="0"/>
          <w:numId w:val="29"/>
        </w:numPr>
      </w:pPr>
      <w:r>
        <w:t xml:space="preserve">A property named </w:t>
      </w:r>
      <w:r w:rsidR="008F4735">
        <w:t>'</w:t>
      </w:r>
      <w:r>
        <w:t>prototype</w:t>
      </w:r>
      <w:r w:rsidR="008F4735">
        <w:t>'</w:t>
      </w:r>
      <w:r>
        <w:t>, the type of which is an instantiation of the class type with type Any supplied as a type argument for each type parameter.</w:t>
      </w:r>
    </w:p>
    <w:p w14:paraId="1F76A3C1" w14:textId="77777777" w:rsidR="0044410D" w:rsidRPr="0044410D" w:rsidRDefault="009A52C7" w:rsidP="00236652">
      <w:pPr>
        <w:pStyle w:val="ListParagraph"/>
        <w:numPr>
          <w:ilvl w:val="0"/>
          <w:numId w:val="29"/>
        </w:numPr>
      </w:pPr>
      <w:r>
        <w:t>All base class constructor function type properties that are not overridden in the class.</w:t>
      </w:r>
    </w:p>
    <w:p w14:paraId="2574D58B" w14:textId="77777777"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14:paraId="0E30F257" w14:textId="77777777" w:rsidR="0044410D" w:rsidRPr="0044410D" w:rsidRDefault="0023106B" w:rsidP="0023106B">
      <w:r>
        <w:t>The example</w:t>
      </w:r>
    </w:p>
    <w:p w14:paraId="06CDB9F8" w14:textId="77777777"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14:paraId="1D6401B7" w14:textId="77777777"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14:paraId="20A279D0" w14:textId="77777777" w:rsidR="0044410D" w:rsidRPr="0044410D" w:rsidRDefault="0023106B" w:rsidP="0023106B">
      <w:r>
        <w:t xml:space="preserve">introduces two named types </w:t>
      </w:r>
      <w:r w:rsidR="00A77733">
        <w:t>corresponding</w:t>
      </w:r>
      <w:r>
        <w:t xml:space="preserve"> to</w:t>
      </w:r>
    </w:p>
    <w:p w14:paraId="1427DA1C" w14:textId="77777777"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14:paraId="57E72AD4" w14:textId="77777777"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14:paraId="5A62EBDE" w14:textId="77777777" w:rsidR="0044410D" w:rsidRPr="0044410D" w:rsidRDefault="0023106B" w:rsidP="0023106B">
      <w:r>
        <w:t>and two constructor functions</w:t>
      </w:r>
      <w:r w:rsidR="00A77733">
        <w:t xml:space="preserve"> corresponding to</w:t>
      </w:r>
    </w:p>
    <w:p w14:paraId="1FFF9039" w14:textId="77777777"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14:paraId="2A4C95C1" w14:textId="77777777"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14:paraId="5719C5AF"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12C1A9BC" w14:textId="77777777" w:rsidR="0044410D" w:rsidRPr="0044410D" w:rsidRDefault="004F2BA2" w:rsidP="004F2BA2">
      <w:pPr>
        <w:pStyle w:val="Heading2"/>
      </w:pPr>
      <w:bookmarkStart w:id="1749" w:name="_Ref327628166"/>
      <w:bookmarkStart w:id="1750" w:name="_Toc402619942"/>
      <w:bookmarkStart w:id="1751" w:name="_Toc401414127"/>
      <w:r>
        <w:t>Constructor Declarations</w:t>
      </w:r>
      <w:bookmarkEnd w:id="1721"/>
      <w:bookmarkEnd w:id="1749"/>
      <w:bookmarkEnd w:id="1750"/>
      <w:bookmarkEnd w:id="1751"/>
    </w:p>
    <w:p w14:paraId="2A995F00" w14:textId="77777777" w:rsidR="0044410D" w:rsidRPr="0044410D" w:rsidRDefault="004957E4" w:rsidP="004957E4">
      <w:r>
        <w:t>A constructor declaration declares the constructor function of a class.</w:t>
      </w:r>
    </w:p>
    <w:p w14:paraId="58DE4456" w14:textId="77777777" w:rsidR="0044410D" w:rsidRPr="0044410D" w:rsidRDefault="00E45C0C" w:rsidP="00E45C0C">
      <w:pPr>
        <w:pStyle w:val="Grammar"/>
      </w:pPr>
      <w:bookmarkStart w:id="1752" w:name="_Ref316999548"/>
      <w:bookmarkStart w:id="1753"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61F08011" w14:textId="77777777"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626DEA6F" w14:textId="77777777"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2DC7917F"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5C258190"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B510EF">
        <w:t>8.3.3</w:t>
      </w:r>
      <w:r w:rsidR="00F16111">
        <w:fldChar w:fldCharType="end"/>
      </w:r>
      <w:r w:rsidR="00606D61">
        <w:t>.</w:t>
      </w:r>
    </w:p>
    <w:p w14:paraId="25E855A5"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5D2A56BC"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B510EF">
        <w:t>6.2</w:t>
      </w:r>
      <w:r>
        <w:fldChar w:fldCharType="end"/>
      </w:r>
      <w:r>
        <w:t>).</w:t>
      </w:r>
    </w:p>
    <w:p w14:paraId="3C4E4230"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214E07C0" w14:textId="77777777" w:rsidR="0044410D" w:rsidRPr="0044410D" w:rsidRDefault="0073658C" w:rsidP="0015280F">
      <w:r>
        <w:t>The type parameters of a generic class are in scope and accessible in a constructor declaration.</w:t>
      </w:r>
    </w:p>
    <w:p w14:paraId="498C2232" w14:textId="77777777" w:rsidR="0044410D" w:rsidRPr="0044410D" w:rsidRDefault="004F2BA2" w:rsidP="00286516">
      <w:pPr>
        <w:pStyle w:val="Heading3"/>
      </w:pPr>
      <w:bookmarkStart w:id="1754" w:name="_Ref327429960"/>
      <w:bookmarkStart w:id="1755" w:name="_Toc402619943"/>
      <w:bookmarkStart w:id="1756" w:name="_Toc401414128"/>
      <w:r>
        <w:t>Constructor</w:t>
      </w:r>
      <w:r w:rsidR="00286516">
        <w:t xml:space="preserve"> Parameters</w:t>
      </w:r>
      <w:bookmarkEnd w:id="1754"/>
      <w:bookmarkEnd w:id="1755"/>
      <w:bookmarkEnd w:id="1756"/>
    </w:p>
    <w:p w14:paraId="2008C304"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0B2E24AF"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0441F1D8" w14:textId="77777777"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14:paraId="70E79BA5" w14:textId="77777777" w:rsidR="0044410D" w:rsidRPr="0044410D" w:rsidRDefault="003D400F" w:rsidP="00E024D2">
      <w:r>
        <w:t xml:space="preserve">is </w:t>
      </w:r>
      <w:r w:rsidR="00514666">
        <w:t>equivalent to writing</w:t>
      </w:r>
    </w:p>
    <w:p w14:paraId="004B0148" w14:textId="77777777"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14:paraId="587CCFB1" w14:textId="77777777" w:rsidR="0044410D" w:rsidRPr="0044410D" w:rsidRDefault="00DE2B72" w:rsidP="00DE2B72">
      <w:pPr>
        <w:pStyle w:val="Heading3"/>
        <w:rPr>
          <w:highlight w:val="white"/>
        </w:rPr>
      </w:pPr>
      <w:bookmarkStart w:id="1757" w:name="_Ref331167300"/>
      <w:bookmarkStart w:id="1758" w:name="_Toc402619944"/>
      <w:bookmarkStart w:id="1759" w:name="_Toc401414129"/>
      <w:r>
        <w:rPr>
          <w:highlight w:val="white"/>
        </w:rPr>
        <w:t>Super Calls</w:t>
      </w:r>
      <w:bookmarkEnd w:id="1757"/>
      <w:bookmarkEnd w:id="1758"/>
      <w:bookmarkEnd w:id="1759"/>
    </w:p>
    <w:p w14:paraId="47389D68"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B510E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61FB7A6B" w14:textId="77777777"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14:paraId="07943A55"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5C8E9217"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64875392" w14:textId="77777777"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14:paraId="369DF25D" w14:textId="77777777"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6467A9F5"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77F0037A"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4DC2599A" w14:textId="77777777" w:rsidR="0044410D" w:rsidRPr="0044410D" w:rsidRDefault="00F16111" w:rsidP="00F16111">
      <w:pPr>
        <w:pStyle w:val="Heading3"/>
      </w:pPr>
      <w:bookmarkStart w:id="1760" w:name="_Ref330995067"/>
      <w:bookmarkStart w:id="1761" w:name="_Toc402619945"/>
      <w:bookmarkStart w:id="1762" w:name="_Toc401414130"/>
      <w:r>
        <w:t>Automatic Constructors</w:t>
      </w:r>
      <w:bookmarkEnd w:id="1760"/>
      <w:bookmarkEnd w:id="1761"/>
      <w:bookmarkEnd w:id="1762"/>
    </w:p>
    <w:p w14:paraId="33F45392"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3F36CDB9"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B510EF">
        <w:t>8.4.1</w:t>
      </w:r>
      <w:r>
        <w:fldChar w:fldCharType="end"/>
      </w:r>
      <w:r>
        <w:t>)</w:t>
      </w:r>
      <w:r w:rsidR="00CB143D">
        <w:t>, if any.</w:t>
      </w:r>
    </w:p>
    <w:p w14:paraId="347F0933"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0890BEF3" w14:textId="77777777" w:rsidR="0044410D" w:rsidRPr="0044410D" w:rsidRDefault="00F16111" w:rsidP="00F16111">
      <w:pPr>
        <w:pStyle w:val="Code"/>
      </w:pPr>
      <w:r>
        <w:lastRenderedPageBreak/>
        <w:t>BaseClass.apply(</w:t>
      </w:r>
      <w:r w:rsidRPr="00FC3A8E">
        <w:rPr>
          <w:color w:val="0000FF"/>
          <w:highlight w:val="white"/>
        </w:rPr>
        <w:t>this</w:t>
      </w:r>
      <w:r>
        <w:t>, arguments);</w:t>
      </w:r>
    </w:p>
    <w:p w14:paraId="33FA2674" w14:textId="77777777" w:rsidR="0044410D" w:rsidRPr="0044410D" w:rsidRDefault="00F16111" w:rsidP="00F16111">
      <w:r>
        <w:t xml:space="preserve">and then executes the </w:t>
      </w:r>
      <w:r w:rsidR="00FC3399">
        <w:t xml:space="preserve">instance </w:t>
      </w:r>
      <w:r>
        <w:t>member variable initializers</w:t>
      </w:r>
      <w:r w:rsidR="00CB143D">
        <w:t>, if any.</w:t>
      </w:r>
    </w:p>
    <w:p w14:paraId="1EA1F022" w14:textId="77777777" w:rsidR="0044410D" w:rsidRPr="0044410D" w:rsidRDefault="005D7555" w:rsidP="0048216A">
      <w:pPr>
        <w:pStyle w:val="Heading2"/>
      </w:pPr>
      <w:bookmarkStart w:id="1763" w:name="_Ref327195142"/>
      <w:bookmarkStart w:id="1764" w:name="_Toc402619946"/>
      <w:bookmarkStart w:id="1765" w:name="_Toc401414131"/>
      <w:r>
        <w:t xml:space="preserve">Property </w:t>
      </w:r>
      <w:r w:rsidR="0048216A">
        <w:t>Member</w:t>
      </w:r>
      <w:bookmarkEnd w:id="1752"/>
      <w:r w:rsidR="00036771">
        <w:t xml:space="preserve"> Declarations</w:t>
      </w:r>
      <w:bookmarkEnd w:id="1753"/>
      <w:bookmarkEnd w:id="1763"/>
      <w:bookmarkEnd w:id="1764"/>
      <w:bookmarkEnd w:id="1765"/>
    </w:p>
    <w:p w14:paraId="45860079"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40CCFDAB"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132C6F8D"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B510EF">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2AC03350"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B510EF">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2A7D5BA8"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2631FC79"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B510E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66AF6986"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72702307"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52FCAC38" w14:textId="77777777"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14:paraId="4267B0BE" w14:textId="77777777" w:rsidR="0044410D" w:rsidRPr="0044410D" w:rsidRDefault="009157A4" w:rsidP="009157A4">
      <w:r>
        <w:lastRenderedPageBreak/>
        <w:t xml:space="preserve">The class instance type </w:t>
      </w:r>
      <w:r w:rsidR="008F4735">
        <w:t>'</w:t>
      </w:r>
      <w:r>
        <w:t>Point</w:t>
      </w:r>
      <w:r w:rsidR="008F4735">
        <w:t>'</w:t>
      </w:r>
      <w:r>
        <w:t xml:space="preserve"> has the members:</w:t>
      </w:r>
    </w:p>
    <w:p w14:paraId="1EF43F0B" w14:textId="77777777"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14:paraId="1B23508E" w14:textId="77777777"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14:paraId="34D61CF8" w14:textId="77777777"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14:paraId="15223794" w14:textId="77777777" w:rsidR="0044410D" w:rsidRPr="0044410D" w:rsidRDefault="007F6D86" w:rsidP="00424EF1">
      <w:pPr>
        <w:pStyle w:val="Heading3"/>
      </w:pPr>
      <w:bookmarkStart w:id="1766" w:name="_Ref330994751"/>
      <w:bookmarkStart w:id="1767" w:name="_Toc402619947"/>
      <w:bookmarkStart w:id="1768" w:name="_Toc401414132"/>
      <w:r>
        <w:t>Member Variable</w:t>
      </w:r>
      <w:r w:rsidR="00424EF1">
        <w:t xml:space="preserve"> Declarations</w:t>
      </w:r>
      <w:bookmarkEnd w:id="1766"/>
      <w:bookmarkEnd w:id="1767"/>
      <w:bookmarkEnd w:id="1768"/>
    </w:p>
    <w:p w14:paraId="5CBAE84E"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096ED361"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7BAFD7F2"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B510EF">
        <w:t>5.1</w:t>
      </w:r>
      <w:r w:rsidR="0072006D">
        <w:fldChar w:fldCharType="end"/>
      </w:r>
      <w:r>
        <w:t>).</w:t>
      </w:r>
    </w:p>
    <w:p w14:paraId="23FC6975"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256681CD"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688E5635" w14:textId="77777777"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378E2D0F"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64637150" w14:textId="77777777"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14:paraId="55FEF43C" w14:textId="77777777" w:rsidR="0044410D" w:rsidRPr="0044410D" w:rsidRDefault="005644A7" w:rsidP="007F6D86">
      <w:r>
        <w:t>is equivalent to</w:t>
      </w:r>
    </w:p>
    <w:p w14:paraId="30EC8A66" w14:textId="77777777"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14:paraId="7D863468" w14:textId="77777777" w:rsidR="0044410D" w:rsidRPr="0044410D" w:rsidRDefault="007F6D86" w:rsidP="00C5247D">
      <w:pPr>
        <w:pStyle w:val="Heading3"/>
      </w:pPr>
      <w:bookmarkStart w:id="1769" w:name="_Ref331172549"/>
      <w:bookmarkStart w:id="1770" w:name="_Toc402619948"/>
      <w:bookmarkStart w:id="1771" w:name="_Toc401414133"/>
      <w:r>
        <w:t>Member Function</w:t>
      </w:r>
      <w:r w:rsidR="00C5247D">
        <w:t xml:space="preserve"> Declarations</w:t>
      </w:r>
      <w:bookmarkEnd w:id="1769"/>
      <w:bookmarkEnd w:id="1770"/>
      <w:bookmarkEnd w:id="1771"/>
    </w:p>
    <w:p w14:paraId="20957351" w14:textId="77777777" w:rsidR="0044410D" w:rsidRPr="0044410D" w:rsidRDefault="007F6D86" w:rsidP="007F6D86">
      <w:r>
        <w:t xml:space="preserve">A member function declaration declares </w:t>
      </w:r>
      <w:r w:rsidR="002A45D7">
        <w:t>an instance member function or a static member function.</w:t>
      </w:r>
    </w:p>
    <w:p w14:paraId="2075B5BB"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5EC98F76"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75919B79"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6E066997"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070DB0A2"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B510E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333DE42F"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6867B4CA" w14:textId="77777777"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6D8FA1CA"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3A3EBE9D"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B510EF">
        <w:t>4.8.2</w:t>
      </w:r>
      <w:r w:rsidR="00242037">
        <w:fldChar w:fldCharType="end"/>
      </w:r>
      <w:r w:rsidR="00242037">
        <w:t>)</w:t>
      </w:r>
      <w:r>
        <w:t>. For example</w:t>
      </w:r>
    </w:p>
    <w:p w14:paraId="14236D05" w14:textId="77777777" w:rsidR="0044410D" w:rsidRPr="0044410D" w:rsidRDefault="0096533B" w:rsidP="0096533B">
      <w:pPr>
        <w:pStyle w:val="Code"/>
        <w:rPr>
          <w:highlight w:val="whit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sidR="008F4735">
        <w:rPr>
          <w:color w:val="800000"/>
          <w:highlight w:val="white"/>
        </w:rPr>
        <w:t>"</w:t>
      </w:r>
      <w:r>
        <w:rPr>
          <w:color w:val="800000"/>
          <w:highlight w:val="white"/>
        </w:rPr>
        <w:t>x=</w:t>
      </w:r>
      <w:r w:rsidR="008F4735">
        <w:rPr>
          <w:color w:val="800000"/>
          <w:highlight w:val="white"/>
        </w:rPr>
        <w:t>"</w:t>
      </w:r>
      <w:r>
        <w:rPr>
          <w:highlight w:val="white"/>
        </w:rPr>
        <w:t xml:space="preserve"> + </w:t>
      </w:r>
      <w:r>
        <w:rPr>
          <w:color w:val="0000FF"/>
          <w:highlight w:val="white"/>
        </w:rPr>
        <w:t>this</w:t>
      </w:r>
      <w:r>
        <w:rPr>
          <w:highlight w:val="white"/>
        </w:rPr>
        <w:t xml:space="preserve">.x + </w:t>
      </w:r>
      <w:r w:rsidR="008F4735">
        <w:rPr>
          <w:color w:val="800000"/>
          <w:highlight w:val="white"/>
        </w:rPr>
        <w:t>"</w:t>
      </w:r>
      <w:r>
        <w:rPr>
          <w:color w:val="800000"/>
          <w:highlight w:val="white"/>
        </w:rPr>
        <w:t xml:space="preserve"> y=</w:t>
      </w:r>
      <w:r w:rsidR="008F4735">
        <w:rPr>
          <w:color w:val="800000"/>
          <w:highlight w:val="white"/>
        </w:rPr>
        <w:t>"</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14:paraId="2E1A2672" w14:textId="77777777"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sidR="008F4735">
        <w:rPr>
          <w:color w:val="800000"/>
          <w:highlight w:val="white"/>
        </w:rPr>
        <w:t>"</w:t>
      </w:r>
      <w:r>
        <w:rPr>
          <w:color w:val="800000"/>
          <w:highlight w:val="white"/>
        </w:rPr>
        <w:t xml:space="preserve"> color=</w:t>
      </w:r>
      <w:r w:rsidR="008F4735">
        <w:rPr>
          <w:color w:val="800000"/>
          <w:highlight w:val="white"/>
        </w:rPr>
        <w:t>"</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14:paraId="3C419DC9"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14:paraId="3C4EEE9A"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A {</w:t>
      </w:r>
      <w:r w:rsidR="0048218E" w:rsidRPr="0048218E">
        <w:rPr>
          <w:highlight w:val="whit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
        <w:br/>
      </w:r>
      <w:r>
        <w:rPr>
          <w:color w:val="000000"/>
          <w:highlight w:val="white"/>
        </w:rPr>
        <w:t xml:space="preserve">    }</w:t>
      </w:r>
      <w:r w:rsidR="0048218E" w:rsidRPr="0048218E">
        <w:rPr>
          <w:highlight w:val="white"/>
        </w:rPr>
        <w:br/>
      </w:r>
      <w:r>
        <w:rPr>
          <w:color w:val="000000"/>
          <w:highlight w:val="white"/>
        </w:rPr>
        <w:t>}</w:t>
      </w:r>
    </w:p>
    <w:p w14:paraId="3B2467D5" w14:textId="77777777" w:rsidR="0044410D" w:rsidRPr="0044410D" w:rsidRDefault="00C92EF7" w:rsidP="00C92EF7">
      <w:pPr>
        <w:pStyle w:val="Code"/>
        <w:rPr>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
        <w:br/>
      </w:r>
      <w:r>
        <w:rPr>
          <w:color w:val="000000"/>
          <w:highlight w:val="white"/>
        </w:rPr>
        <w:t>}</w:t>
      </w:r>
    </w:p>
    <w:p w14:paraId="7EB020B4" w14:textId="77777777" w:rsidR="0044410D" w:rsidRPr="0044410D" w:rsidRDefault="00C92EF7" w:rsidP="00C92EF7">
      <w:pPr>
        <w:pStyle w:val="Code"/>
        <w:rPr>
          <w:highlight w:val="whit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
        <w:br/>
      </w:r>
      <w:r w:rsidRPr="00C92EF7">
        <w:rPr>
          <w:color w:val="0000FF"/>
          <w:highlight w:val="white"/>
        </w:rPr>
        <w:t>var</w:t>
      </w:r>
      <w:r>
        <w:rPr>
          <w:color w:val="000000"/>
          <w:highlight w:val="white"/>
        </w:rPr>
        <w:t xml:space="preserve"> y = B.create();  </w:t>
      </w:r>
      <w:r>
        <w:rPr>
          <w:color w:val="008000"/>
          <w:highlight w:val="white"/>
        </w:rPr>
        <w:t>// new B()</w:t>
      </w:r>
    </w:p>
    <w:p w14:paraId="45E3A0C9"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489C218D" w14:textId="77777777" w:rsidR="0044410D" w:rsidRPr="0044410D" w:rsidRDefault="00786641" w:rsidP="00786641">
      <w:pPr>
        <w:pStyle w:val="Code"/>
        <w:rPr>
          <w:highlight w:val="whit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
        <w:br/>
      </w:r>
      <w:r w:rsidR="00CA12FD">
        <w:rPr>
          <w:color w:val="000000"/>
          <w:highlight w:val="white"/>
        </w:rPr>
        <w:t xml:space="preserve">    </w:t>
      </w:r>
      <w:r>
        <w:rPr>
          <w:color w:val="000000"/>
          <w:highlight w:val="white"/>
        </w:rPr>
        <w:t>}</w:t>
      </w:r>
      <w:r w:rsidR="0048218E" w:rsidRPr="0048218E">
        <w:rPr>
          <w:highlight w:val="white"/>
        </w:rPr>
        <w:br/>
      </w:r>
      <w:r>
        <w:rPr>
          <w:color w:val="000000"/>
          <w:highlight w:val="white"/>
        </w:rPr>
        <w:t>}</w:t>
      </w:r>
    </w:p>
    <w:p w14:paraId="28BFF298" w14:textId="77777777"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66CA78EC" w14:textId="77777777" w:rsidR="0044410D" w:rsidRPr="0044410D" w:rsidRDefault="007F6D86" w:rsidP="005E2A5C">
      <w:pPr>
        <w:pStyle w:val="Heading3"/>
      </w:pPr>
      <w:bookmarkStart w:id="1772" w:name="_Toc402619949"/>
      <w:bookmarkStart w:id="1773" w:name="_Toc401414134"/>
      <w:r>
        <w:t>Member Accessor Declarations</w:t>
      </w:r>
      <w:bookmarkEnd w:id="1772"/>
      <w:bookmarkEnd w:id="1773"/>
    </w:p>
    <w:p w14:paraId="008DEF6C" w14:textId="77777777" w:rsidR="0044410D" w:rsidRPr="0044410D" w:rsidRDefault="00864347" w:rsidP="00864347">
      <w:r>
        <w:t>A member accessor declaration declares an instance member accessor or a static member accessor.</w:t>
      </w:r>
    </w:p>
    <w:p w14:paraId="6026B51C"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47FED9D3"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B510EF">
        <w:t>4.5</w:t>
      </w:r>
      <w:r>
        <w:fldChar w:fldCharType="end"/>
      </w:r>
      <w:r>
        <w:t>), except that a contextual type is never available in a member accessor declaration.</w:t>
      </w:r>
    </w:p>
    <w:p w14:paraId="16F7531D"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293C42BF"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07D9709B"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3BC1AE45"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B510EF">
        <w:t>8.6.1</w:t>
      </w:r>
      <w:r w:rsidR="005A3981">
        <w:fldChar w:fldCharType="end"/>
      </w:r>
      <w:r w:rsidR="005A3981">
        <w:t>.</w:t>
      </w:r>
    </w:p>
    <w:p w14:paraId="10475D3E" w14:textId="77777777" w:rsidR="0044410D" w:rsidRPr="0044410D" w:rsidRDefault="005D7555" w:rsidP="005D7555">
      <w:pPr>
        <w:pStyle w:val="Heading2"/>
      </w:pPr>
      <w:bookmarkStart w:id="1774" w:name="_Ref365557477"/>
      <w:bookmarkStart w:id="1775" w:name="_Toc402619950"/>
      <w:bookmarkStart w:id="1776" w:name="_Toc401414135"/>
      <w:r>
        <w:t>Index Member Declarations</w:t>
      </w:r>
      <w:bookmarkEnd w:id="1774"/>
      <w:bookmarkEnd w:id="1775"/>
      <w:bookmarkEnd w:id="1776"/>
    </w:p>
    <w:p w14:paraId="1CD0D4A3" w14:textId="7B7F2655"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B510EF">
        <w:t>3.</w:t>
      </w:r>
      <w:del w:id="1777" w:author="Anders Hejlsberg" w:date="2014-11-01T15:43:00Z">
        <w:r w:rsidR="00633278">
          <w:delText>7</w:delText>
        </w:r>
      </w:del>
      <w:ins w:id="1778" w:author="Anders Hejlsberg" w:date="2014-11-01T15:43:00Z">
        <w:r w:rsidR="00B510EF">
          <w:t>8</w:t>
        </w:r>
      </w:ins>
      <w:r w:rsidR="00B510EF">
        <w:t>.4</w:t>
      </w:r>
      <w:r w:rsidR="00121D5C">
        <w:fldChar w:fldCharType="end"/>
      </w:r>
      <w:r w:rsidR="00121D5C">
        <w:t xml:space="preserve">) </w:t>
      </w:r>
      <w:r>
        <w:t>in the class instance type.</w:t>
      </w:r>
    </w:p>
    <w:p w14:paraId="127A4523"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77BB13F9" w14:textId="77777777" w:rsidR="0044410D" w:rsidRPr="0044410D" w:rsidRDefault="00B663C5" w:rsidP="00B663C5">
      <w:r>
        <w:t>Index m</w:t>
      </w:r>
      <w:r w:rsidR="00FD4275">
        <w:t>ember declarations have no body and cannot specify an accessibility modifier.</w:t>
      </w:r>
    </w:p>
    <w:p w14:paraId="5EFA2381" w14:textId="57EE956C"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B510EF">
        <w:t>3.</w:t>
      </w:r>
      <w:del w:id="1779" w:author="Anders Hejlsberg" w:date="2014-11-01T15:43:00Z">
        <w:r w:rsidR="00633278">
          <w:delText>7</w:delText>
        </w:r>
      </w:del>
      <w:ins w:id="1780" w:author="Anders Hejlsberg" w:date="2014-11-01T15:43:00Z">
        <w:r w:rsidR="00B510EF">
          <w:t>8</w:t>
        </w:r>
      </w:ins>
      <w:r w:rsidR="00B510EF">
        <w:t>.4</w:t>
      </w:r>
      <w:r w:rsidR="007220BD">
        <w:fldChar w:fldCharType="end"/>
      </w:r>
      <w:r w:rsidR="007220BD">
        <w:t>.</w:t>
      </w:r>
    </w:p>
    <w:p w14:paraId="3D30E2DB" w14:textId="77777777" w:rsidR="0044410D" w:rsidRPr="0044410D" w:rsidRDefault="00ED645E" w:rsidP="0058429C">
      <w:r>
        <w:t>It is not possible to declare index members for the static side of a class.</w:t>
      </w:r>
    </w:p>
    <w:p w14:paraId="177BC0FB" w14:textId="77777777"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01A7135C" w14:textId="77777777" w:rsidR="0044410D" w:rsidRPr="0044410D" w:rsidRDefault="0091518A" w:rsidP="0091518A">
      <w:pPr>
        <w:pStyle w:val="Heading2"/>
      </w:pPr>
      <w:bookmarkStart w:id="1781" w:name="_Toc402619951"/>
      <w:bookmarkStart w:id="1782" w:name="_Toc401414136"/>
      <w:r>
        <w:t>Code Generation</w:t>
      </w:r>
      <w:bookmarkEnd w:id="1781"/>
      <w:bookmarkEnd w:id="1782"/>
    </w:p>
    <w:p w14:paraId="019E706A"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364B4AA2" w14:textId="77777777" w:rsidR="0044410D" w:rsidRPr="0044410D" w:rsidRDefault="008710C3" w:rsidP="00B618FF">
      <w:pPr>
        <w:pStyle w:val="Heading3"/>
      </w:pPr>
      <w:bookmarkStart w:id="1783" w:name="_Ref332890757"/>
      <w:bookmarkStart w:id="1784" w:name="_Toc402619952"/>
      <w:bookmarkStart w:id="1785" w:name="_Toc401414137"/>
      <w:r>
        <w:t>Class</w:t>
      </w:r>
      <w:r w:rsidR="00826E5F">
        <w:t>es</w:t>
      </w:r>
      <w:r>
        <w:t xml:space="preserve"> Without</w:t>
      </w:r>
      <w:r w:rsidR="00B618FF">
        <w:t xml:space="preserve"> Extends Clause</w:t>
      </w:r>
      <w:r w:rsidR="00826E5F">
        <w:t>s</w:t>
      </w:r>
      <w:bookmarkEnd w:id="1783"/>
      <w:bookmarkEnd w:id="1784"/>
      <w:bookmarkEnd w:id="1785"/>
    </w:p>
    <w:p w14:paraId="017AE9B4"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63645623" w14:textId="77777777"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14:paraId="1B495BF4" w14:textId="77777777" w:rsidR="0044410D" w:rsidRPr="0044410D" w:rsidRDefault="00ED0D93" w:rsidP="00ED0D93">
      <w:r w:rsidRPr="00ED0D93">
        <w:rPr>
          <w:rStyle w:val="CodeItalic"/>
        </w:rPr>
        <w:t>ClassName</w:t>
      </w:r>
      <w:r>
        <w:t xml:space="preserve"> is the name of the class.</w:t>
      </w:r>
    </w:p>
    <w:p w14:paraId="68595969"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46C7ECB5" w14:textId="77777777"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B510EF">
        <w:t>6.5</w:t>
      </w:r>
      <w:r w:rsidR="00330ACA">
        <w:fldChar w:fldCharType="end"/>
      </w:r>
      <w:r>
        <w:t>.</w:t>
      </w:r>
    </w:p>
    <w:p w14:paraId="7ED0B43E"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279F9C38" w14:textId="77777777"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14:paraId="3138E730"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6F09E3EB"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69799326" w14:textId="77777777"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14:paraId="780EFE7B"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7245A12D"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74453C26" w14:textId="77777777"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1F2160F0"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5E9096A6" w14:textId="77777777"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14:paraId="6BF058BC" w14:textId="77777777" w:rsidR="0044410D" w:rsidRPr="0044410D" w:rsidRDefault="00180E19" w:rsidP="00FE61AA">
      <w:r>
        <w:t>and static member function declaration generates a statement of the form</w:t>
      </w:r>
    </w:p>
    <w:p w14:paraId="7E891CDA" w14:textId="77777777"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14:paraId="6D24E170" w14:textId="77777777"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B510EF">
        <w:t>6.5</w:t>
      </w:r>
      <w:r w:rsidR="006E03E2">
        <w:fldChar w:fldCharType="end"/>
      </w:r>
      <w:r>
        <w:t>.</w:t>
      </w:r>
    </w:p>
    <w:p w14:paraId="3AE96479"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26C04742" w14:textId="77777777"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 xml:space="preserve">.prototype, </w:t>
      </w:r>
      <w:r w:rsidR="008F4735">
        <w:t>"</w:t>
      </w:r>
      <w:r w:rsidR="002F31FB" w:rsidRPr="005C28E7">
        <w:t>&lt;</w:t>
      </w:r>
      <w:r w:rsidRPr="005C28E7">
        <w:t>MemberName</w:t>
      </w:r>
      <w:r w:rsidR="002F31FB" w:rsidRPr="005C28E7">
        <w:t>&gt;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397A6586" w14:textId="77777777" w:rsidR="0044410D" w:rsidRPr="0044410D" w:rsidRDefault="00B6608C" w:rsidP="00B6608C">
      <w:r>
        <w:t>and a get or set static member accessor declaration, or a pair of get and set static member accessor declarations with the same name, generates a statement of the form</w:t>
      </w:r>
    </w:p>
    <w:p w14:paraId="2795A883" w14:textId="77777777" w:rsidR="0044410D" w:rsidRPr="0044410D" w:rsidRDefault="00B6608C" w:rsidP="00B6608C">
      <w:pPr>
        <w:pStyle w:val="Code"/>
      </w:pPr>
      <w:r w:rsidRPr="005C28E7">
        <w:t xml:space="preserve">Object.defineProperty(&lt;ClassName&gt;, </w:t>
      </w:r>
      <w:r w:rsidR="008F4735">
        <w:t>"</w:t>
      </w:r>
      <w:r w:rsidRPr="005C28E7">
        <w:t>&lt;MemberName&gt;</w:t>
      </w:r>
      <w:r w:rsidR="008F4735">
        <w:t>"</w:t>
      </w:r>
      <w:r w:rsidRPr="005C28E7">
        <w: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336E7378" w14:textId="77777777" w:rsidR="0044410D" w:rsidRPr="0044410D" w:rsidRDefault="004152C2" w:rsidP="006D391F">
      <w:r>
        <w:lastRenderedPageBreak/>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2F50A02E"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431DD988" w14:textId="77777777" w:rsidR="0044410D" w:rsidRPr="0044410D" w:rsidRDefault="007D1CCF" w:rsidP="007D1CCF">
      <w:pPr>
        <w:pStyle w:val="Code"/>
      </w:pPr>
      <w:r w:rsidRPr="005C28E7">
        <w:t>&lt;ClassName&gt;.&lt;MemberName&gt; = &lt;InitializerExpression&gt;;</w:t>
      </w:r>
    </w:p>
    <w:p w14:paraId="6B2F018F"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055BABE9" w14:textId="77777777" w:rsidR="0044410D" w:rsidRPr="0044410D" w:rsidRDefault="008710C3" w:rsidP="00B618FF">
      <w:pPr>
        <w:pStyle w:val="Heading3"/>
      </w:pPr>
      <w:bookmarkStart w:id="1786" w:name="_Ref332975645"/>
      <w:bookmarkStart w:id="1787" w:name="_Toc402619953"/>
      <w:bookmarkStart w:id="1788" w:name="_Toc401414138"/>
      <w:r>
        <w:t>Class</w:t>
      </w:r>
      <w:r w:rsidR="00826E5F">
        <w:t>es</w:t>
      </w:r>
      <w:r>
        <w:t xml:space="preserve"> With </w:t>
      </w:r>
      <w:r w:rsidR="00B618FF">
        <w:t>Extends Clause</w:t>
      </w:r>
      <w:r w:rsidR="00826E5F">
        <w:t>s</w:t>
      </w:r>
      <w:bookmarkEnd w:id="1786"/>
      <w:bookmarkEnd w:id="1787"/>
      <w:bookmarkEnd w:id="1788"/>
    </w:p>
    <w:p w14:paraId="28DEBEC5"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04495D18" w14:textId="77777777"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14:paraId="0D8506D0"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436309AB" w14:textId="77777777"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14:paraId="4976B020"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694F8EA5"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2C2033AC" w14:textId="77777777" w:rsidR="0044410D" w:rsidRPr="0044410D" w:rsidRDefault="00956429" w:rsidP="00956429">
      <w:pPr>
        <w:pStyle w:val="Code"/>
      </w:pPr>
      <w:r>
        <w:lastRenderedPageBreak/>
        <w:t>_super.apply(</w:t>
      </w:r>
      <w:r w:rsidRPr="00956429">
        <w:rPr>
          <w:color w:val="0000FF"/>
          <w:highlight w:val="white"/>
        </w:rPr>
        <w:t>this</w:t>
      </w:r>
      <w:r>
        <w:t>, arguments);</w:t>
      </w:r>
    </w:p>
    <w:p w14:paraId="6A6B1E41"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B510EF">
        <w:t>8.3.2</w:t>
      </w:r>
      <w:r w:rsidR="00D25159">
        <w:fldChar w:fldCharType="end"/>
      </w:r>
      <w:r w:rsidR="0055578D">
        <w:t>, and takes the form</w:t>
      </w:r>
    </w:p>
    <w:p w14:paraId="2A749C79" w14:textId="77777777" w:rsidR="0044410D" w:rsidRPr="0044410D" w:rsidRDefault="002C6000" w:rsidP="002C6000">
      <w:pPr>
        <w:pStyle w:val="Code"/>
      </w:pPr>
      <w:r w:rsidRPr="005C28E7">
        <w:t>_super.call(</w:t>
      </w:r>
      <w:r w:rsidRPr="005C28E7">
        <w:rPr>
          <w:color w:val="0000FF"/>
          <w:highlight w:val="white"/>
        </w:rPr>
        <w:t>this</w:t>
      </w:r>
      <w:r w:rsidRPr="005C28E7">
        <w:t>, &lt;SuperCallArguments&gt;)</w:t>
      </w:r>
    </w:p>
    <w:p w14:paraId="56A3A745"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5F54EFAF"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587C02CF" w14:textId="77777777"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14:paraId="2884B12B"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058D7CAA" w14:textId="77777777"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14:paraId="1FF44885"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1718"/>
    <w:p w14:paraId="798EEA15" w14:textId="77777777" w:rsidR="0044410D" w:rsidRPr="0044410D" w:rsidRDefault="008F2949" w:rsidP="008F2949">
      <w:r>
        <w:t>A super property access in a static member function or a static member accessor generates JavaScript equivalent to</w:t>
      </w:r>
    </w:p>
    <w:p w14:paraId="7AB72AAD" w14:textId="77777777" w:rsidR="0044410D" w:rsidRPr="0044410D" w:rsidRDefault="008F2949" w:rsidP="008F2949">
      <w:pPr>
        <w:pStyle w:val="Code"/>
      </w:pPr>
      <w:r w:rsidRPr="005C28E7">
        <w:t>_super.&lt;PropertyName&gt;</w:t>
      </w:r>
    </w:p>
    <w:p w14:paraId="5FED2336" w14:textId="77777777"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276CABE8" w14:textId="77777777"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14:paraId="0F0B9C3B" w14:textId="77777777" w:rsidR="0044410D" w:rsidRPr="0044410D" w:rsidRDefault="008F2949" w:rsidP="008F2949">
      <w:r>
        <w:t>where Arguments is the code generated for the argument list specified in the function call.</w:t>
      </w:r>
    </w:p>
    <w:p w14:paraId="4B7538B5" w14:textId="77777777" w:rsidR="0044410D" w:rsidRPr="0044410D" w:rsidRDefault="0044410D" w:rsidP="0074339D"/>
    <w:p w14:paraId="6B0D5736"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79D79C30" w14:textId="77777777" w:rsidR="0044410D" w:rsidRPr="0044410D" w:rsidRDefault="00643688" w:rsidP="00A67A5C">
      <w:pPr>
        <w:pStyle w:val="Heading1"/>
      </w:pPr>
      <w:bookmarkStart w:id="1789" w:name="_Ref366570607"/>
      <w:bookmarkStart w:id="1790" w:name="_Toc402619954"/>
      <w:bookmarkStart w:id="1791" w:name="_Ref333577574"/>
      <w:bookmarkStart w:id="1792" w:name="_Toc401414139"/>
      <w:r>
        <w:lastRenderedPageBreak/>
        <w:t>Enums</w:t>
      </w:r>
      <w:bookmarkEnd w:id="1789"/>
      <w:bookmarkEnd w:id="1790"/>
      <w:bookmarkEnd w:id="1792"/>
    </w:p>
    <w:p w14:paraId="5F8FDB17" w14:textId="77777777" w:rsidR="0044410D" w:rsidRPr="0044410D" w:rsidRDefault="00643688" w:rsidP="00643688">
      <w:r>
        <w:t>An enum type is a distinct subtype of the Number primitive type with an associated set of named constants that define the possible values of the enum type.</w:t>
      </w:r>
    </w:p>
    <w:p w14:paraId="2CD4F2B9" w14:textId="77777777" w:rsidR="0044410D" w:rsidRPr="0044410D" w:rsidRDefault="00643688" w:rsidP="00643688">
      <w:pPr>
        <w:pStyle w:val="Heading2"/>
      </w:pPr>
      <w:bookmarkStart w:id="1793" w:name="_Ref350695559"/>
      <w:bookmarkStart w:id="1794" w:name="_Ref350701399"/>
      <w:bookmarkStart w:id="1795" w:name="_Ref350702099"/>
      <w:bookmarkStart w:id="1796" w:name="_Ref350869434"/>
      <w:bookmarkStart w:id="1797" w:name="_Toc402619955"/>
      <w:bookmarkStart w:id="1798" w:name="_Toc401414140"/>
      <w:r>
        <w:t>Enum Declarations</w:t>
      </w:r>
      <w:bookmarkEnd w:id="1793"/>
      <w:bookmarkEnd w:id="1794"/>
      <w:bookmarkEnd w:id="1795"/>
      <w:bookmarkEnd w:id="1796"/>
      <w:bookmarkEnd w:id="1797"/>
      <w:bookmarkEnd w:id="1798"/>
    </w:p>
    <w:p w14:paraId="0070763B"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757472CC" w14:textId="77777777"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0F64F340"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2ED495EC" w14:textId="76E72487"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B510EF">
        <w:t>3.</w:t>
      </w:r>
      <w:del w:id="1799" w:author="Anders Hejlsberg" w:date="2014-11-01T15:43:00Z">
        <w:r w:rsidR="00633278">
          <w:delText>6</w:delText>
        </w:r>
      </w:del>
      <w:ins w:id="1800" w:author="Anders Hejlsberg" w:date="2014-11-01T15:43:00Z">
        <w:r w:rsidR="00B510EF">
          <w:t>7</w:t>
        </w:r>
      </w:ins>
      <w:r w:rsidR="00B510EF">
        <w:t>.1</w:t>
      </w:r>
      <w:r>
        <w:fldChar w:fldCharType="end"/>
      </w:r>
      <w:r>
        <w:t>).</w:t>
      </w:r>
    </w:p>
    <w:p w14:paraId="2C885700" w14:textId="77777777" w:rsidR="0044410D" w:rsidRPr="0044410D" w:rsidRDefault="002D4D40" w:rsidP="00AA0C5C">
      <w:r>
        <w:t>The example</w:t>
      </w:r>
    </w:p>
    <w:p w14:paraId="057E73CB" w14:textId="77777777" w:rsidR="0044410D" w:rsidRPr="0044410D" w:rsidRDefault="00AA0C5C" w:rsidP="00AA0C5C">
      <w:pPr>
        <w:pStyle w:val="Code"/>
      </w:pPr>
      <w:r w:rsidRPr="00556713">
        <w:rPr>
          <w:color w:val="0000FF"/>
          <w:highlight w:val="white"/>
        </w:rPr>
        <w:t>enum</w:t>
      </w:r>
      <w:r>
        <w:t xml:space="preserve"> Color { Red, Green, Blue }</w:t>
      </w:r>
    </w:p>
    <w:p w14:paraId="5F2CEF96"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59F03A36" w14:textId="77777777"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14:paraId="6FF618F5"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B510EF">
        <w:t>9.4</w:t>
      </w:r>
      <w:r w:rsidR="00702E04">
        <w:fldChar w:fldCharType="end"/>
      </w:r>
      <w:r w:rsidR="00C6680C">
        <w:t>. The reverse mapping provides a convenient way to obtain the string representation of an enum value. For example</w:t>
      </w:r>
    </w:p>
    <w:p w14:paraId="4F286C0F" w14:textId="77777777"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xml:space="preserve">// Outputs </w:t>
      </w:r>
      <w:r w:rsidR="008F4735">
        <w:rPr>
          <w:color w:val="008000"/>
          <w:highlight w:val="white"/>
        </w:rPr>
        <w:t>"</w:t>
      </w:r>
      <w:r w:rsidRPr="00C6680C">
        <w:rPr>
          <w:color w:val="008000"/>
          <w:highlight w:val="white"/>
        </w:rPr>
        <w:t>Red</w:t>
      </w:r>
      <w:r w:rsidR="008F4735">
        <w:rPr>
          <w:color w:val="008000"/>
          <w:highlight w:val="white"/>
        </w:rPr>
        <w:t>"</w:t>
      </w:r>
    </w:p>
    <w:p w14:paraId="5CC65B6E" w14:textId="77777777" w:rsidR="0044410D" w:rsidRPr="0044410D" w:rsidRDefault="00C900DB" w:rsidP="00C900DB">
      <w:pPr>
        <w:pStyle w:val="Heading2"/>
      </w:pPr>
      <w:bookmarkStart w:id="1801" w:name="_Toc402619956"/>
      <w:bookmarkStart w:id="1802" w:name="_Toc401414141"/>
      <w:r>
        <w:t>Enum Members</w:t>
      </w:r>
      <w:bookmarkEnd w:id="1801"/>
      <w:bookmarkEnd w:id="1802"/>
    </w:p>
    <w:p w14:paraId="40AE7EF3"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01491104" w14:textId="77777777"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14:paraId="6B1E66AC" w14:textId="77777777"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14:paraId="0855B260" w14:textId="77777777"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14:paraId="5AA8BC4E" w14:textId="77777777"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14:paraId="164CD55B" w14:textId="77777777"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14:paraId="1CA1AF72" w14:textId="77777777"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14:paraId="01D4626A" w14:textId="77777777"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14:paraId="4BD02040" w14:textId="77777777"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0A720362" w14:textId="77777777"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52F87FB2" w14:textId="77777777"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2247B93D"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349A3061"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1A3EBD33" w14:textId="77777777"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values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73ED1DB3" w14:textId="77777777" w:rsidR="0044410D" w:rsidRPr="0044410D" w:rsidRDefault="000E14B2" w:rsidP="00643688">
      <w:pPr>
        <w:rPr>
          <w:highlight w:val="white"/>
        </w:rPr>
      </w:pPr>
      <w:r>
        <w:rPr>
          <w:highlight w:val="white"/>
        </w:rPr>
        <w:lastRenderedPageBreak/>
        <w:t>In the example</w:t>
      </w:r>
    </w:p>
    <w:p w14:paraId="6A994380" w14:textId="77777777"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14:paraId="14BF7FDC"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1198E627" w14:textId="77777777" w:rsidR="0044410D" w:rsidRPr="0044410D" w:rsidRDefault="006E4644" w:rsidP="00BB4A1E">
      <w:pPr>
        <w:rPr>
          <w:highlight w:val="white"/>
        </w:rPr>
      </w:pPr>
      <w:r>
        <w:rPr>
          <w:highlight w:val="white"/>
        </w:rPr>
        <w:t>In the example</w:t>
      </w:r>
    </w:p>
    <w:p w14:paraId="31C227BB" w14:textId="77777777"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14:paraId="007B084E" w14:textId="77777777" w:rsidR="0044410D" w:rsidRPr="0044410D" w:rsidRDefault="006E4644" w:rsidP="00580519">
      <w:pPr>
        <w:rPr>
          <w:highlight w:val="white"/>
        </w:rPr>
      </w:pPr>
      <w:r>
        <w:rPr>
          <w:highlight w:val="white"/>
        </w:rPr>
        <w:t xml:space="preserve">the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0AFA43DF" w14:textId="77777777" w:rsidR="0044410D" w:rsidRPr="0044410D" w:rsidRDefault="00927C88" w:rsidP="00927C88">
      <w:pPr>
        <w:pStyle w:val="Heading2"/>
        <w:rPr>
          <w:highlight w:val="white"/>
        </w:rPr>
      </w:pPr>
      <w:bookmarkStart w:id="1803" w:name="_Ref352749354"/>
      <w:bookmarkStart w:id="1804" w:name="_Toc402619957"/>
      <w:bookmarkStart w:id="1805" w:name="_Toc401414142"/>
      <w:r>
        <w:rPr>
          <w:highlight w:val="white"/>
        </w:rPr>
        <w:t>Declaration Merging</w:t>
      </w:r>
      <w:bookmarkEnd w:id="1803"/>
      <w:bookmarkEnd w:id="1804"/>
      <w:bookmarkEnd w:id="1805"/>
    </w:p>
    <w:p w14:paraId="3E0A89F2" w14:textId="77777777" w:rsidR="0044410D" w:rsidRPr="0044410D" w:rsidRDefault="003D3B29" w:rsidP="003D3B29">
      <w:bookmarkStart w:id="1806"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B510EF">
        <w:t>2.3</w:t>
      </w:r>
      <w:r>
        <w:fldChar w:fldCharType="end"/>
      </w:r>
      <w:r>
        <w:t xml:space="preserve">) </w:t>
      </w:r>
      <w:r w:rsidR="00C17D4F">
        <w:t xml:space="preserve">define a single enum type and </w:t>
      </w:r>
      <w:r>
        <w:t>contribute to a single enum object.</w:t>
      </w:r>
    </w:p>
    <w:p w14:paraId="355AD647" w14:textId="77777777" w:rsidR="0044410D" w:rsidRP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78DB3D5A" w14:textId="77777777" w:rsidR="0044410D" w:rsidRPr="0044410D" w:rsidRDefault="00AA0C5C" w:rsidP="00AA0C5C">
      <w:pPr>
        <w:pStyle w:val="Heading2"/>
        <w:rPr>
          <w:highlight w:val="white"/>
        </w:rPr>
      </w:pPr>
      <w:bookmarkStart w:id="1807" w:name="_Ref354734560"/>
      <w:bookmarkStart w:id="1808" w:name="_Toc402619958"/>
      <w:bookmarkStart w:id="1809" w:name="_Toc401414143"/>
      <w:r>
        <w:rPr>
          <w:highlight w:val="white"/>
        </w:rPr>
        <w:t>Code Generation</w:t>
      </w:r>
      <w:bookmarkEnd w:id="1806"/>
      <w:bookmarkEnd w:id="1807"/>
      <w:bookmarkEnd w:id="1808"/>
      <w:bookmarkEnd w:id="1809"/>
    </w:p>
    <w:p w14:paraId="0DCDA48D" w14:textId="77777777" w:rsidR="0044410D" w:rsidRPr="0044410D" w:rsidRDefault="002D4D40" w:rsidP="002D4D40">
      <w:pPr>
        <w:rPr>
          <w:highlight w:val="white"/>
        </w:rPr>
      </w:pPr>
      <w:r>
        <w:rPr>
          <w:highlight w:val="white"/>
        </w:rPr>
        <w:t>An enum declaration generates JavaScript equivalent to the following:</w:t>
      </w:r>
    </w:p>
    <w:p w14:paraId="252E7CA2" w14:textId="77777777"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14:paraId="03700A4D" w14:textId="77777777" w:rsidR="0044410D" w:rsidRPr="0044410D" w:rsidRDefault="00953BD1" w:rsidP="00953BD1">
      <w:r>
        <w:rPr>
          <w:rStyle w:val="CodeItalic"/>
        </w:rPr>
        <w:t>Enum</w:t>
      </w:r>
      <w:r w:rsidRPr="00ED0D93">
        <w:rPr>
          <w:rStyle w:val="CodeItalic"/>
        </w:rPr>
        <w:t>Name</w:t>
      </w:r>
      <w:r>
        <w:t xml:space="preserve"> is the name of the enum.</w:t>
      </w:r>
    </w:p>
    <w:p w14:paraId="7C47EF54" w14:textId="77777777"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14:paraId="6EB57508" w14:textId="77777777" w:rsidR="0044410D" w:rsidRPr="0044410D" w:rsidRDefault="00953BD1" w:rsidP="00953BD1">
      <w:pPr>
        <w:pStyle w:val="Code"/>
      </w:pPr>
      <w:r w:rsidRPr="005C28E7">
        <w:t>&lt;EnumName&gt;[&lt;EnumName&gt;</w:t>
      </w:r>
      <w:r w:rsidR="000C191C" w:rsidRPr="005C28E7">
        <w:t>[</w:t>
      </w:r>
      <w:r w:rsidR="008F4735">
        <w:t>"</w:t>
      </w:r>
      <w:r w:rsidRPr="005C28E7">
        <w:t>&lt;MemberName&gt;</w:t>
      </w:r>
      <w:r w:rsidR="008F4735">
        <w:t>"</w:t>
      </w:r>
      <w:r w:rsidR="000C191C" w:rsidRPr="005C28E7">
        <w:t>]</w:t>
      </w:r>
      <w:r w:rsidRPr="005C28E7">
        <w:t xml:space="preserve"> = &lt;</w:t>
      </w:r>
      <w:r w:rsidR="00683D5C" w:rsidRPr="005C28E7">
        <w:t xml:space="preserve">Value&gt;] = </w:t>
      </w:r>
      <w:r w:rsidR="008F4735">
        <w:t>"</w:t>
      </w:r>
      <w:r w:rsidR="00683D5C" w:rsidRPr="005C28E7">
        <w:t>&lt;MemberName&gt;</w:t>
      </w:r>
      <w:r w:rsidR="008F4735">
        <w:t>"</w:t>
      </w:r>
      <w:r w:rsidR="00683D5C" w:rsidRPr="005C28E7">
        <w:t>;</w:t>
      </w:r>
    </w:p>
    <w:p w14:paraId="425795FD"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3521DBE9"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B510EF">
        <w:rPr>
          <w:highlight w:val="white"/>
        </w:rPr>
        <w:t>9.1</w:t>
      </w:r>
      <w:r>
        <w:rPr>
          <w:highlight w:val="white"/>
        </w:rPr>
        <w:fldChar w:fldCharType="end"/>
      </w:r>
      <w:r>
        <w:rPr>
          <w:highlight w:val="white"/>
        </w:rPr>
        <w:t xml:space="preserve"> generates the following JavaScript:</w:t>
      </w:r>
    </w:p>
    <w:p w14:paraId="6EFE3AAE" w14:textId="77777777"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Red</w:t>
      </w:r>
      <w:r w:rsidR="008F4735">
        <w:rPr>
          <w:color w:val="800000"/>
          <w:highlight w:val="white"/>
        </w:rPr>
        <w:t>"</w:t>
      </w:r>
      <w:r w:rsidR="000C191C">
        <w:rPr>
          <w:highlight w:val="white"/>
        </w:rPr>
        <w:t>]</w:t>
      </w:r>
      <w:r>
        <w:rPr>
          <w:highlight w:val="white"/>
        </w:rPr>
        <w:t xml:space="preserve"> = </w:t>
      </w:r>
      <w:r w:rsidRPr="00607C62">
        <w:rPr>
          <w:color w:val="800000"/>
          <w:highlight w:val="white"/>
        </w:rPr>
        <w:t>0</w:t>
      </w:r>
      <w:r>
        <w:rPr>
          <w:highlight w:val="white"/>
        </w:rPr>
        <w:t xml:space="preserve">] = </w:t>
      </w:r>
      <w:r w:rsidR="008F4735">
        <w:rPr>
          <w:color w:val="800000"/>
          <w:highlight w:val="white"/>
        </w:rPr>
        <w:t>"</w:t>
      </w:r>
      <w:r w:rsidRPr="00607C62">
        <w:rPr>
          <w:color w:val="800000"/>
          <w:highlight w:val="white"/>
        </w:rPr>
        <w:t>Red</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Green</w:t>
      </w:r>
      <w:r w:rsidR="008F4735">
        <w:rPr>
          <w:color w:val="800000"/>
          <w:highlight w:val="white"/>
        </w:rPr>
        <w:t>"</w:t>
      </w:r>
      <w:r w:rsidR="000C191C">
        <w:rPr>
          <w:highlight w:val="white"/>
        </w:rPr>
        <w:t>]</w:t>
      </w:r>
      <w:r>
        <w:rPr>
          <w:highlight w:val="white"/>
        </w:rPr>
        <w:t xml:space="preserve"> = </w:t>
      </w:r>
      <w:r w:rsidRPr="00607C62">
        <w:rPr>
          <w:color w:val="800000"/>
          <w:highlight w:val="white"/>
        </w:rPr>
        <w:t>1</w:t>
      </w:r>
      <w:r>
        <w:rPr>
          <w:highlight w:val="white"/>
        </w:rPr>
        <w:t xml:space="preserve">] = </w:t>
      </w:r>
      <w:r w:rsidR="008F4735">
        <w:rPr>
          <w:color w:val="800000"/>
          <w:highlight w:val="white"/>
        </w:rPr>
        <w:t>"</w:t>
      </w:r>
      <w:r w:rsidRPr="00607C62">
        <w:rPr>
          <w:color w:val="800000"/>
          <w:highlight w:val="white"/>
        </w:rPr>
        <w:t>Green</w:t>
      </w:r>
      <w:r w:rsidR="008F4735">
        <w:rPr>
          <w:color w:val="800000"/>
          <w:highlight w:val="white"/>
        </w:rPr>
        <w:t>"</w:t>
      </w:r>
      <w:r w:rsidR="000C191C">
        <w:rPr>
          <w:highlight w:val="white"/>
        </w:rPr>
        <w:t>;</w:t>
      </w:r>
      <w:r w:rsidR="0048218E" w:rsidRPr="0048218E">
        <w:rPr>
          <w:highlight w:val="white"/>
        </w:rPr>
        <w:br/>
      </w:r>
      <w:r w:rsidR="000C191C">
        <w:rPr>
          <w:highlight w:val="white"/>
        </w:rPr>
        <w:t xml:space="preserve">    Color[Color[</w:t>
      </w:r>
      <w:r w:rsidR="008F4735">
        <w:rPr>
          <w:color w:val="800000"/>
          <w:highlight w:val="white"/>
        </w:rPr>
        <w:t>"</w:t>
      </w:r>
      <w:r w:rsidR="000C191C" w:rsidRPr="00607C62">
        <w:rPr>
          <w:color w:val="800000"/>
          <w:highlight w:val="white"/>
        </w:rPr>
        <w:t>Blue</w:t>
      </w:r>
      <w:r w:rsidR="008F4735">
        <w:rPr>
          <w:color w:val="800000"/>
          <w:highlight w:val="white"/>
        </w:rPr>
        <w:t>"</w:t>
      </w:r>
      <w:r w:rsidR="000C191C">
        <w:rPr>
          <w:highlight w:val="white"/>
        </w:rPr>
        <w:t>]</w:t>
      </w:r>
      <w:r>
        <w:rPr>
          <w:highlight w:val="white"/>
        </w:rPr>
        <w:t xml:space="preserve"> = </w:t>
      </w:r>
      <w:r w:rsidRPr="00607C62">
        <w:rPr>
          <w:color w:val="800000"/>
          <w:highlight w:val="white"/>
        </w:rPr>
        <w:t>2</w:t>
      </w:r>
      <w:r>
        <w:rPr>
          <w:highlight w:val="white"/>
        </w:rPr>
        <w:t xml:space="preserve">] = </w:t>
      </w:r>
      <w:r w:rsidR="008F4735">
        <w:rPr>
          <w:color w:val="800000"/>
          <w:highlight w:val="white"/>
        </w:rPr>
        <w:t>"</w:t>
      </w:r>
      <w:r w:rsidRPr="00607C62">
        <w:rPr>
          <w:color w:val="800000"/>
          <w:highlight w:val="white"/>
        </w:rPr>
        <w:t>Blue</w:t>
      </w:r>
      <w:r w:rsidR="008F4735">
        <w:rPr>
          <w:color w:val="800000"/>
          <w:highlight w:val="white"/>
        </w:rPr>
        <w:t>"</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14:paraId="2A1E1887" w14:textId="77777777" w:rsidR="0044410D" w:rsidRPr="0044410D" w:rsidRDefault="0044410D" w:rsidP="002A1EAD">
      <w:pPr>
        <w:rPr>
          <w:highlight w:val="white"/>
        </w:rPr>
      </w:pPr>
    </w:p>
    <w:p w14:paraId="5F9FBB7F"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0DE8E9C8" w14:textId="77777777" w:rsidR="0044410D" w:rsidRPr="0044410D" w:rsidRDefault="002A1EAD" w:rsidP="002A1EAD">
      <w:pPr>
        <w:pStyle w:val="Heading1"/>
      </w:pPr>
      <w:bookmarkStart w:id="1810" w:name="_Ref366222721"/>
      <w:bookmarkStart w:id="1811" w:name="_Toc402619959"/>
      <w:bookmarkStart w:id="1812" w:name="_Toc401414144"/>
      <w:r>
        <w:lastRenderedPageBreak/>
        <w:t>Internal Modules</w:t>
      </w:r>
      <w:bookmarkEnd w:id="1810"/>
      <w:bookmarkEnd w:id="1811"/>
      <w:bookmarkEnd w:id="1812"/>
    </w:p>
    <w:p w14:paraId="3B5D4DB0"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057A1CFA" w14:textId="77777777" w:rsidR="0044410D" w:rsidRPr="0044410D" w:rsidRDefault="002A1EAD" w:rsidP="002A1EAD">
      <w:pPr>
        <w:pStyle w:val="Heading2"/>
      </w:pPr>
      <w:bookmarkStart w:id="1813" w:name="_Ref352744561"/>
      <w:bookmarkStart w:id="1814" w:name="_Ref352744587"/>
      <w:bookmarkStart w:id="1815" w:name="_Ref352746058"/>
      <w:bookmarkStart w:id="1816" w:name="_Toc402619960"/>
      <w:bookmarkStart w:id="1817" w:name="_Toc401414145"/>
      <w:r>
        <w:t>Module Declarations</w:t>
      </w:r>
      <w:bookmarkEnd w:id="1813"/>
      <w:bookmarkEnd w:id="1814"/>
      <w:bookmarkEnd w:id="1815"/>
      <w:bookmarkEnd w:id="1816"/>
      <w:bookmarkEnd w:id="1817"/>
    </w:p>
    <w:p w14:paraId="38B65399"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45B1F7F0"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5781867B"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1F1103CA"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14:paraId="6ACB0D75" w14:textId="1C713626"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B510EF">
        <w:t>3.</w:t>
      </w:r>
      <w:del w:id="1818" w:author="Anders Hejlsberg" w:date="2014-11-01T15:43:00Z">
        <w:r w:rsidR="00633278">
          <w:delText>6</w:delText>
        </w:r>
      </w:del>
      <w:ins w:id="1819" w:author="Anders Hejlsberg" w:date="2014-11-01T15:43:00Z">
        <w:r w:rsidR="00B510EF">
          <w:t>7</w:t>
        </w:r>
      </w:ins>
      <w:r w:rsidR="00B510EF">
        <w:t>.2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B510EF">
        <w:t>4.3</w:t>
      </w:r>
      <w:r w:rsidR="0053344D">
        <w:fldChar w:fldCharType="end"/>
      </w:r>
      <w:r w:rsidR="0053344D">
        <w:t>) it denotes the singleton module instance</w:t>
      </w:r>
      <w:r>
        <w:t xml:space="preserve">. </w:t>
      </w:r>
      <w:r w:rsidR="0053344D">
        <w:t>For example:</w:t>
      </w:r>
    </w:p>
    <w:p w14:paraId="0AD040BC" w14:textId="77777777"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14:paraId="7250301B" w14:textId="77777777"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14:paraId="0952646A"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38E2D980" w14:textId="77777777"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14:paraId="71BED6AB"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413E4FCA" w14:textId="77777777"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14:paraId="0E87C0FE" w14:textId="77777777" w:rsidR="0044410D" w:rsidRPr="0044410D" w:rsidRDefault="00B15164" w:rsidP="00B15164">
      <w:r>
        <w:t>corresponds to</w:t>
      </w:r>
    </w:p>
    <w:p w14:paraId="09038421" w14:textId="77777777"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14:paraId="66F08DC6" w14:textId="77777777" w:rsidR="0044410D" w:rsidRPr="0044410D" w:rsidRDefault="00F3372E" w:rsidP="00F3372E">
      <w:pPr>
        <w:pStyle w:val="Heading2"/>
      </w:pPr>
      <w:bookmarkStart w:id="1820" w:name="_Toc402619961"/>
      <w:bookmarkStart w:id="1821" w:name="_Toc401414146"/>
      <w:r>
        <w:t>Module Body</w:t>
      </w:r>
      <w:bookmarkEnd w:id="1820"/>
      <w:bookmarkEnd w:id="1821"/>
    </w:p>
    <w:p w14:paraId="357BD014"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69EA5F5D"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5F59534B"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00DD3C4B"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ins w:id="1822" w:author="Anders Hejlsberg" w:date="2014-11-01T15:43:00Z">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ins>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425EA6C5" w14:textId="77777777"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14:paraId="44309CC6" w14:textId="77777777" w:rsidR="0044410D" w:rsidRPr="0044410D" w:rsidRDefault="00E133CC" w:rsidP="00E133CC">
      <w:pPr>
        <w:pStyle w:val="Heading2"/>
      </w:pPr>
      <w:bookmarkStart w:id="1823" w:name="_Ref357432572"/>
      <w:bookmarkStart w:id="1824" w:name="_Toc402619962"/>
      <w:bookmarkStart w:id="1825" w:name="_Ref354497956"/>
      <w:bookmarkStart w:id="1826" w:name="_Ref354498297"/>
      <w:bookmarkStart w:id="1827" w:name="_Ref354498506"/>
      <w:bookmarkStart w:id="1828" w:name="_Ref354731360"/>
      <w:bookmarkStart w:id="1829" w:name="_Toc401414147"/>
      <w:r>
        <w:t>Import Declarations</w:t>
      </w:r>
      <w:bookmarkEnd w:id="1823"/>
      <w:bookmarkEnd w:id="1824"/>
      <w:bookmarkEnd w:id="1829"/>
    </w:p>
    <w:p w14:paraId="17FB28A1" w14:textId="77777777" w:rsidR="0044410D" w:rsidRPr="0044410D" w:rsidRDefault="00E133CC" w:rsidP="00E133CC">
      <w:r>
        <w:t xml:space="preserve">Import declarations are used to create local aliases </w:t>
      </w:r>
      <w:r w:rsidR="00E55849">
        <w:t>for entities in other modules.</w:t>
      </w:r>
    </w:p>
    <w:p w14:paraId="19527405"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0B399AE4"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3BF7E3B6"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2FE79084"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619FD1CC" w14:textId="77777777" w:rsidR="0044410D" w:rsidRPr="0044410D" w:rsidRDefault="00EB35FB" w:rsidP="00E133CC">
      <w:r>
        <w:t>In the example</w:t>
      </w:r>
    </w:p>
    <w:p w14:paraId="4B4061A4" w14:textId="77777777" w:rsidR="0044410D" w:rsidRPr="0044410D" w:rsidRDefault="0098668F" w:rsidP="0098668F">
      <w:pPr>
        <w:pStyle w:val="Code"/>
        <w:rPr>
          <w:highlight w:val="white"/>
        </w:rPr>
      </w:pPr>
      <w:r w:rsidRPr="0098668F">
        <w:rPr>
          <w:color w:val="0000FF"/>
          <w:highlight w:val="white"/>
        </w:rPr>
        <w:t>module</w:t>
      </w:r>
      <w:r>
        <w:rPr>
          <w:color w:val="000000"/>
          <w:highlight w:val="white"/>
        </w:rPr>
        <w:t xml:space="preserve"> A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
        <w:br/>
      </w:r>
      <w:r>
        <w:rPr>
          <w:color w:val="000000"/>
          <w:highlight w:val="white"/>
        </w:rPr>
        <w:t>}</w:t>
      </w:r>
    </w:p>
    <w:p w14:paraId="7FEEA4F2" w14:textId="77777777"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
        <w:br/>
      </w:r>
      <w:r>
        <w:rPr>
          <w:color w:val="000000"/>
          <w:highlight w:val="white"/>
        </w:rPr>
        <w:t>}</w:t>
      </w:r>
    </w:p>
    <w:p w14:paraId="013AC5FD" w14:textId="77777777"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46CA27F1"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546B28C2" w14:textId="77777777" w:rsidR="0044410D" w:rsidRPr="0044410D" w:rsidRDefault="00F27181" w:rsidP="00F27181">
      <w:pPr>
        <w:pStyle w:val="Code"/>
      </w:pPr>
      <w:r w:rsidRPr="006E07BB">
        <w:rPr>
          <w:color w:val="0000FF"/>
          <w:highlight w:val="white"/>
        </w:rPr>
        <w:lastRenderedPageBreak/>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14:paraId="2E078879" w14:textId="77777777" w:rsidR="0044410D" w:rsidRPr="0044410D" w:rsidRDefault="00F27181" w:rsidP="00F27181">
      <w:pPr>
        <w:pStyle w:val="Code"/>
      </w:pPr>
      <w:r w:rsidRPr="006E07BB">
        <w:rPr>
          <w:color w:val="0000FF"/>
          <w:highlight w:val="white"/>
        </w:rPr>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14:paraId="720B564E" w14:textId="77777777"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14:paraId="37FAF210"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31250FBA" w14:textId="77777777" w:rsidR="0044410D" w:rsidRPr="0044410D" w:rsidRDefault="002A1EAD" w:rsidP="00F3372E">
      <w:pPr>
        <w:pStyle w:val="Heading2"/>
      </w:pPr>
      <w:bookmarkStart w:id="1830" w:name="_Ref357084065"/>
      <w:bookmarkStart w:id="1831" w:name="_Ref357084368"/>
      <w:bookmarkStart w:id="1832" w:name="_Ref357156033"/>
      <w:bookmarkStart w:id="1833" w:name="_Ref357156087"/>
      <w:bookmarkStart w:id="1834" w:name="_Toc402619963"/>
      <w:bookmarkStart w:id="1835" w:name="_Toc401414148"/>
      <w:r>
        <w:t>Export Declarations</w:t>
      </w:r>
      <w:bookmarkEnd w:id="1825"/>
      <w:bookmarkEnd w:id="1826"/>
      <w:bookmarkEnd w:id="1827"/>
      <w:bookmarkEnd w:id="1828"/>
      <w:bookmarkEnd w:id="1830"/>
      <w:bookmarkEnd w:id="1831"/>
      <w:bookmarkEnd w:id="1832"/>
      <w:bookmarkEnd w:id="1833"/>
      <w:bookmarkEnd w:id="1834"/>
      <w:bookmarkEnd w:id="1835"/>
    </w:p>
    <w:p w14:paraId="75D92A15"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27306DD4" w14:textId="3E3700E2"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B510EF">
        <w:t>3.</w:t>
      </w:r>
      <w:del w:id="1836" w:author="Anders Hejlsberg" w:date="2014-11-01T15:43:00Z">
        <w:r w:rsidR="00633278">
          <w:delText>6</w:delText>
        </w:r>
      </w:del>
      <w:ins w:id="1837" w:author="Anders Hejlsberg" w:date="2014-11-01T15:43:00Z">
        <w:r w:rsidR="00B510EF">
          <w:t>7</w:t>
        </w:r>
      </w:ins>
      <w:r w:rsidR="00B510EF">
        <w:t>.2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07F21DC9"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14:paraId="6E6D4B3C" w14:textId="77777777" w:rsidR="0044410D" w:rsidRPr="0044410D" w:rsidRDefault="002A1EAD" w:rsidP="00236652">
      <w:pPr>
        <w:pStyle w:val="ListParagraph"/>
        <w:numPr>
          <w:ilvl w:val="0"/>
          <w:numId w:val="6"/>
        </w:numPr>
      </w:pPr>
      <w:r>
        <w:t>A property for each exported variable declaration.</w:t>
      </w:r>
    </w:p>
    <w:p w14:paraId="71EC24DF" w14:textId="77777777" w:rsidR="0044410D" w:rsidRPr="0044410D" w:rsidRDefault="002A1EAD" w:rsidP="00236652">
      <w:pPr>
        <w:pStyle w:val="ListParagraph"/>
        <w:numPr>
          <w:ilvl w:val="0"/>
          <w:numId w:val="6"/>
        </w:numPr>
      </w:pPr>
      <w:r>
        <w:t>A property of a function type for each exported function declaration.</w:t>
      </w:r>
    </w:p>
    <w:p w14:paraId="0B4F6465" w14:textId="77777777" w:rsidR="0044410D" w:rsidRPr="0044410D" w:rsidRDefault="002A1EAD" w:rsidP="00236652">
      <w:pPr>
        <w:pStyle w:val="ListParagraph"/>
        <w:numPr>
          <w:ilvl w:val="0"/>
          <w:numId w:val="6"/>
        </w:numPr>
      </w:pPr>
      <w:r>
        <w:t>A property of a constructor type for each exported class declaration.</w:t>
      </w:r>
    </w:p>
    <w:p w14:paraId="7FCB2106" w14:textId="77777777" w:rsidR="0044410D" w:rsidRPr="0044410D" w:rsidRDefault="0053344D" w:rsidP="00236652">
      <w:pPr>
        <w:pStyle w:val="ListParagraph"/>
        <w:numPr>
          <w:ilvl w:val="0"/>
          <w:numId w:val="6"/>
        </w:numPr>
      </w:pPr>
      <w:r>
        <w:t>A property of an object type for each exported enum declaration.</w:t>
      </w:r>
    </w:p>
    <w:p w14:paraId="2EBED512"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6A00F0F9"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41296DB4" w14:textId="5F29B6F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B510EF">
        <w:t>3.</w:t>
      </w:r>
      <w:del w:id="1838" w:author="Anders Hejlsberg" w:date="2014-11-01T15:43:00Z">
        <w:r w:rsidR="00633278">
          <w:delText>5</w:delText>
        </w:r>
      </w:del>
      <w:ins w:id="1839" w:author="Anders Hejlsberg" w:date="2014-11-01T15:43:00Z">
        <w:r w:rsidR="00B510EF">
          <w:t>6</w:t>
        </w:r>
      </w:ins>
      <w:r w:rsidR="001959D9">
        <w:fldChar w:fldCharType="end"/>
      </w:r>
      <w:r>
        <w:t>). Those named types must be at least as accessible as the exported member</w:t>
      </w:r>
      <w:r w:rsidR="00A163ED">
        <w:t>, or otherwise an error occurs.</w:t>
      </w:r>
    </w:p>
    <w:p w14:paraId="6D6265C9"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72E7B03A" w14:textId="77777777"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14:paraId="3D60839A" w14:textId="77777777"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14:paraId="3AA57F64" w14:textId="77777777" w:rsidR="0044410D" w:rsidRPr="0044410D" w:rsidRDefault="001B42DC" w:rsidP="00236652">
      <w:pPr>
        <w:pStyle w:val="ListParagraph"/>
        <w:numPr>
          <w:ilvl w:val="0"/>
          <w:numId w:val="22"/>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7A14EE00" w14:textId="77777777"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0FFB6B91" w14:textId="77777777" w:rsidR="0044410D" w:rsidRPr="0044410D" w:rsidRDefault="00F67AAC" w:rsidP="00236652">
      <w:pPr>
        <w:pStyle w:val="ListParagraph"/>
        <w:numPr>
          <w:ilvl w:val="0"/>
          <w:numId w:val="22"/>
        </w:numPr>
      </w:pPr>
      <w:r>
        <w:t>A module directly depends on its exported members.</w:t>
      </w:r>
    </w:p>
    <w:p w14:paraId="3B5A4D01" w14:textId="77777777"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1248E31A" w14:textId="77777777"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113D17B7"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B510EF">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6FC394F4" w14:textId="77777777" w:rsidR="0044410D" w:rsidRPr="0044410D" w:rsidRDefault="002A1EAD" w:rsidP="00236652">
      <w:pPr>
        <w:pStyle w:val="ListParagraph"/>
        <w:numPr>
          <w:ilvl w:val="0"/>
          <w:numId w:val="21"/>
        </w:numPr>
      </w:pPr>
      <w:r>
        <w:rPr>
          <w:i/>
        </w:rPr>
        <w:t>R</w:t>
      </w:r>
      <w:r>
        <w:t xml:space="preserve"> is the global module or an external module, or</w:t>
      </w:r>
    </w:p>
    <w:p w14:paraId="3D364DCD" w14:textId="77777777"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14:paraId="6753805F" w14:textId="77777777" w:rsidR="0044410D" w:rsidRPr="0044410D" w:rsidRDefault="002A1EAD" w:rsidP="002A1EAD">
      <w:r>
        <w:t>In the example</w:t>
      </w:r>
    </w:p>
    <w:p w14:paraId="0970A09F" w14:textId="77777777"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40CE9AA6" w14:textId="77777777"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14:paraId="510FB68F" w14:textId="77777777"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14:paraId="62DB6723" w14:textId="77777777" w:rsidR="0044410D" w:rsidRPr="0044410D" w:rsidRDefault="00927C88" w:rsidP="00927C88">
      <w:pPr>
        <w:pStyle w:val="Heading2"/>
      </w:pPr>
      <w:bookmarkStart w:id="1840" w:name="_Ref352749355"/>
      <w:bookmarkStart w:id="1841" w:name="_Toc402619964"/>
      <w:bookmarkStart w:id="1842" w:name="_Toc401414149"/>
      <w:r>
        <w:t>Declaration Merging</w:t>
      </w:r>
      <w:bookmarkEnd w:id="1840"/>
      <w:bookmarkEnd w:id="1841"/>
      <w:bookmarkEnd w:id="1842"/>
    </w:p>
    <w:p w14:paraId="161085BB" w14:textId="77777777"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B510EF">
        <w:t>2.3</w:t>
      </w:r>
      <w:r>
        <w:fldChar w:fldCharType="end"/>
      </w:r>
      <w:r>
        <w:t>) contribute to a single module. For example, the following two declarations of a module outer might be located in separate source files.</w:t>
      </w:r>
    </w:p>
    <w:p w14:paraId="12E70C83" w14:textId="77777777" w:rsidR="0044410D" w:rsidRPr="0044410D" w:rsidRDefault="00927C88" w:rsidP="00927C88">
      <w:pPr>
        <w:ind w:left="360"/>
      </w:pPr>
      <w:r>
        <w:t>File a.ts:</w:t>
      </w:r>
    </w:p>
    <w:p w14:paraId="44D7AC32" w14:textId="77777777"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14:paraId="20F5D342" w14:textId="77777777" w:rsidR="0044410D" w:rsidRPr="0044410D" w:rsidRDefault="00927C88" w:rsidP="00927C88">
      <w:pPr>
        <w:ind w:left="360"/>
      </w:pPr>
      <w:r>
        <w:t>File b.ts:</w:t>
      </w:r>
    </w:p>
    <w:p w14:paraId="11B63D55" w14:textId="77777777"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14:paraId="175B9BC1"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30730598" w14:textId="77777777"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14:paraId="47AA60D3"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6E5158DD"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41CB0ACD" w14:textId="77777777"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256A1F55" w14:textId="77777777"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7340D6F1" w14:textId="77777777" w:rsidR="0044410D" w:rsidRPr="0044410D" w:rsidRDefault="007C1F72" w:rsidP="00236652">
      <w:pPr>
        <w:pStyle w:val="ListParagraph"/>
        <w:numPr>
          <w:ilvl w:val="0"/>
          <w:numId w:val="46"/>
        </w:numPr>
      </w:pPr>
      <w:r>
        <w:lastRenderedPageBreak/>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1982DE4E"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4C970876" w14:textId="77777777" w:rsidR="0044410D" w:rsidRPr="0044410D" w:rsidRDefault="0030183A" w:rsidP="00397764">
      <w:r w:rsidRPr="005C28E7">
        <w:t>The example</w:t>
      </w:r>
    </w:p>
    <w:p w14:paraId="592C8490" w14:textId="77777777"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14:paraId="1BE65F28" w14:textId="77777777"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14:paraId="6FDD4903" w14:textId="77777777"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14:paraId="1746DCDF" w14:textId="77777777"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14:paraId="14941654" w14:textId="77777777"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14:paraId="10295AA7" w14:textId="77777777" w:rsidR="0044410D" w:rsidRPr="0044410D" w:rsidRDefault="0053344D" w:rsidP="0053344D">
      <w:pPr>
        <w:pStyle w:val="Heading2"/>
      </w:pPr>
      <w:bookmarkStart w:id="1843" w:name="_Toc402619965"/>
      <w:bookmarkStart w:id="1844" w:name="_Toc401414150"/>
      <w:r>
        <w:t>Code Generation</w:t>
      </w:r>
      <w:bookmarkEnd w:id="1843"/>
      <w:bookmarkEnd w:id="1844"/>
    </w:p>
    <w:p w14:paraId="1D876CBF" w14:textId="77777777" w:rsidR="0044410D" w:rsidRPr="0044410D" w:rsidRDefault="0053344D" w:rsidP="0053344D">
      <w:r>
        <w:t>An internal module generates JavaScript code that is equivalent to the following:</w:t>
      </w:r>
    </w:p>
    <w:p w14:paraId="6F639813" w14:textId="77777777"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14:paraId="5ACE160C" w14:textId="77777777" w:rsidR="0044410D" w:rsidRPr="0044410D" w:rsidRDefault="00DD473A" w:rsidP="001036A3">
      <w:r>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 xml:space="preserve">Note that the entire module </w:t>
      </w:r>
      <w:r w:rsidR="001036A3">
        <w:lastRenderedPageBreak/>
        <w:t>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14:paraId="2F30C205" w14:textId="77777777" w:rsidR="0044410D" w:rsidRPr="0044410D" w:rsidRDefault="00DD473A" w:rsidP="0053344D">
      <w:r>
        <w:t>An import statement generates code of the form</w:t>
      </w:r>
    </w:p>
    <w:p w14:paraId="7C9016B9" w14:textId="77777777" w:rsidR="0044410D" w:rsidRPr="0044410D" w:rsidRDefault="00DD473A" w:rsidP="00DD473A">
      <w:pPr>
        <w:pStyle w:val="Code"/>
      </w:pPr>
      <w:r w:rsidRPr="005C28E7">
        <w:rPr>
          <w:color w:val="0000FF"/>
          <w:highlight w:val="white"/>
        </w:rPr>
        <w:t>var</w:t>
      </w:r>
      <w:r w:rsidRPr="005C28E7">
        <w:t xml:space="preserve"> &lt;Alias&gt; = &lt;EntityName&gt;;</w:t>
      </w:r>
    </w:p>
    <w:p w14:paraId="3EC4C067"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1D15F960" w14:textId="77777777" w:rsidR="0044410D" w:rsidRPr="0044410D" w:rsidRDefault="00603956" w:rsidP="001036A3">
      <w:r>
        <w:t>When a variable is exported, all references to the variable in the body of the module are replaced with</w:t>
      </w:r>
    </w:p>
    <w:p w14:paraId="6F0C9610" w14:textId="77777777" w:rsidR="0044410D" w:rsidRPr="0044410D" w:rsidRDefault="00603956" w:rsidP="00603956">
      <w:pPr>
        <w:pStyle w:val="Code"/>
      </w:pPr>
      <w:r w:rsidRPr="005C28E7">
        <w:t>&lt;ModuleName&gt;.&lt;VariableName&gt;</w:t>
      </w:r>
    </w:p>
    <w:p w14:paraId="50E5DADF" w14:textId="77777777" w:rsidR="0044410D" w:rsidRPr="0044410D" w:rsidRDefault="00603956" w:rsidP="001036A3">
      <w:r>
        <w:t>This effectively promotes the variable to be a property on the module instance and ensures that all references to the variable become references to the property.</w:t>
      </w:r>
    </w:p>
    <w:p w14:paraId="1D0A8EFB" w14:textId="77777777" w:rsidR="0044410D" w:rsidRPr="0044410D" w:rsidRDefault="001036A3" w:rsidP="001036A3">
      <w:r>
        <w:t>When a function, class, enum, or module is exported, the code generated for the entity is followed by an assignment statement of the form</w:t>
      </w:r>
    </w:p>
    <w:p w14:paraId="391BF13A" w14:textId="77777777" w:rsidR="0044410D" w:rsidRPr="0044410D" w:rsidRDefault="001036A3" w:rsidP="001036A3">
      <w:pPr>
        <w:pStyle w:val="Code"/>
      </w:pPr>
      <w:r w:rsidRPr="005C28E7">
        <w:t>&lt;ModuleName&gt;.&lt;EntityName&gt; = &lt;EntityName&gt;;</w:t>
      </w:r>
    </w:p>
    <w:p w14:paraId="000200D6" w14:textId="77777777" w:rsidR="0044410D" w:rsidRPr="0044410D" w:rsidRDefault="00603956" w:rsidP="001036A3">
      <w:r>
        <w:t xml:space="preserve">This </w:t>
      </w:r>
      <w:r w:rsidRPr="00603956">
        <w:t>copies</w:t>
      </w:r>
      <w:r>
        <w:t xml:space="preserve"> a reference to the entity into a property on the module instance.</w:t>
      </w:r>
    </w:p>
    <w:p w14:paraId="67E6BF26" w14:textId="77777777" w:rsidR="0044410D" w:rsidRPr="0044410D" w:rsidRDefault="0044410D" w:rsidP="00683D5C">
      <w:pPr>
        <w:rPr>
          <w:highlight w:val="white"/>
        </w:rPr>
      </w:pPr>
    </w:p>
    <w:p w14:paraId="1A3FF17F"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22204A90" w14:textId="77777777" w:rsidR="0044410D" w:rsidRPr="0044410D" w:rsidRDefault="00963765" w:rsidP="00A67A5C">
      <w:pPr>
        <w:pStyle w:val="Heading1"/>
      </w:pPr>
      <w:bookmarkStart w:id="1845" w:name="_Toc402619966"/>
      <w:bookmarkStart w:id="1846" w:name="_Toc401414151"/>
      <w:r>
        <w:lastRenderedPageBreak/>
        <w:t>Source Files</w:t>
      </w:r>
      <w:r w:rsidR="00BD4D3D">
        <w:t xml:space="preserve"> and </w:t>
      </w:r>
      <w:r w:rsidR="002A1EAD">
        <w:t xml:space="preserve">External </w:t>
      </w:r>
      <w:r w:rsidR="002963F5">
        <w:t>Modules</w:t>
      </w:r>
      <w:bookmarkEnd w:id="1791"/>
      <w:bookmarkEnd w:id="1845"/>
      <w:bookmarkEnd w:id="1846"/>
    </w:p>
    <w:p w14:paraId="4BD93D58"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68133A4C" w14:textId="77777777"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44B073F0" w14:textId="77777777" w:rsidR="0044410D" w:rsidRPr="0044410D" w:rsidRDefault="00963765" w:rsidP="002261C4">
      <w:pPr>
        <w:pStyle w:val="Heading2"/>
      </w:pPr>
      <w:bookmarkStart w:id="1847" w:name="_Ref354732919"/>
      <w:bookmarkStart w:id="1848" w:name="_Toc402619967"/>
      <w:bookmarkStart w:id="1849" w:name="_Toc401414152"/>
      <w:r>
        <w:t>Source Files</w:t>
      </w:r>
      <w:bookmarkEnd w:id="1847"/>
      <w:bookmarkEnd w:id="1848"/>
      <w:bookmarkEnd w:id="1849"/>
    </w:p>
    <w:p w14:paraId="405CA178"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3CAB45EC"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11A63399"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30162549"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5CA13DE8"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30D0C5B3"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543D2464"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48A9EB4A"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ins w:id="1850" w:author="Anders Hejlsberg" w:date="2014-11-01T15:43:00Z">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ins>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39B4635B"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58545BFF"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B510EF">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B510EF">
        <w:t>6.1</w:t>
      </w:r>
      <w:r w:rsidR="00DC4E24">
        <w:fldChar w:fldCharType="end"/>
      </w:r>
      <w:r w:rsidR="00DC4E24">
        <w:t>) productions, and adds</w:t>
      </w:r>
      <w:ins w:id="1851" w:author="Anders Hejlsberg" w:date="2014-11-01T15:43:00Z">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B510EF">
          <w:t>3.9</w:t>
        </w:r>
        <w:r w:rsidR="00AA6DAC">
          <w:fldChar w:fldCharType="end"/>
        </w:r>
        <w:r w:rsidR="00AA6DAC">
          <w:t>),</w:t>
        </w:r>
      </w:ins>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B510EF">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B510EF">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B510EF">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B510EF">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B510EF">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B510EF">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B510EF">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B510EF">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B510EF">
        <w:t>12.2</w:t>
      </w:r>
      <w:r w:rsidR="00BE6EE7">
        <w:fldChar w:fldCharType="end"/>
      </w:r>
      <w:r w:rsidR="00BE6EE7">
        <w:t>)</w:t>
      </w:r>
      <w:r w:rsidR="008B5002">
        <w:t xml:space="preserve"> productions.</w:t>
      </w:r>
    </w:p>
    <w:p w14:paraId="375A197B"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16906757"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3CD93E69"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753C18C2"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B510EF">
        <w:t>12.2</w:t>
      </w:r>
      <w:r w:rsidR="00BE6EE7">
        <w:fldChar w:fldCharType="end"/>
      </w:r>
      <w:r w:rsidR="0053344D">
        <w:t>.</w:t>
      </w:r>
    </w:p>
    <w:p w14:paraId="1D8EC9C8" w14:textId="77777777" w:rsidR="0044410D" w:rsidRPr="0044410D" w:rsidRDefault="00B27DA9" w:rsidP="00963765">
      <w:pPr>
        <w:pStyle w:val="Heading3"/>
      </w:pPr>
      <w:bookmarkStart w:id="1852" w:name="_Toc402619968"/>
      <w:bookmarkStart w:id="1853" w:name="_Toc401414153"/>
      <w:r>
        <w:lastRenderedPageBreak/>
        <w:t>Source Files Dependencies</w:t>
      </w:r>
      <w:bookmarkEnd w:id="1852"/>
      <w:bookmarkEnd w:id="1853"/>
    </w:p>
    <w:p w14:paraId="09DFC883"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14:paraId="691C0EAC" w14:textId="77777777"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746BC874"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B510E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65F60086"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B510E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297F1495"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0B45744B" w14:textId="77777777" w:rsidR="0044410D" w:rsidRPr="0044410D" w:rsidRDefault="002261C4" w:rsidP="002261C4">
      <w:pPr>
        <w:pStyle w:val="Heading2"/>
      </w:pPr>
      <w:bookmarkStart w:id="1854" w:name="_Ref323816311"/>
      <w:bookmarkStart w:id="1855" w:name="_Toc402619969"/>
      <w:bookmarkStart w:id="1856" w:name="_Toc401414154"/>
      <w:r>
        <w:t>External Modules</w:t>
      </w:r>
      <w:bookmarkEnd w:id="1854"/>
      <w:bookmarkEnd w:id="1855"/>
      <w:bookmarkEnd w:id="1856"/>
    </w:p>
    <w:p w14:paraId="028B24C3"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2F0DF334"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4537EBBB" w14:textId="77777777" w:rsidR="0044410D" w:rsidRPr="0044410D" w:rsidRDefault="001A6DEF" w:rsidP="00236652">
      <w:pPr>
        <w:pStyle w:val="ListParagraph"/>
        <w:numPr>
          <w:ilvl w:val="0"/>
          <w:numId w:val="49"/>
        </w:numPr>
      </w:pPr>
      <w:r w:rsidRPr="001A6DEF">
        <w:rPr>
          <w:rStyle w:val="Production"/>
        </w:rPr>
        <w:t>ExternalImportDeclaration</w:t>
      </w:r>
      <w:r w:rsidR="00183CB0">
        <w:t>,</w:t>
      </w:r>
    </w:p>
    <w:p w14:paraId="0D5B4D9D" w14:textId="77777777" w:rsidR="0044410D" w:rsidRPr="0044410D" w:rsidRDefault="001A6DEF" w:rsidP="00236652">
      <w:pPr>
        <w:pStyle w:val="ListParagraph"/>
        <w:numPr>
          <w:ilvl w:val="0"/>
          <w:numId w:val="49"/>
        </w:numPr>
      </w:pPr>
      <w:r w:rsidRPr="001A6DEF">
        <w:rPr>
          <w:rStyle w:val="Production"/>
        </w:rPr>
        <w:t>ExportAssignment</w:t>
      </w:r>
      <w:r w:rsidR="00183CB0">
        <w:t>,</w:t>
      </w:r>
    </w:p>
    <w:p w14:paraId="02BD2A00" w14:textId="77777777"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14:paraId="2E00EAB0"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14:paraId="74382D9D"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14:paraId="2A3AE269"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14:paraId="300CB215" w14:textId="77777777" w:rsidR="00AA6DAC" w:rsidRPr="0044410D" w:rsidRDefault="00AA6DAC" w:rsidP="00AA6DAC">
      <w:pPr>
        <w:pStyle w:val="ListParagraph"/>
        <w:numPr>
          <w:ilvl w:val="0"/>
          <w:numId w:val="49"/>
        </w:numPr>
        <w:rPr>
          <w:ins w:id="1857" w:author="Anders Hejlsberg" w:date="2014-11-01T15:43:00Z"/>
        </w:rPr>
      </w:pPr>
      <w:ins w:id="1858" w:author="Anders Hejlsberg" w:date="2014-11-01T15:43:00Z">
        <w:r>
          <w:t xml:space="preserve">top-level exported </w:t>
        </w:r>
        <w:r>
          <w:rPr>
            <w:rStyle w:val="Production"/>
          </w:rPr>
          <w:t>TypeAlias</w:t>
        </w:r>
        <w:r w:rsidRPr="001A6DEF">
          <w:rPr>
            <w:rStyle w:val="Production"/>
          </w:rPr>
          <w:t>Declaration</w:t>
        </w:r>
        <w:r>
          <w:t>,</w:t>
        </w:r>
      </w:ins>
    </w:p>
    <w:p w14:paraId="7218A498"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14:paraId="366F5AAC"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14:paraId="68F65146"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14:paraId="4C98CDA2"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14:paraId="1D15AC93" w14:textId="77777777" w:rsidR="0044410D" w:rsidRPr="0044410D" w:rsidRDefault="007248FD" w:rsidP="00183CB0">
      <w:r>
        <w:lastRenderedPageBreak/>
        <w:t>that source file i</w:t>
      </w:r>
      <w:r w:rsidR="00AB2003">
        <w:t>s considered an external module; otherwise, the source file is considered part of the global module.</w:t>
      </w:r>
    </w:p>
    <w:p w14:paraId="638A4C61" w14:textId="77777777" w:rsidR="0044410D" w:rsidRPr="0044410D" w:rsidRDefault="006B6218" w:rsidP="00764DE2">
      <w:r>
        <w:t>Below is an example of two external modules</w:t>
      </w:r>
      <w:r w:rsidR="005E34FF">
        <w:t xml:space="preserve"> written</w:t>
      </w:r>
      <w:r w:rsidR="00BF722E">
        <w:t xml:space="preserve"> in separate source files</w:t>
      </w:r>
      <w:r w:rsidR="005E34FF">
        <w:t>.</w:t>
      </w:r>
    </w:p>
    <w:p w14:paraId="4BA1224B" w14:textId="77777777" w:rsidR="0044410D" w:rsidRPr="0044410D" w:rsidRDefault="00F860DD" w:rsidP="00F23473">
      <w:pPr>
        <w:ind w:left="360"/>
      </w:pPr>
      <w:r>
        <w:t>File main.ts</w:t>
      </w:r>
      <w:r w:rsidR="00DE2973">
        <w:t>:</w:t>
      </w:r>
    </w:p>
    <w:p w14:paraId="7FAD7727" w14:textId="77777777"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8F4735">
        <w:rPr>
          <w:color w:val="800000"/>
          <w:highlight w:val="white"/>
        </w:rPr>
        <w:t>"</w:t>
      </w:r>
      <w:r w:rsidR="006C5F0E">
        <w:rPr>
          <w:color w:val="800000"/>
          <w:highlight w:val="white"/>
        </w:rPr>
        <w:t>./</w:t>
      </w:r>
      <w:r w:rsidR="006B6218" w:rsidRPr="00787FA8">
        <w:rPr>
          <w:color w:val="800000"/>
          <w:highlight w:val="white"/>
        </w:rPr>
        <w:t>log</w:t>
      </w:r>
      <w:r w:rsidR="008F4735">
        <w:rPr>
          <w:color w:val="800000"/>
          <w:highlight w:val="white"/>
        </w:rPr>
        <w:t>"</w:t>
      </w:r>
      <w:r w:rsidR="006B6218">
        <w:t>);</w:t>
      </w:r>
      <w:r w:rsidR="0048218E" w:rsidRPr="0048218E">
        <w:br/>
      </w:r>
      <w:r w:rsidR="006B6218">
        <w:t>log.message(</w:t>
      </w:r>
      <w:r w:rsidR="008F4735">
        <w:rPr>
          <w:color w:val="800000"/>
          <w:highlight w:val="white"/>
        </w:rPr>
        <w:t>"</w:t>
      </w:r>
      <w:r w:rsidR="006B6218" w:rsidRPr="00787FA8">
        <w:rPr>
          <w:color w:val="800000"/>
          <w:highlight w:val="white"/>
        </w:rPr>
        <w:t>hello</w:t>
      </w:r>
      <w:r w:rsidR="008F4735">
        <w:rPr>
          <w:color w:val="800000"/>
          <w:highlight w:val="white"/>
        </w:rPr>
        <w:t>"</w:t>
      </w:r>
      <w:r w:rsidR="006B6218">
        <w:t>);</w:t>
      </w:r>
    </w:p>
    <w:p w14:paraId="3CC10030" w14:textId="77777777" w:rsidR="0044410D" w:rsidRPr="0044410D" w:rsidRDefault="00F860DD" w:rsidP="00F23473">
      <w:pPr>
        <w:ind w:left="360"/>
      </w:pPr>
      <w:r>
        <w:t>File log.ts</w:t>
      </w:r>
      <w:r w:rsidR="0044690E">
        <w:t>:</w:t>
      </w:r>
    </w:p>
    <w:p w14:paraId="5331165D" w14:textId="77777777"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14:paraId="1D33E154" w14:textId="77777777"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14:paraId="6A580A70"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B510E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B510EF">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4E9549FF" w14:textId="77777777" w:rsidR="0044410D" w:rsidRPr="0044410D" w:rsidRDefault="005E34FF" w:rsidP="005E34FF">
      <w:pPr>
        <w:pStyle w:val="Heading3"/>
      </w:pPr>
      <w:bookmarkStart w:id="1859" w:name="_Ref324173787"/>
      <w:bookmarkStart w:id="1860" w:name="_Toc402619970"/>
      <w:bookmarkStart w:id="1861" w:name="_Toc401414155"/>
      <w:r>
        <w:t>External Module Names</w:t>
      </w:r>
      <w:bookmarkEnd w:id="1859"/>
      <w:bookmarkEnd w:id="1860"/>
      <w:bookmarkEnd w:id="1861"/>
    </w:p>
    <w:p w14:paraId="50449746"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726C37E3" w14:textId="77777777"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14:paraId="3CA8E90A" w14:textId="77777777" w:rsidR="0044410D" w:rsidRPr="0044410D" w:rsidRDefault="005E34FF" w:rsidP="00236652">
      <w:pPr>
        <w:pStyle w:val="ListParagraph"/>
        <w:numPr>
          <w:ilvl w:val="0"/>
          <w:numId w:val="17"/>
        </w:numPr>
      </w:pPr>
      <w:r>
        <w:t xml:space="preserve">External module names may not have file-name extensions like </w:t>
      </w:r>
      <w:r w:rsidR="008F4735">
        <w:t>"</w:t>
      </w:r>
      <w:r>
        <w:t>.js</w:t>
      </w:r>
      <w:r w:rsidR="008F4735">
        <w:t>"</w:t>
      </w:r>
      <w:r>
        <w:t>.</w:t>
      </w:r>
    </w:p>
    <w:p w14:paraId="3700FBED" w14:textId="77777777"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14:paraId="3BCD7E07" w14:textId="77777777" w:rsidR="0044410D" w:rsidRPr="0044410D" w:rsidRDefault="005E34FF" w:rsidP="00236652">
      <w:pPr>
        <w:pStyle w:val="ListParagraph"/>
        <w:numPr>
          <w:ilvl w:val="0"/>
          <w:numId w:val="17"/>
        </w:numPr>
      </w:pPr>
      <w:r>
        <w:t>Top-level names are resolved off the conceptual module name space root.</w:t>
      </w:r>
    </w:p>
    <w:p w14:paraId="55689E98" w14:textId="77777777" w:rsidR="0044410D" w:rsidRPr="0044410D" w:rsidRDefault="005E34FF" w:rsidP="00236652">
      <w:pPr>
        <w:pStyle w:val="ListParagraph"/>
        <w:numPr>
          <w:ilvl w:val="0"/>
          <w:numId w:val="17"/>
        </w:numPr>
      </w:pPr>
      <w:r>
        <w:t>Relative names are resolved relative to the name of the module in which they occur.</w:t>
      </w:r>
    </w:p>
    <w:p w14:paraId="29991512" w14:textId="77777777"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70CA23EF" w14:textId="77777777" w:rsidR="0044410D" w:rsidRPr="0044410D" w:rsidRDefault="00155F0B" w:rsidP="005E34FF">
      <w:r>
        <w:lastRenderedPageBreak/>
        <w:t>An external module name in an import declaration is resolved as follows:</w:t>
      </w:r>
    </w:p>
    <w:p w14:paraId="15D18435" w14:textId="77777777"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14:paraId="21C9ACD0" w14:textId="77777777"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B510EF">
        <w:t>12.2</w:t>
      </w:r>
      <w:r w:rsidR="001A6DEF">
        <w:fldChar w:fldCharType="end"/>
      </w:r>
      <w:r>
        <w:t xml:space="preserve">) with a string literal that specifies that exact name, then the import declaration references that ambient external </w:t>
      </w:r>
      <w:r w:rsidR="0006010A">
        <w:t>module.</w:t>
      </w:r>
    </w:p>
    <w:p w14:paraId="50F76CF2" w14:textId="77777777"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B510EF">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3F1B6165" w14:textId="77777777" w:rsidR="0044410D" w:rsidRPr="0044410D" w:rsidRDefault="00767F57" w:rsidP="00767F57">
      <w:pPr>
        <w:pStyle w:val="Heading3"/>
      </w:pPr>
      <w:bookmarkStart w:id="1862" w:name="_Ref325089515"/>
      <w:bookmarkStart w:id="1863" w:name="_Toc402619971"/>
      <w:bookmarkStart w:id="1864" w:name="_Ref323816296"/>
      <w:bookmarkStart w:id="1865" w:name="_Ref323981484"/>
      <w:bookmarkStart w:id="1866" w:name="_Toc401414156"/>
      <w:r>
        <w:t>External Import Declarations</w:t>
      </w:r>
      <w:bookmarkEnd w:id="1862"/>
      <w:bookmarkEnd w:id="1863"/>
      <w:bookmarkEnd w:id="1866"/>
    </w:p>
    <w:p w14:paraId="18744599" w14:textId="77777777" w:rsidR="0044410D" w:rsidRPr="0044410D" w:rsidRDefault="00767F57" w:rsidP="00767F57">
      <w:r>
        <w:t>External import declarations are used to import external modules and create local aliases by which they may be referenced.</w:t>
      </w:r>
    </w:p>
    <w:p w14:paraId="3F9EB342"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464FB90D"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7B7B0BE6"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B510EF">
        <w:t>11.2.1</w:t>
      </w:r>
      <w:r>
        <w:fldChar w:fldCharType="end"/>
      </w:r>
      <w:r>
        <w:t>).</w:t>
      </w:r>
    </w:p>
    <w:p w14:paraId="3A847123"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05F52BDA" w14:textId="77777777" w:rsidR="0044410D" w:rsidRPr="0044410D" w:rsidRDefault="00C37548" w:rsidP="00905312">
      <w:pPr>
        <w:pStyle w:val="Heading3"/>
      </w:pPr>
      <w:bookmarkStart w:id="1867" w:name="_Toc402619972"/>
      <w:bookmarkStart w:id="1868" w:name="_Toc401414157"/>
      <w:bookmarkEnd w:id="1864"/>
      <w:bookmarkEnd w:id="1865"/>
      <w:r>
        <w:t>Export Declarations</w:t>
      </w:r>
      <w:bookmarkEnd w:id="1867"/>
      <w:bookmarkEnd w:id="1868"/>
    </w:p>
    <w:p w14:paraId="299FFF65"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B510E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B510EF">
        <w:t>10.4</w:t>
      </w:r>
      <w:r w:rsidR="00992DFF">
        <w:fldChar w:fldCharType="end"/>
      </w:r>
      <w:r w:rsidR="00992DFF">
        <w:t xml:space="preserve">) </w:t>
      </w:r>
      <w:r w:rsidR="005236AD">
        <w:t xml:space="preserve">in the external module </w:t>
      </w:r>
      <w:r w:rsidR="00992DFF">
        <w:t>are used to declare the members of this entity.</w:t>
      </w:r>
    </w:p>
    <w:p w14:paraId="7A159E2E" w14:textId="77777777"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B510EF">
        <w:t>10.1</w:t>
      </w:r>
      <w:r>
        <w:fldChar w:fldCharType="end"/>
      </w:r>
      <w:r>
        <w:t>), a</w:t>
      </w:r>
      <w:r w:rsidR="001A2FD2">
        <w:t>n external module containing only interface types and non-instantiated internal modules still has a module instance associated with it, albeit one with no members.</w:t>
      </w:r>
    </w:p>
    <w:p w14:paraId="2A623868" w14:textId="77777777"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14:paraId="151AC4A0" w14:textId="77777777" w:rsidR="0044410D" w:rsidRPr="0044410D" w:rsidRDefault="00977446" w:rsidP="00977446">
      <w:pPr>
        <w:pStyle w:val="Heading3"/>
      </w:pPr>
      <w:bookmarkStart w:id="1869" w:name="_Ref352416284"/>
      <w:bookmarkStart w:id="1870" w:name="_Toc402619973"/>
      <w:bookmarkStart w:id="1871" w:name="_Toc401414158"/>
      <w:r>
        <w:t>Export Assignments</w:t>
      </w:r>
      <w:bookmarkEnd w:id="1869"/>
      <w:bookmarkEnd w:id="1870"/>
      <w:bookmarkEnd w:id="1871"/>
    </w:p>
    <w:p w14:paraId="3EF5F59B"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7CDC2015"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23C7D199"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43C099BF" w14:textId="77777777" w:rsidR="0044410D" w:rsidRPr="0044410D" w:rsidRDefault="00915357" w:rsidP="00763D0A">
      <w:r>
        <w:t>It is an error for an external module to contain more than one export assignment.</w:t>
      </w:r>
    </w:p>
    <w:p w14:paraId="4ED712F2" w14:textId="77777777" w:rsidR="0044410D" w:rsidRPr="0044410D" w:rsidRDefault="00D92D0B" w:rsidP="00763D0A">
      <w:r>
        <w:t xml:space="preserve">Assume the following example resides in the file </w:t>
      </w:r>
      <w:r w:rsidR="008F4735">
        <w:t>'</w:t>
      </w:r>
      <w:r>
        <w:t>point.ts</w:t>
      </w:r>
      <w:r w:rsidR="008F4735">
        <w:t>'</w:t>
      </w:r>
      <w:r>
        <w:t>:</w:t>
      </w:r>
    </w:p>
    <w:p w14:paraId="2BFEB099" w14:textId="77777777" w:rsidR="0044410D" w:rsidRPr="0044410D" w:rsidRDefault="00D92D0B" w:rsidP="00D92D0B">
      <w:pPr>
        <w:pStyle w:val="Code"/>
      </w:pPr>
      <w:r w:rsidRPr="00D92D0B">
        <w:rPr>
          <w:color w:val="0000FF"/>
          <w:highlight w:val="white"/>
        </w:rPr>
        <w:t>export</w:t>
      </w:r>
      <w:r>
        <w:t xml:space="preserve"> = Point;</w:t>
      </w:r>
    </w:p>
    <w:p w14:paraId="64C99986" w14:textId="77777777"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14:paraId="25138F82" w14:textId="77777777"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14:paraId="7A75424B" w14:textId="77777777"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8F4735">
        <w:rPr>
          <w:color w:val="800000"/>
          <w:highlight w:val="white"/>
        </w:rPr>
        <w:t>"</w:t>
      </w:r>
      <w:r w:rsidR="006C5F0E">
        <w:rPr>
          <w:color w:val="800000"/>
          <w:highlight w:val="white"/>
        </w:rPr>
        <w:t>./</w:t>
      </w:r>
      <w:r w:rsidR="00D368AC" w:rsidRPr="006C5F0E">
        <w:rPr>
          <w:color w:val="800000"/>
          <w:highlight w:val="white"/>
        </w:rPr>
        <w:t>point</w:t>
      </w:r>
      <w:r w:rsidR="008F4735">
        <w:rPr>
          <w:color w:val="800000"/>
          <w:highlight w:val="white"/>
        </w:rPr>
        <w:t>"</w:t>
      </w:r>
      <w:r>
        <w:t>);</w:t>
      </w:r>
    </w:p>
    <w:p w14:paraId="7F7D2FCD" w14:textId="77777777"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14:paraId="009FD5B8" w14:textId="77777777" w:rsidR="0044410D" w:rsidRPr="0044410D" w:rsidRDefault="00D92D0B" w:rsidP="00D92D0B">
      <w:r>
        <w:t>Note that there is no requirement that the import alias use the same name as the exported entity.</w:t>
      </w:r>
    </w:p>
    <w:p w14:paraId="0ED6AC45" w14:textId="77777777" w:rsidR="0044410D" w:rsidRPr="0044410D" w:rsidRDefault="00521267" w:rsidP="00521267">
      <w:pPr>
        <w:pStyle w:val="Heading3"/>
      </w:pPr>
      <w:bookmarkStart w:id="1872" w:name="_Ref325381235"/>
      <w:bookmarkStart w:id="1873" w:name="_Ref352750126"/>
      <w:bookmarkStart w:id="1874" w:name="_Toc402619974"/>
      <w:bookmarkStart w:id="1875" w:name="_Ref325381204"/>
      <w:bookmarkStart w:id="1876" w:name="_Toc401414159"/>
      <w:r>
        <w:t>CommonJS Modules</w:t>
      </w:r>
      <w:bookmarkEnd w:id="1872"/>
      <w:bookmarkEnd w:id="1873"/>
      <w:bookmarkEnd w:id="1874"/>
      <w:bookmarkEnd w:id="1876"/>
    </w:p>
    <w:p w14:paraId="5C9B7DED"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543ACE8A" w14:textId="77777777"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B510EF">
        <w:t>11.2</w:t>
      </w:r>
      <w:r w:rsidR="002303EC">
        <w:fldChar w:fldCharType="end"/>
      </w:r>
      <w:r w:rsidR="002303EC">
        <w:t xml:space="preserve"> </w:t>
      </w:r>
      <w:r w:rsidR="00CA17A8">
        <w:t>above generates the following JavaScript code when compiled f</w:t>
      </w:r>
      <w:r w:rsidR="003A0739">
        <w:t>or the CommonJS Modules pattern:</w:t>
      </w:r>
    </w:p>
    <w:p w14:paraId="6F1279C5" w14:textId="77777777" w:rsidR="0044410D" w:rsidRPr="0044410D" w:rsidRDefault="003A0739" w:rsidP="00F23473">
      <w:pPr>
        <w:ind w:left="360"/>
      </w:pPr>
      <w:r>
        <w:t>File main.js</w:t>
      </w:r>
      <w:r w:rsidR="00521267">
        <w:t>:</w:t>
      </w:r>
    </w:p>
    <w:p w14:paraId="32D65B26" w14:textId="77777777" w:rsidR="0044410D" w:rsidRPr="0044410D" w:rsidRDefault="00521267" w:rsidP="00521267">
      <w:pPr>
        <w:pStyle w:val="Code"/>
      </w:pPr>
      <w:r w:rsidRPr="00C32601">
        <w:rPr>
          <w:color w:val="0000FF"/>
          <w:highlight w:val="white"/>
        </w:rPr>
        <w:lastRenderedPageBreak/>
        <w:t>var</w:t>
      </w:r>
      <w:r>
        <w:t xml:space="preserve"> log = require(</w:t>
      </w:r>
      <w:r w:rsidR="008F4735">
        <w:rPr>
          <w:color w:val="800000"/>
          <w:highlight w:val="white"/>
        </w:rPr>
        <w:t>"</w:t>
      </w:r>
      <w:r w:rsidR="006C5F0E">
        <w:rPr>
          <w:color w:val="800000"/>
          <w:highlight w:val="white"/>
        </w:rPr>
        <w:t>./</w:t>
      </w:r>
      <w:r w:rsidRPr="00787FA8">
        <w:rPr>
          <w:color w:val="800000"/>
          <w:highlight w:val="white"/>
        </w:rPr>
        <w:t>log</w:t>
      </w:r>
      <w:r w:rsidR="008F4735">
        <w:rPr>
          <w:color w:val="800000"/>
          <w:highlight w:val="white"/>
        </w:rPr>
        <w:t>"</w:t>
      </w:r>
      <w:r>
        <w:t>);</w:t>
      </w:r>
      <w:r w:rsidR="0048218E" w:rsidRPr="0048218E">
        <w:br/>
      </w:r>
      <w:r>
        <w:t>log.message(</w:t>
      </w:r>
      <w:r w:rsidR="008F4735">
        <w:rPr>
          <w:color w:val="800000"/>
          <w:highlight w:val="white"/>
        </w:rPr>
        <w:t>"</w:t>
      </w:r>
      <w:r w:rsidRPr="00787FA8">
        <w:rPr>
          <w:color w:val="800000"/>
          <w:highlight w:val="white"/>
        </w:rPr>
        <w:t>hello</w:t>
      </w:r>
      <w:r w:rsidR="008F4735">
        <w:rPr>
          <w:color w:val="800000"/>
          <w:highlight w:val="white"/>
        </w:rPr>
        <w:t>"</w:t>
      </w:r>
      <w:r>
        <w:t>);</w:t>
      </w:r>
    </w:p>
    <w:p w14:paraId="64739FE3" w14:textId="77777777" w:rsidR="0044410D" w:rsidRPr="0044410D" w:rsidRDefault="00F0139F" w:rsidP="00F0139F">
      <w:pPr>
        <w:ind w:left="360"/>
      </w:pPr>
      <w:r>
        <w:t>File log.js:</w:t>
      </w:r>
    </w:p>
    <w:p w14:paraId="42C9B490" w14:textId="77777777"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14:paraId="4F20BDC5"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B510EF">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361D1704" w14:textId="77777777" w:rsidR="0044410D" w:rsidRPr="0044410D" w:rsidRDefault="00F23473" w:rsidP="00C65614">
      <w:r>
        <w:t>An example:</w:t>
      </w:r>
    </w:p>
    <w:p w14:paraId="1508D63D" w14:textId="77777777" w:rsidR="0044410D" w:rsidRPr="0044410D" w:rsidRDefault="00F860DD" w:rsidP="00F23473">
      <w:pPr>
        <w:ind w:left="360"/>
      </w:pPr>
      <w:r>
        <w:t>File geometry.ts</w:t>
      </w:r>
      <w:r w:rsidR="00C65614">
        <w:t>:</w:t>
      </w:r>
    </w:p>
    <w:p w14:paraId="0F0F9736"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6428BD2B"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14:paraId="09EE1090" w14:textId="77777777" w:rsidR="0044410D" w:rsidRPr="0044410D" w:rsidRDefault="00F860DD" w:rsidP="00F23473">
      <w:pPr>
        <w:ind w:left="360"/>
      </w:pPr>
      <w:r>
        <w:t>File game.ts</w:t>
      </w:r>
      <w:r w:rsidR="00C65614">
        <w:t>:</w:t>
      </w:r>
    </w:p>
    <w:p w14:paraId="0CFE140C" w14:textId="77777777"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0A53B886"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48DAADF1" w14:textId="77777777" w:rsidR="0044410D" w:rsidRPr="0044410D" w:rsidRDefault="00F23473" w:rsidP="00F23473">
      <w:pPr>
        <w:pStyle w:val="Code"/>
      </w:pPr>
      <w:r w:rsidRPr="00C32601">
        <w:rPr>
          <w:color w:val="0000FF"/>
          <w:highlight w:val="white"/>
        </w:rPr>
        <w:t>var</w:t>
      </w:r>
      <w:r>
        <w:t xml:space="preserve"> g = require(</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084FD869"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14:paraId="7A2DF029" w14:textId="77777777"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008F4735">
        <w:rPr>
          <w:color w:val="800000"/>
          <w:highlight w:val="white"/>
        </w:rPr>
        <w:t>"</w:t>
      </w:r>
      <w:r w:rsidR="006C5F0E">
        <w:rPr>
          <w:color w:val="800000"/>
          <w:highlight w:val="white"/>
        </w:rPr>
        <w:t>./</w:t>
      </w:r>
      <w:r w:rsidRPr="00787FA8">
        <w:rPr>
          <w:color w:val="800000"/>
          <w:highlight w:val="white"/>
        </w:rPr>
        <w:t>geometry</w:t>
      </w:r>
      <w:r w:rsidR="008F4735">
        <w:rPr>
          <w:color w:val="800000"/>
          <w:highlight w:val="white"/>
        </w:rPr>
        <w:t>"</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4F6341B1" w14:textId="77777777"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2DDBF340" w14:textId="77777777"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6A0FB0D2" w14:textId="77777777" w:rsidR="0044410D" w:rsidRPr="0044410D" w:rsidRDefault="003400B1" w:rsidP="003400B1">
      <w:pPr>
        <w:pStyle w:val="Heading3"/>
      </w:pPr>
      <w:bookmarkStart w:id="1877" w:name="_Ref325471838"/>
      <w:bookmarkStart w:id="1878" w:name="_Toc402619975"/>
      <w:bookmarkStart w:id="1879" w:name="_Toc401414160"/>
      <w:r>
        <w:t>AMD Modules</w:t>
      </w:r>
      <w:bookmarkEnd w:id="1875"/>
      <w:bookmarkEnd w:id="1877"/>
      <w:bookmarkEnd w:id="1878"/>
      <w:bookmarkEnd w:id="1879"/>
    </w:p>
    <w:p w14:paraId="76FF4892"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3A8FF28A"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3F586862" w14:textId="77777777" w:rsidR="0044410D" w:rsidRPr="0044410D" w:rsidRDefault="00DE2973" w:rsidP="006246CF">
      <w:pPr>
        <w:ind w:left="360"/>
      </w:pPr>
      <w:r>
        <w:t>File main.js:</w:t>
      </w:r>
    </w:p>
    <w:p w14:paraId="3DA93FAF" w14:textId="77777777" w:rsidR="0044410D" w:rsidRPr="0044410D" w:rsidRDefault="00DE2973" w:rsidP="00DE2973">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008F4735">
        <w:rPr>
          <w:color w:val="800000"/>
          <w:highlight w:val="white"/>
        </w:rPr>
        <w:t>"</w:t>
      </w:r>
      <w:r w:rsidR="003C33A8">
        <w:rPr>
          <w:color w:val="800000"/>
          <w:highlight w:val="white"/>
        </w:rPr>
        <w:t>./</w:t>
      </w:r>
      <w:r w:rsidRPr="00787FA8">
        <w:rPr>
          <w:color w:val="800000"/>
          <w:highlight w:val="white"/>
        </w:rPr>
        <w:t>log</w:t>
      </w:r>
      <w:r w:rsidR="008F4735">
        <w:rPr>
          <w:color w:val="800000"/>
          <w:highlight w:val="white"/>
        </w:rPr>
        <w:t>"</w:t>
      </w:r>
      <w:r>
        <w:t xml:space="preserve">], </w:t>
      </w:r>
      <w:r w:rsidRPr="00C32601">
        <w:rPr>
          <w:color w:val="0000FF"/>
          <w:highlight w:val="white"/>
        </w:rPr>
        <w:t>function</w:t>
      </w:r>
      <w:r>
        <w:t>(require, exports, log) {</w:t>
      </w:r>
      <w:r w:rsidR="0048218E" w:rsidRPr="0048218E">
        <w:br/>
      </w:r>
      <w:r>
        <w:t xml:space="preserve">    log.message(</w:t>
      </w:r>
      <w:r w:rsidR="008F4735">
        <w:rPr>
          <w:color w:val="800000"/>
          <w:highlight w:val="white"/>
        </w:rPr>
        <w:t>"</w:t>
      </w:r>
      <w:r w:rsidRPr="00787FA8">
        <w:rPr>
          <w:color w:val="800000"/>
          <w:highlight w:val="white"/>
        </w:rPr>
        <w:t>hello</w:t>
      </w:r>
      <w:r w:rsidR="008F4735">
        <w:rPr>
          <w:color w:val="800000"/>
          <w:highlight w:val="white"/>
        </w:rPr>
        <w:t>"</w:t>
      </w:r>
      <w:r>
        <w:t>);</w:t>
      </w:r>
      <w:r w:rsidR="0048218E" w:rsidRPr="0048218E">
        <w:br/>
      </w:r>
      <w:r>
        <w:t>}</w:t>
      </w:r>
    </w:p>
    <w:p w14:paraId="20FCEC60" w14:textId="77777777" w:rsidR="0044410D" w:rsidRPr="0044410D" w:rsidRDefault="006246CF" w:rsidP="006246CF">
      <w:pPr>
        <w:ind w:left="360"/>
      </w:pPr>
      <w:r>
        <w:t>File log.js:</w:t>
      </w:r>
    </w:p>
    <w:p w14:paraId="2204E383" w14:textId="77777777" w:rsidR="0044410D" w:rsidRPr="0044410D" w:rsidRDefault="006246CF" w:rsidP="006246CF">
      <w:pPr>
        <w:pStyle w:val="Code"/>
      </w:pPr>
      <w:r>
        <w:t>define([</w:t>
      </w:r>
      <w:r w:rsidR="008F4735">
        <w:rPr>
          <w:color w:val="800000"/>
          <w:highlight w:val="white"/>
        </w:rPr>
        <w:t>"</w:t>
      </w:r>
      <w:r w:rsidRPr="00787FA8">
        <w:rPr>
          <w:color w:val="800000"/>
          <w:highlight w:val="white"/>
        </w:rPr>
        <w:t>require</w:t>
      </w:r>
      <w:r w:rsidR="008F4735">
        <w:rPr>
          <w:color w:val="800000"/>
          <w:highlight w:val="white"/>
        </w:rPr>
        <w:t>"</w:t>
      </w:r>
      <w:r>
        <w:t xml:space="preserve">, </w:t>
      </w:r>
      <w:r w:rsidR="008F4735">
        <w:rPr>
          <w:color w:val="800000"/>
          <w:highlight w:val="white"/>
        </w:rPr>
        <w:t>"</w:t>
      </w:r>
      <w:r w:rsidRPr="00787FA8">
        <w:rPr>
          <w:color w:val="800000"/>
          <w:highlight w:val="white"/>
        </w:rPr>
        <w:t>exports</w:t>
      </w:r>
      <w:r w:rsidR="008F4735">
        <w:rPr>
          <w:color w:val="800000"/>
          <w:highlight w:val="white"/>
        </w:rPr>
        <w:t>"</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14:paraId="3098DAC1"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730CE07F" w14:textId="77777777" w:rsidR="0044410D" w:rsidRPr="0044410D" w:rsidRDefault="0044410D" w:rsidP="0074339D"/>
    <w:p w14:paraId="500D65CA"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2D06E7C0" w14:textId="77777777" w:rsidR="0044410D" w:rsidRPr="0044410D" w:rsidRDefault="002963F5" w:rsidP="00A67A5C">
      <w:pPr>
        <w:pStyle w:val="Heading1"/>
      </w:pPr>
      <w:bookmarkStart w:id="1880" w:name="_Toc402619976"/>
      <w:bookmarkStart w:id="1881" w:name="_Toc401414161"/>
      <w:r>
        <w:lastRenderedPageBreak/>
        <w:t>Ambients</w:t>
      </w:r>
      <w:bookmarkEnd w:id="1880"/>
      <w:bookmarkEnd w:id="1881"/>
    </w:p>
    <w:p w14:paraId="7CF583C4" w14:textId="77777777" w:rsidR="0044410D" w:rsidRPr="0044410D" w:rsidRDefault="004E3BF9" w:rsidP="004E3BF9">
      <w:bookmarkStart w:id="188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71CD004B" w14:textId="77777777" w:rsidR="0044410D" w:rsidRPr="0044410D" w:rsidRDefault="00F34B07" w:rsidP="00F34B07">
      <w:pPr>
        <w:pStyle w:val="Heading2"/>
      </w:pPr>
      <w:bookmarkStart w:id="1883" w:name="_Ref343164647"/>
      <w:bookmarkStart w:id="1884" w:name="_Toc402619977"/>
      <w:bookmarkStart w:id="1885" w:name="_Toc401414162"/>
      <w:r>
        <w:t>Ambient Declarations</w:t>
      </w:r>
      <w:bookmarkEnd w:id="1882"/>
      <w:bookmarkEnd w:id="1883"/>
      <w:bookmarkEnd w:id="1884"/>
      <w:bookmarkEnd w:id="1885"/>
    </w:p>
    <w:p w14:paraId="60913475"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3D96460B"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4909F028" w14:textId="77777777" w:rsidR="0044410D" w:rsidRPr="0044410D" w:rsidRDefault="00F55A77" w:rsidP="002B7E4A">
      <w:pPr>
        <w:pStyle w:val="Heading3"/>
      </w:pPr>
      <w:bookmarkStart w:id="1886" w:name="_Toc402619978"/>
      <w:bookmarkStart w:id="1887" w:name="_Toc401414163"/>
      <w:r>
        <w:t>Ambient Variable Declarations</w:t>
      </w:r>
      <w:bookmarkEnd w:id="1886"/>
      <w:bookmarkEnd w:id="1887"/>
    </w:p>
    <w:p w14:paraId="1D4F1868" w14:textId="77777777" w:rsidR="0044410D" w:rsidRPr="0044410D" w:rsidRDefault="004E3BF9" w:rsidP="004E3BF9">
      <w:r>
        <w:t>An ambient variable declaration introduces a variable in the containing declaration space.</w:t>
      </w:r>
    </w:p>
    <w:p w14:paraId="7E681A81"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7ACDC710" w14:textId="77777777" w:rsidR="0044410D" w:rsidRPr="0044410D" w:rsidRDefault="004E3BF9" w:rsidP="004E3BF9">
      <w:r>
        <w:t>An ambient variable declaration may optionally include a type annotation. If no type annotation is present, the variable is assumed to have type Any.</w:t>
      </w:r>
    </w:p>
    <w:p w14:paraId="435AA8EC" w14:textId="77777777" w:rsidR="0044410D" w:rsidRPr="0044410D" w:rsidRDefault="004E3BF9" w:rsidP="004E3BF9">
      <w:r>
        <w:t>An ambient variable declaration does not permit an initializer expression to be present.</w:t>
      </w:r>
    </w:p>
    <w:p w14:paraId="080F462C" w14:textId="77777777" w:rsidR="0044410D" w:rsidRPr="0044410D" w:rsidRDefault="00F55A77" w:rsidP="00F55A77">
      <w:pPr>
        <w:pStyle w:val="Heading3"/>
      </w:pPr>
      <w:bookmarkStart w:id="1888" w:name="_Toc402619979"/>
      <w:bookmarkStart w:id="1889" w:name="_Toc401414164"/>
      <w:r>
        <w:t>Ambient Function Declarations</w:t>
      </w:r>
      <w:bookmarkEnd w:id="1888"/>
      <w:bookmarkEnd w:id="1889"/>
    </w:p>
    <w:p w14:paraId="4D03B0B1" w14:textId="77777777" w:rsidR="0044410D" w:rsidRPr="0044410D" w:rsidRDefault="004E3BF9" w:rsidP="004E3BF9">
      <w:r>
        <w:t>An ambient function declaration introduces a function in the containing declaration space.</w:t>
      </w:r>
    </w:p>
    <w:p w14:paraId="219E64AC"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5488E350" w14:textId="5E5D0BE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B510EF">
        <w:t>3.</w:t>
      </w:r>
      <w:del w:id="1890" w:author="Anders Hejlsberg" w:date="2014-11-01T15:43:00Z">
        <w:r w:rsidR="00633278">
          <w:delText>8</w:delText>
        </w:r>
      </w:del>
      <w:ins w:id="1891" w:author="Anders Hejlsberg" w:date="2014-11-01T15:43:00Z">
        <w:r w:rsidR="00B510EF">
          <w:t>10</w:t>
        </w:r>
      </w:ins>
      <w:r w:rsidR="00B510EF">
        <w:t>.2</w:t>
      </w:r>
      <w:r w:rsidR="002D6A71">
        <w:fldChar w:fldCharType="end"/>
      </w:r>
      <w:r w:rsidR="00050365">
        <w:t>) or differ only in their return types.</w:t>
      </w:r>
    </w:p>
    <w:p w14:paraId="2285632F" w14:textId="77777777" w:rsidR="0044410D" w:rsidRPr="0044410D" w:rsidRDefault="004E3BF9" w:rsidP="004E3BF9">
      <w:r>
        <w:t>Ambient function declarations cannot specify a function bodies and</w:t>
      </w:r>
      <w:r w:rsidRPr="000E3EE1">
        <w:t xml:space="preserve"> </w:t>
      </w:r>
      <w:r>
        <w:t>do not permit default parameter values.</w:t>
      </w:r>
    </w:p>
    <w:p w14:paraId="723AC3DC" w14:textId="77777777" w:rsidR="0044410D" w:rsidRPr="0044410D" w:rsidRDefault="00F55A77" w:rsidP="00F55A77">
      <w:pPr>
        <w:pStyle w:val="Heading3"/>
      </w:pPr>
      <w:bookmarkStart w:id="1892" w:name="_Toc402619980"/>
      <w:bookmarkStart w:id="1893" w:name="_Toc401414165"/>
      <w:r>
        <w:lastRenderedPageBreak/>
        <w:t>Ambient Class Declarations</w:t>
      </w:r>
      <w:bookmarkEnd w:id="1892"/>
      <w:bookmarkEnd w:id="1893"/>
    </w:p>
    <w:p w14:paraId="5378BB31" w14:textId="77777777" w:rsidR="0044410D" w:rsidRPr="0044410D" w:rsidRDefault="00205D69" w:rsidP="00205D69">
      <w:bookmarkStart w:id="1894"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59B232C5" w14:textId="77777777" w:rsidR="0044410D" w:rsidRPr="0044410D" w:rsidRDefault="00D32C3F" w:rsidP="00D32C3F">
      <w:pPr>
        <w:pStyle w:val="Grammar"/>
      </w:pPr>
      <w:bookmarkStart w:id="1895" w:name="_Ref334190903"/>
      <w:bookmarkStart w:id="1896"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2452A5F5"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11B55B2F"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7577CFDF"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106E87E3"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7B5FDC43"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2791FD83" w14:textId="77777777" w:rsidR="0044410D" w:rsidRPr="0044410D" w:rsidRDefault="00A65D47" w:rsidP="00A65D47">
      <w:pPr>
        <w:pStyle w:val="Heading3"/>
      </w:pPr>
      <w:bookmarkStart w:id="1897" w:name="_Toc402619981"/>
      <w:bookmarkStart w:id="1898" w:name="_Toc401414166"/>
      <w:r>
        <w:t>Ambient Enum Declarations</w:t>
      </w:r>
      <w:bookmarkEnd w:id="1897"/>
      <w:bookmarkEnd w:id="1898"/>
    </w:p>
    <w:p w14:paraId="26B75824" w14:textId="77777777"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62BD36D7" w14:textId="77777777" w:rsidR="0044410D" w:rsidRPr="0044410D" w:rsidRDefault="00473C26" w:rsidP="00473C26">
      <w:pPr>
        <w:pStyle w:val="Grammar"/>
      </w:pPr>
      <w:bookmarkStart w:id="1899"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14:paraId="0FEDC72D" w14:textId="77777777"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14:paraId="2FFEC07F" w14:textId="77777777"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14:paraId="5B2B95FC" w14:textId="77777777"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14:paraId="3225DA2F" w14:textId="77777777"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71301DA7" w14:textId="77777777" w:rsidR="0044410D" w:rsidRPr="0044410D" w:rsidRDefault="00F55A77" w:rsidP="00F55A77">
      <w:pPr>
        <w:pStyle w:val="Heading3"/>
      </w:pPr>
      <w:bookmarkStart w:id="1900" w:name="_Toc402619982"/>
      <w:bookmarkStart w:id="1901" w:name="_Toc401414167"/>
      <w:r>
        <w:lastRenderedPageBreak/>
        <w:t>Ambient Module Declarations</w:t>
      </w:r>
      <w:bookmarkEnd w:id="1894"/>
      <w:bookmarkEnd w:id="1895"/>
      <w:bookmarkEnd w:id="1896"/>
      <w:bookmarkEnd w:id="1899"/>
      <w:bookmarkEnd w:id="1900"/>
      <w:bookmarkEnd w:id="1901"/>
    </w:p>
    <w:p w14:paraId="5DEE950A" w14:textId="77777777" w:rsidR="0044410D" w:rsidRPr="0044410D" w:rsidRDefault="00205D69" w:rsidP="00205D69">
      <w:r>
        <w:t>An ambient module declaration d</w:t>
      </w:r>
      <w:r w:rsidR="00411EB0">
        <w:t xml:space="preserve">eclares an internal </w:t>
      </w:r>
      <w:r>
        <w:t>module.</w:t>
      </w:r>
    </w:p>
    <w:p w14:paraId="24D886C3" w14:textId="77777777" w:rsidR="0044410D" w:rsidRPr="0044410D" w:rsidRDefault="002B24E7" w:rsidP="002B24E7">
      <w:pPr>
        <w:pStyle w:val="Grammar"/>
      </w:pPr>
      <w:bookmarkStart w:id="1902"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21B6B06C"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789AE0F2"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68B48937"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7100F2FF"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4C770FAE" w14:textId="77777777" w:rsidR="0044410D" w:rsidRPr="0044410D" w:rsidRDefault="00E85238" w:rsidP="00362D45">
      <w:pPr>
        <w:pStyle w:val="Heading2"/>
      </w:pPr>
      <w:bookmarkStart w:id="1903" w:name="_Ref352677710"/>
      <w:bookmarkStart w:id="1904" w:name="_Ref357433218"/>
      <w:bookmarkStart w:id="1905" w:name="_Toc402619983"/>
      <w:bookmarkStart w:id="1906" w:name="_Toc401414168"/>
      <w:bookmarkEnd w:id="1902"/>
      <w:r>
        <w:t>Ambient External Module</w:t>
      </w:r>
      <w:bookmarkEnd w:id="1903"/>
      <w:r w:rsidR="002B24E7">
        <w:t xml:space="preserve"> Declarations</w:t>
      </w:r>
      <w:bookmarkEnd w:id="1904"/>
      <w:bookmarkEnd w:id="1905"/>
      <w:bookmarkEnd w:id="1906"/>
    </w:p>
    <w:p w14:paraId="0EA16765"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B510EF">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610857B8" w14:textId="77777777"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181A195E"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3C4BF7BA"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496B6679"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384709DF" w14:textId="77777777"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185288A8"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315143F0" w14:textId="77777777"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14:paraId="15A81CCA"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14:paraId="6D65399C"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5F6019C5" w14:textId="77777777" w:rsidR="0044410D" w:rsidRPr="0044410D" w:rsidRDefault="00535CEF" w:rsidP="00DB2A76">
      <w:r>
        <w:t>This has the same effect as a single combined declaration:</w:t>
      </w:r>
    </w:p>
    <w:p w14:paraId="04C97D67" w14:textId="77777777"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008F4735">
        <w:rPr>
          <w:color w:val="800000"/>
          <w:highlight w:val="white"/>
        </w:rPr>
        <w:t>"</w:t>
      </w:r>
      <w:r w:rsidRPr="00DB2A76">
        <w:rPr>
          <w:color w:val="800000"/>
          <w:highlight w:val="white"/>
        </w:rPr>
        <w:t>io</w:t>
      </w:r>
      <w:r w:rsidR="008F4735">
        <w:rPr>
          <w:color w:val="800000"/>
          <w:highlight w:val="white"/>
        </w:rPr>
        <w:t>"</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40DC7BEF" w14:textId="77777777" w:rsidR="0044410D" w:rsidRPr="0044410D" w:rsidRDefault="0044410D" w:rsidP="00856E3A"/>
    <w:p w14:paraId="658B5D68"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2E8B59F7" w14:textId="77777777" w:rsidR="0044410D" w:rsidRPr="0044410D" w:rsidRDefault="00C63C76" w:rsidP="00856E3A">
      <w:pPr>
        <w:pStyle w:val="Appendix1"/>
      </w:pPr>
      <w:bookmarkStart w:id="1907" w:name="_Toc402619984"/>
      <w:bookmarkStart w:id="1908" w:name="_Toc401414169"/>
      <w:r>
        <w:lastRenderedPageBreak/>
        <w:t>Grammar</w:t>
      </w:r>
      <w:bookmarkEnd w:id="1907"/>
      <w:bookmarkEnd w:id="1908"/>
    </w:p>
    <w:p w14:paraId="330723E2"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B510EF">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33F8760F" w14:textId="77777777" w:rsidR="0044410D" w:rsidRPr="0044410D" w:rsidRDefault="00C63C76" w:rsidP="00C63C76">
      <w:pPr>
        <w:pStyle w:val="Appendix2"/>
      </w:pPr>
      <w:bookmarkStart w:id="1909" w:name="_Toc402619985"/>
      <w:bookmarkStart w:id="1910" w:name="_Toc401414170"/>
      <w:r>
        <w:t>Types</w:t>
      </w:r>
      <w:bookmarkEnd w:id="1909"/>
      <w:bookmarkEnd w:id="1910"/>
    </w:p>
    <w:p w14:paraId="5DD5F8EF"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74BBE0B5"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66A87191"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6719C494"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62975A19"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63686658"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372B2213" w14:textId="77777777" w:rsidR="0044410D" w:rsidRPr="0044410D" w:rsidRDefault="00FB13EF" w:rsidP="00FB13EF">
      <w:pPr>
        <w:pStyle w:val="Grammar"/>
      </w:pPr>
      <w:r>
        <w:rPr>
          <w:rStyle w:val="Production"/>
        </w:rPr>
        <w:t>TypeArgument:</w:t>
      </w:r>
      <w:r w:rsidR="0048218E" w:rsidRPr="0048218E">
        <w:br/>
      </w:r>
      <w:r>
        <w:rPr>
          <w:rStyle w:val="Production"/>
        </w:rPr>
        <w:t>Type</w:t>
      </w:r>
    </w:p>
    <w:p w14:paraId="0CC70028" w14:textId="77777777"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14:paraId="495DBC6C" w14:textId="77777777"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14:paraId="2C12566C" w14:textId="77777777"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568A493F" w14:textId="77777777"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1228D1D4" w14:textId="77777777"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14:paraId="4306609F" w14:textId="77777777"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66B58CD9" w14:textId="77777777"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5DE95FE9" w14:textId="77777777"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5D1149E1" w14:textId="77777777"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7B4C2D94" w14:textId="77777777"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14:paraId="347D75BC" w14:textId="77777777"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4C1A8796" w14:textId="77777777" w:rsidR="005C26F3" w:rsidRDefault="005C26F3" w:rsidP="005C26F3">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30D05A9D" w14:textId="77777777" w:rsidR="005C26F3" w:rsidRDefault="005C26F3" w:rsidP="005C26F3">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4430F9B3" w14:textId="77777777"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25E81881" w14:textId="77777777"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5400C37C" w14:textId="77777777" w:rsidR="005C26F3" w:rsidRDefault="005C26F3" w:rsidP="005C26F3">
      <w:pPr>
        <w:pStyle w:val="Grammar"/>
      </w:pPr>
      <w:r>
        <w:rPr>
          <w:rStyle w:val="Production"/>
        </w:rPr>
        <w:t>TupleElementType:</w:t>
      </w:r>
      <w:r>
        <w:br/>
      </w:r>
      <w:r>
        <w:rPr>
          <w:rStyle w:val="Production"/>
        </w:rPr>
        <w:t>Type</w:t>
      </w:r>
    </w:p>
    <w:p w14:paraId="3C5855D9" w14:textId="77777777"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14:paraId="23E22B98" w14:textId="77777777"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36AF1DD1" w14:textId="77777777"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7717AC38" w14:textId="77777777"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14:paraId="6236E39E" w14:textId="77777777"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14:paraId="6EC7073A" w14:textId="77777777"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646D2C50" w14:textId="77777777"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4B49D6A6"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6ABC731F" w14:textId="77777777"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5A995DC7"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48AF7C40"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0F3E7EBE"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6B90EA2E"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3174D887"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6AA38995"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1EE21177"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61C4D121"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5697C317" w14:textId="77777777"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17243CF9" w14:textId="77777777" w:rsidR="00AA6DAC" w:rsidRPr="0044410D" w:rsidRDefault="00AA6DAC" w:rsidP="00AA6DAC">
      <w:pPr>
        <w:pStyle w:val="Grammar"/>
        <w:rPr>
          <w:ins w:id="1911" w:author="Anders Hejlsberg" w:date="2014-11-01T15:43:00Z"/>
        </w:rPr>
      </w:pPr>
      <w:ins w:id="1912" w:author="Anders Hejlsberg" w:date="2014-11-01T15:43:00Z">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ins>
    </w:p>
    <w:p w14:paraId="6443DA59" w14:textId="77777777" w:rsidR="0044410D" w:rsidRPr="0044410D" w:rsidRDefault="00C63C76" w:rsidP="00C63C76">
      <w:pPr>
        <w:pStyle w:val="Appendix2"/>
      </w:pPr>
      <w:bookmarkStart w:id="1913" w:name="_Toc402619986"/>
      <w:bookmarkStart w:id="1914" w:name="_Toc401414171"/>
      <w:r>
        <w:lastRenderedPageBreak/>
        <w:t>Expressions</w:t>
      </w:r>
      <w:bookmarkEnd w:id="1913"/>
      <w:bookmarkEnd w:id="1914"/>
    </w:p>
    <w:p w14:paraId="1A1C6386"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4E22C154"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265F8F74"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3B0F2A1C"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4FCF4D43"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5ED3DC0E"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00ADE154"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29A9F7A2"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788DCA75"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729CD037" w14:textId="77777777"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04ECD12F" w14:textId="77777777" w:rsidR="0044410D" w:rsidRPr="0044410D" w:rsidRDefault="00C63C76" w:rsidP="00C63C76">
      <w:pPr>
        <w:pStyle w:val="Appendix2"/>
      </w:pPr>
      <w:bookmarkStart w:id="1915" w:name="_Toc402619987"/>
      <w:bookmarkStart w:id="1916" w:name="_Toc401414172"/>
      <w:r>
        <w:t>Statements</w:t>
      </w:r>
      <w:bookmarkEnd w:id="1915"/>
      <w:bookmarkEnd w:id="1916"/>
    </w:p>
    <w:p w14:paraId="0C21ADA7" w14:textId="77777777"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14:paraId="030F8E47" w14:textId="77777777" w:rsidR="0044410D" w:rsidRPr="0044410D" w:rsidRDefault="00AB1CD1" w:rsidP="00AB1CD1">
      <w:pPr>
        <w:pStyle w:val="Grammar"/>
      </w:pPr>
      <w:r>
        <w:rPr>
          <w:rStyle w:val="Production"/>
        </w:rPr>
        <w:lastRenderedPageBreak/>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14:paraId="06D1EC86" w14:textId="77777777"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14:paraId="3E6B8309" w14:textId="77777777" w:rsidR="0044410D" w:rsidRPr="0044410D" w:rsidRDefault="00C63C76" w:rsidP="00C63C76">
      <w:pPr>
        <w:pStyle w:val="Appendix2"/>
      </w:pPr>
      <w:bookmarkStart w:id="1917" w:name="_Toc402619988"/>
      <w:bookmarkStart w:id="1918" w:name="_Toc401414173"/>
      <w:r>
        <w:t>Functions</w:t>
      </w:r>
      <w:bookmarkEnd w:id="1917"/>
      <w:bookmarkEnd w:id="1918"/>
    </w:p>
    <w:p w14:paraId="3D8EBD23"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27FAC035" w14:textId="77777777"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59AC7896"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489AE955"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79F64FB8" w14:textId="77777777" w:rsidR="0044410D" w:rsidRPr="0044410D" w:rsidRDefault="00C63C76" w:rsidP="00C63C76">
      <w:pPr>
        <w:pStyle w:val="Appendix2"/>
      </w:pPr>
      <w:bookmarkStart w:id="1919" w:name="_Toc402619989"/>
      <w:bookmarkStart w:id="1920" w:name="_Toc401414174"/>
      <w:r>
        <w:t>Interfaces</w:t>
      </w:r>
      <w:bookmarkEnd w:id="1919"/>
      <w:bookmarkEnd w:id="1920"/>
    </w:p>
    <w:p w14:paraId="795D50FB"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0BF8B93A"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5FE6AC47"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2F6C0133"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5D76E076" w14:textId="77777777" w:rsidR="0044410D" w:rsidRPr="0044410D" w:rsidRDefault="00C63C76" w:rsidP="00C63C76">
      <w:pPr>
        <w:pStyle w:val="Appendix2"/>
      </w:pPr>
      <w:bookmarkStart w:id="1921" w:name="_Toc402619990"/>
      <w:bookmarkStart w:id="1922" w:name="_Toc401414175"/>
      <w:r>
        <w:t>Classes</w:t>
      </w:r>
      <w:bookmarkEnd w:id="1921"/>
      <w:bookmarkEnd w:id="1922"/>
    </w:p>
    <w:p w14:paraId="348DEE07"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43F1503E"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1BA0423A" w14:textId="77777777"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14:paraId="6E196D87" w14:textId="77777777" w:rsidR="0044410D" w:rsidRPr="0044410D" w:rsidRDefault="00FB13EF" w:rsidP="00FB13EF">
      <w:pPr>
        <w:pStyle w:val="Grammar"/>
      </w:pPr>
      <w:r>
        <w:rPr>
          <w:rStyle w:val="Production"/>
        </w:rPr>
        <w:lastRenderedPageBreak/>
        <w:t>ClassType:</w:t>
      </w:r>
      <w:r w:rsidR="0048218E" w:rsidRPr="0048218E">
        <w:br/>
      </w:r>
      <w:r>
        <w:rPr>
          <w:rStyle w:val="Production"/>
        </w:rPr>
        <w:t>TypeReference</w:t>
      </w:r>
    </w:p>
    <w:p w14:paraId="608BD8AA"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7003DEED"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5F8C1CE3" w14:textId="77777777"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1D3D14CC"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4B5391E7"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601122CF"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0C713B84"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6F04E209"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29605E1E"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71077F7C"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47B2A90A"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2C0BBB2D" w14:textId="77777777"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59187F51" w14:textId="77777777" w:rsidR="0044410D" w:rsidRPr="0044410D" w:rsidRDefault="00FB13EF" w:rsidP="00FB13EF">
      <w:pPr>
        <w:pStyle w:val="Grammar"/>
      </w:pPr>
      <w:r>
        <w:rPr>
          <w:rStyle w:val="Production"/>
        </w:rPr>
        <w:lastRenderedPageBreak/>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1BD93BB1"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77D3B30A"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0F887A40" w14:textId="77777777"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14:paraId="01C6A738" w14:textId="77777777" w:rsidR="0044410D" w:rsidRPr="0044410D" w:rsidRDefault="00C63C76" w:rsidP="00C63C76">
      <w:pPr>
        <w:pStyle w:val="Appendix2"/>
      </w:pPr>
      <w:bookmarkStart w:id="1923" w:name="_Toc402619991"/>
      <w:bookmarkStart w:id="1924" w:name="_Toc401414176"/>
      <w:r>
        <w:t>Enums</w:t>
      </w:r>
      <w:bookmarkEnd w:id="1923"/>
      <w:bookmarkEnd w:id="1924"/>
    </w:p>
    <w:p w14:paraId="3D09CB23" w14:textId="77777777"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3BC2D59C" w14:textId="77777777" w:rsidR="0044410D" w:rsidRPr="0044410D" w:rsidRDefault="00FB13EF" w:rsidP="00FB13EF">
      <w:pPr>
        <w:pStyle w:val="Grammar"/>
      </w:pPr>
      <w:r>
        <w:rPr>
          <w:rStyle w:val="Production"/>
        </w:rPr>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14:paraId="3C898EA0" w14:textId="77777777"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14:paraId="04315882" w14:textId="77777777"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14:paraId="741D3888" w14:textId="77777777"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14:paraId="200EBA49" w14:textId="77777777"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14:paraId="700D462D" w14:textId="77777777"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14:paraId="484A2D60" w14:textId="77777777"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14:paraId="60BB8D78" w14:textId="77777777" w:rsidR="0044410D" w:rsidRPr="0044410D" w:rsidRDefault="009536E9" w:rsidP="009536E9">
      <w:pPr>
        <w:pStyle w:val="Appendix2"/>
      </w:pPr>
      <w:bookmarkStart w:id="1925" w:name="_Toc402619992"/>
      <w:bookmarkStart w:id="1926" w:name="_Toc401414177"/>
      <w:r>
        <w:lastRenderedPageBreak/>
        <w:t>Internal Modules</w:t>
      </w:r>
      <w:bookmarkEnd w:id="1925"/>
      <w:bookmarkEnd w:id="1926"/>
    </w:p>
    <w:p w14:paraId="162F2D62"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2AECB496" w14:textId="77777777"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55D8A9DE"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73F99F82"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4A6933B7" w14:textId="77777777"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ins w:id="1927" w:author="Anders Hejlsberg" w:date="2014-11-01T15:43:00Z">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ins>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14:paraId="40F1C620"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164AA0E1"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480A96C1" w14:textId="77777777" w:rsidR="0044410D" w:rsidRPr="0044410D" w:rsidRDefault="00FB13EF" w:rsidP="00C63C76">
      <w:pPr>
        <w:pStyle w:val="Appendix2"/>
      </w:pPr>
      <w:bookmarkStart w:id="1928" w:name="_Toc402619993"/>
      <w:bookmarkStart w:id="1929" w:name="_Toc401414178"/>
      <w:r>
        <w:t>Source Files</w:t>
      </w:r>
      <w:r w:rsidR="00C63C76">
        <w:t xml:space="preserve"> and </w:t>
      </w:r>
      <w:r w:rsidR="009536E9">
        <w:t xml:space="preserve">External </w:t>
      </w:r>
      <w:r w:rsidR="00C63C76">
        <w:t>Modules</w:t>
      </w:r>
      <w:bookmarkEnd w:id="1928"/>
      <w:bookmarkEnd w:id="1929"/>
    </w:p>
    <w:p w14:paraId="59463ABC"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76482937"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49622AE6" w14:textId="77777777" w:rsidR="0044410D" w:rsidRPr="0044410D" w:rsidRDefault="00FB13EF" w:rsidP="00FB13EF">
      <w:pPr>
        <w:pStyle w:val="Grammar"/>
      </w:pPr>
      <w:r>
        <w:rPr>
          <w:rStyle w:val="Production"/>
        </w:rPr>
        <w:lastRenderedPageBreak/>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5614A66D" w14:textId="77777777"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71417A83"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7805E866"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15B19827" w14:textId="77777777"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ins w:id="1930" w:author="Anders Hejlsberg" w:date="2014-11-01T15:43:00Z">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ins>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14:paraId="5926D6D3"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420C4182"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6B39DE6F"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261729BC" w14:textId="77777777" w:rsidR="0044410D" w:rsidRPr="0044410D" w:rsidRDefault="00C63C76" w:rsidP="00C63C76">
      <w:pPr>
        <w:pStyle w:val="Appendix2"/>
      </w:pPr>
      <w:bookmarkStart w:id="1931" w:name="_Toc402619994"/>
      <w:bookmarkStart w:id="1932" w:name="_Toc401414179"/>
      <w:r>
        <w:t>Ambients</w:t>
      </w:r>
      <w:bookmarkEnd w:id="1931"/>
      <w:bookmarkEnd w:id="1932"/>
    </w:p>
    <w:p w14:paraId="61A8C9DE"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235528CF" w14:textId="77777777" w:rsidR="0044410D" w:rsidRPr="0044410D" w:rsidRDefault="00FB13EF" w:rsidP="00FB13EF">
      <w:pPr>
        <w:pStyle w:val="Grammar"/>
      </w:pPr>
      <w:r>
        <w:rPr>
          <w:rStyle w:val="Production"/>
        </w:rPr>
        <w:lastRenderedPageBreak/>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150B5AE7"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6FAB1141" w14:textId="77777777"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10C1D371"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76D94E05"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099309F5"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68F1C44F"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1E04EF68"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3E61210E" w14:textId="77777777"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14:paraId="2F3DD95F" w14:textId="77777777"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14:paraId="72C8EFB2" w14:textId="77777777"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14:paraId="21A065DE" w14:textId="77777777"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14:paraId="2170C633"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7E70501D" w14:textId="77777777" w:rsidR="0044410D" w:rsidRPr="0044410D" w:rsidRDefault="00FB13EF" w:rsidP="00FB13EF">
      <w:pPr>
        <w:pStyle w:val="Grammar"/>
      </w:pPr>
      <w:r>
        <w:rPr>
          <w:rStyle w:val="Production"/>
        </w:rPr>
        <w:lastRenderedPageBreak/>
        <w:t>AmbientModuleBody:</w:t>
      </w:r>
      <w:r w:rsidR="0048218E" w:rsidRPr="0048218E">
        <w:br/>
      </w:r>
      <w:r>
        <w:rPr>
          <w:rStyle w:val="Production"/>
        </w:rPr>
        <w:t>AmbientModuleElements</w:t>
      </w:r>
      <w:r>
        <w:rPr>
          <w:rStyle w:val="Production"/>
          <w:vertAlign w:val="subscript"/>
        </w:rPr>
        <w:t>opt</w:t>
      </w:r>
    </w:p>
    <w:p w14:paraId="35BE7494"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668B17F9" w14:textId="77777777"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01238CDE" w14:textId="77777777" w:rsidR="0044410D" w:rsidRPr="0044410D" w:rsidRDefault="00FB13EF" w:rsidP="00FB13EF">
      <w:pPr>
        <w:pStyle w:val="Grammar"/>
      </w:pPr>
      <w:r>
        <w:rPr>
          <w:rStyle w:val="Production"/>
        </w:rPr>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4BDFD938"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659D1880"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56C1E607"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67A27A39" w14:textId="77777777"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E3A52" w14:textId="77777777" w:rsidR="00397205" w:rsidRDefault="00397205" w:rsidP="009349E4">
      <w:pPr>
        <w:spacing w:after="0" w:line="240" w:lineRule="auto"/>
      </w:pPr>
      <w:r>
        <w:separator/>
      </w:r>
    </w:p>
  </w:endnote>
  <w:endnote w:type="continuationSeparator" w:id="0">
    <w:p w14:paraId="4E2CB9FF" w14:textId="77777777" w:rsidR="00397205" w:rsidRDefault="00397205" w:rsidP="009349E4">
      <w:pPr>
        <w:spacing w:after="0" w:line="240" w:lineRule="auto"/>
      </w:pPr>
      <w:r>
        <w:continuationSeparator/>
      </w:r>
    </w:p>
  </w:endnote>
  <w:endnote w:type="continuationNotice" w:id="1">
    <w:p w14:paraId="00A9895F" w14:textId="77777777" w:rsidR="00397205" w:rsidRDefault="00397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DF6D7" w14:textId="77777777" w:rsidR="0005449B" w:rsidRDefault="00054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5F37DB2F" w14:textId="77777777" w:rsidR="000E1002" w:rsidRPr="0044410D" w:rsidRDefault="000E1002">
        <w:pPr>
          <w:pStyle w:val="Footer"/>
          <w:jc w:val="center"/>
        </w:pPr>
        <w:r>
          <w:fldChar w:fldCharType="begin"/>
        </w:r>
        <w:r>
          <w:instrText xml:space="preserve"> PAGE   \* MERGEFORMAT </w:instrText>
        </w:r>
        <w:r>
          <w:fldChar w:fldCharType="separate"/>
        </w:r>
        <w:r w:rsidR="0005449B">
          <w:rPr>
            <w:noProof/>
          </w:rPr>
          <w:t>i</w:t>
        </w:r>
        <w:r>
          <w:rPr>
            <w:noProof/>
          </w:rPr>
          <w:fldChar w:fldCharType="end"/>
        </w:r>
      </w:p>
    </w:sdtContent>
  </w:sdt>
  <w:p w14:paraId="7CE08B4A" w14:textId="77777777" w:rsidR="000E1002" w:rsidRPr="0044410D" w:rsidRDefault="000E1002">
    <w:pPr>
      <w:pStyle w:val="Footer"/>
    </w:pPr>
  </w:p>
  <w:p w14:paraId="4D4C8154" w14:textId="77777777" w:rsidR="000E1002" w:rsidRDefault="000E10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27FE0E6F" w14:textId="77777777" w:rsidR="000E1002" w:rsidRPr="0044410D" w:rsidRDefault="000E1002">
        <w:pPr>
          <w:pStyle w:val="Footer"/>
          <w:jc w:val="center"/>
        </w:pPr>
        <w:r>
          <w:fldChar w:fldCharType="begin"/>
        </w:r>
        <w:r>
          <w:instrText xml:space="preserve"> PAGE   \* MERGEFORMAT </w:instrText>
        </w:r>
        <w:r>
          <w:fldChar w:fldCharType="separate"/>
        </w:r>
        <w:r w:rsidR="0005449B">
          <w:rPr>
            <w:noProof/>
          </w:rPr>
          <w:t>15</w:t>
        </w:r>
        <w:r>
          <w:rPr>
            <w:noProof/>
          </w:rPr>
          <w:fldChar w:fldCharType="end"/>
        </w:r>
      </w:p>
    </w:sdtContent>
  </w:sdt>
  <w:p w14:paraId="587C91DD" w14:textId="77777777" w:rsidR="000E1002" w:rsidRPr="0044410D" w:rsidRDefault="000E1002">
    <w:pPr>
      <w:pStyle w:val="Footer"/>
    </w:pPr>
  </w:p>
  <w:p w14:paraId="3DF4A773" w14:textId="77777777" w:rsidR="000E1002" w:rsidRDefault="000E100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4639A59C" w14:textId="77777777" w:rsidR="000E1002" w:rsidRPr="0044410D" w:rsidRDefault="000E1002">
        <w:pPr>
          <w:pStyle w:val="Footer"/>
          <w:jc w:val="center"/>
        </w:pPr>
        <w:r>
          <w:fldChar w:fldCharType="begin"/>
        </w:r>
        <w:r>
          <w:instrText xml:space="preserve"> PAGE   \* MERGEFORMAT </w:instrText>
        </w:r>
        <w:r>
          <w:fldChar w:fldCharType="separate"/>
        </w:r>
        <w:r w:rsidR="0005449B">
          <w:rPr>
            <w:noProof/>
          </w:rPr>
          <w:t>31</w:t>
        </w:r>
        <w:r>
          <w:rPr>
            <w:noProof/>
          </w:rPr>
          <w:fldChar w:fldCharType="end"/>
        </w:r>
      </w:p>
    </w:sdtContent>
  </w:sdt>
  <w:p w14:paraId="2C932B83" w14:textId="77777777" w:rsidR="000E1002" w:rsidRPr="0044410D" w:rsidRDefault="000E1002">
    <w:pPr>
      <w:pStyle w:val="Footer"/>
    </w:pPr>
  </w:p>
  <w:p w14:paraId="24F91243" w14:textId="77777777" w:rsidR="000E1002" w:rsidRDefault="000E1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04FC6" w14:textId="77777777" w:rsidR="00397205" w:rsidRDefault="00397205" w:rsidP="009349E4">
      <w:pPr>
        <w:spacing w:after="0" w:line="240" w:lineRule="auto"/>
      </w:pPr>
      <w:r>
        <w:separator/>
      </w:r>
    </w:p>
  </w:footnote>
  <w:footnote w:type="continuationSeparator" w:id="0">
    <w:p w14:paraId="2A2C510D" w14:textId="77777777" w:rsidR="00397205" w:rsidRDefault="00397205" w:rsidP="009349E4">
      <w:pPr>
        <w:spacing w:after="0" w:line="240" w:lineRule="auto"/>
      </w:pPr>
      <w:r>
        <w:continuationSeparator/>
      </w:r>
    </w:p>
  </w:footnote>
  <w:footnote w:type="continuationNotice" w:id="1">
    <w:p w14:paraId="6593F8C9" w14:textId="77777777" w:rsidR="00397205" w:rsidRDefault="003972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BDB0E" w14:textId="77777777" w:rsidR="0005449B" w:rsidRDefault="000544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C15450"/>
    <w:multiLevelType w:val="hybridMultilevel"/>
    <w:tmpl w:val="97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F979A0"/>
    <w:multiLevelType w:val="hybridMultilevel"/>
    <w:tmpl w:val="964E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66"/>
  </w:num>
  <w:num w:numId="4">
    <w:abstractNumId w:val="43"/>
  </w:num>
  <w:num w:numId="5">
    <w:abstractNumId w:val="40"/>
  </w:num>
  <w:num w:numId="6">
    <w:abstractNumId w:val="18"/>
  </w:num>
  <w:num w:numId="7">
    <w:abstractNumId w:val="6"/>
  </w:num>
  <w:num w:numId="8">
    <w:abstractNumId w:val="12"/>
  </w:num>
  <w:num w:numId="9">
    <w:abstractNumId w:val="19"/>
  </w:num>
  <w:num w:numId="10">
    <w:abstractNumId w:val="49"/>
  </w:num>
  <w:num w:numId="11">
    <w:abstractNumId w:val="15"/>
  </w:num>
  <w:num w:numId="12">
    <w:abstractNumId w:val="50"/>
  </w:num>
  <w:num w:numId="13">
    <w:abstractNumId w:val="36"/>
  </w:num>
  <w:num w:numId="14">
    <w:abstractNumId w:val="55"/>
  </w:num>
  <w:num w:numId="15">
    <w:abstractNumId w:val="32"/>
  </w:num>
  <w:num w:numId="16">
    <w:abstractNumId w:val="16"/>
  </w:num>
  <w:num w:numId="17">
    <w:abstractNumId w:val="22"/>
  </w:num>
  <w:num w:numId="18">
    <w:abstractNumId w:val="38"/>
  </w:num>
  <w:num w:numId="19">
    <w:abstractNumId w:val="3"/>
  </w:num>
  <w:num w:numId="20">
    <w:abstractNumId w:val="58"/>
  </w:num>
  <w:num w:numId="21">
    <w:abstractNumId w:val="62"/>
  </w:num>
  <w:num w:numId="22">
    <w:abstractNumId w:val="4"/>
  </w:num>
  <w:num w:numId="23">
    <w:abstractNumId w:val="26"/>
  </w:num>
  <w:num w:numId="24">
    <w:abstractNumId w:val="37"/>
  </w:num>
  <w:num w:numId="25">
    <w:abstractNumId w:val="0"/>
  </w:num>
  <w:num w:numId="26">
    <w:abstractNumId w:val="14"/>
  </w:num>
  <w:num w:numId="27">
    <w:abstractNumId w:val="8"/>
  </w:num>
  <w:num w:numId="28">
    <w:abstractNumId w:val="7"/>
  </w:num>
  <w:num w:numId="29">
    <w:abstractNumId w:val="45"/>
  </w:num>
  <w:num w:numId="30">
    <w:abstractNumId w:val="44"/>
  </w:num>
  <w:num w:numId="31">
    <w:abstractNumId w:val="56"/>
  </w:num>
  <w:num w:numId="32">
    <w:abstractNumId w:val="23"/>
  </w:num>
  <w:num w:numId="33">
    <w:abstractNumId w:val="34"/>
  </w:num>
  <w:num w:numId="34">
    <w:abstractNumId w:val="53"/>
  </w:num>
  <w:num w:numId="35">
    <w:abstractNumId w:val="52"/>
  </w:num>
  <w:num w:numId="36">
    <w:abstractNumId w:val="27"/>
  </w:num>
  <w:num w:numId="37">
    <w:abstractNumId w:val="24"/>
  </w:num>
  <w:num w:numId="38">
    <w:abstractNumId w:val="11"/>
  </w:num>
  <w:num w:numId="39">
    <w:abstractNumId w:val="47"/>
  </w:num>
  <w:num w:numId="40">
    <w:abstractNumId w:val="57"/>
  </w:num>
  <w:num w:numId="41">
    <w:abstractNumId w:val="39"/>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8"/>
  </w:num>
  <w:num w:numId="45">
    <w:abstractNumId w:val="59"/>
  </w:num>
  <w:num w:numId="46">
    <w:abstractNumId w:val="10"/>
  </w:num>
  <w:num w:numId="47">
    <w:abstractNumId w:val="41"/>
  </w:num>
  <w:num w:numId="48">
    <w:abstractNumId w:val="64"/>
  </w:num>
  <w:num w:numId="49">
    <w:abstractNumId w:val="33"/>
  </w:num>
  <w:num w:numId="50">
    <w:abstractNumId w:val="46"/>
  </w:num>
  <w:num w:numId="51">
    <w:abstractNumId w:val="2"/>
  </w:num>
  <w:num w:numId="52">
    <w:abstractNumId w:val="35"/>
  </w:num>
  <w:num w:numId="53">
    <w:abstractNumId w:val="17"/>
  </w:num>
  <w:num w:numId="54">
    <w:abstractNumId w:val="28"/>
  </w:num>
  <w:num w:numId="55">
    <w:abstractNumId w:val="42"/>
  </w:num>
  <w:num w:numId="56">
    <w:abstractNumId w:val="31"/>
  </w:num>
  <w:num w:numId="57">
    <w:abstractNumId w:val="29"/>
  </w:num>
  <w:num w:numId="58">
    <w:abstractNumId w:val="21"/>
  </w:num>
  <w:num w:numId="59">
    <w:abstractNumId w:val="54"/>
  </w:num>
  <w:num w:numId="60">
    <w:abstractNumId w:val="30"/>
  </w:num>
  <w:num w:numId="61">
    <w:abstractNumId w:val="61"/>
  </w:num>
  <w:num w:numId="62">
    <w:abstractNumId w:val="63"/>
  </w:num>
  <w:num w:numId="63">
    <w:abstractNumId w:val="20"/>
  </w:num>
  <w:num w:numId="64">
    <w:abstractNumId w:val="25"/>
  </w:num>
  <w:num w:numId="65">
    <w:abstractNumId w:val="65"/>
  </w:num>
  <w:num w:numId="66">
    <w:abstractNumId w:val="60"/>
  </w:num>
  <w:num w:numId="67">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58F"/>
    <w:rsid w:val="00001A9E"/>
    <w:rsid w:val="00001CC8"/>
    <w:rsid w:val="000028B8"/>
    <w:rsid w:val="00002DB4"/>
    <w:rsid w:val="00003A84"/>
    <w:rsid w:val="00004C57"/>
    <w:rsid w:val="000056EF"/>
    <w:rsid w:val="00005869"/>
    <w:rsid w:val="0000594A"/>
    <w:rsid w:val="0000686A"/>
    <w:rsid w:val="00007666"/>
    <w:rsid w:val="00010DBA"/>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61D"/>
    <w:rsid w:val="00027DA5"/>
    <w:rsid w:val="0003077D"/>
    <w:rsid w:val="000309C6"/>
    <w:rsid w:val="0003113A"/>
    <w:rsid w:val="000319F4"/>
    <w:rsid w:val="000324DA"/>
    <w:rsid w:val="00032842"/>
    <w:rsid w:val="00032DE2"/>
    <w:rsid w:val="00033595"/>
    <w:rsid w:val="00033799"/>
    <w:rsid w:val="0003465B"/>
    <w:rsid w:val="0003484C"/>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31A2"/>
    <w:rsid w:val="00054339"/>
    <w:rsid w:val="0005449B"/>
    <w:rsid w:val="0005476D"/>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4C7C"/>
    <w:rsid w:val="00105FBF"/>
    <w:rsid w:val="0010666F"/>
    <w:rsid w:val="001073B8"/>
    <w:rsid w:val="00107851"/>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9B2"/>
    <w:rsid w:val="00180E19"/>
    <w:rsid w:val="00183CB0"/>
    <w:rsid w:val="00183D96"/>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5CE6"/>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B48"/>
    <w:rsid w:val="00202C82"/>
    <w:rsid w:val="0020390F"/>
    <w:rsid w:val="00204C48"/>
    <w:rsid w:val="00204D8F"/>
    <w:rsid w:val="00205658"/>
    <w:rsid w:val="0020595F"/>
    <w:rsid w:val="00205D69"/>
    <w:rsid w:val="00205F5B"/>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0FE8"/>
    <w:rsid w:val="002D10CB"/>
    <w:rsid w:val="002D11A4"/>
    <w:rsid w:val="002D1DD0"/>
    <w:rsid w:val="002D2753"/>
    <w:rsid w:val="002D2CDB"/>
    <w:rsid w:val="002D2DA1"/>
    <w:rsid w:val="002D3181"/>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0E07"/>
    <w:rsid w:val="00331172"/>
    <w:rsid w:val="00332164"/>
    <w:rsid w:val="00332B63"/>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6079A"/>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205"/>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5D7"/>
    <w:rsid w:val="003F38C5"/>
    <w:rsid w:val="003F39A9"/>
    <w:rsid w:val="003F3F2F"/>
    <w:rsid w:val="003F4325"/>
    <w:rsid w:val="003F4FD7"/>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262B4"/>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C13"/>
    <w:rsid w:val="004502D7"/>
    <w:rsid w:val="0045134F"/>
    <w:rsid w:val="00451E2C"/>
    <w:rsid w:val="00452732"/>
    <w:rsid w:val="00452941"/>
    <w:rsid w:val="0045308C"/>
    <w:rsid w:val="00453424"/>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08B2"/>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5608"/>
    <w:rsid w:val="004A5966"/>
    <w:rsid w:val="004A5B71"/>
    <w:rsid w:val="004A751A"/>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5A5A"/>
    <w:rsid w:val="004C6AA0"/>
    <w:rsid w:val="004C6C1C"/>
    <w:rsid w:val="004C7070"/>
    <w:rsid w:val="004D026E"/>
    <w:rsid w:val="004D2167"/>
    <w:rsid w:val="004D24FA"/>
    <w:rsid w:val="004D283A"/>
    <w:rsid w:val="004D28D6"/>
    <w:rsid w:val="004D2F49"/>
    <w:rsid w:val="004D32E5"/>
    <w:rsid w:val="004D374B"/>
    <w:rsid w:val="004D3CFA"/>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F60"/>
    <w:rsid w:val="004F5FA6"/>
    <w:rsid w:val="004F6584"/>
    <w:rsid w:val="004F7370"/>
    <w:rsid w:val="005000E6"/>
    <w:rsid w:val="005004D3"/>
    <w:rsid w:val="0050101F"/>
    <w:rsid w:val="00501217"/>
    <w:rsid w:val="00501EB8"/>
    <w:rsid w:val="00501F53"/>
    <w:rsid w:val="00502040"/>
    <w:rsid w:val="00502123"/>
    <w:rsid w:val="0050268D"/>
    <w:rsid w:val="00502C0A"/>
    <w:rsid w:val="00502DFC"/>
    <w:rsid w:val="00502E2A"/>
    <w:rsid w:val="005031FD"/>
    <w:rsid w:val="00503287"/>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A5D"/>
    <w:rsid w:val="005A6EC0"/>
    <w:rsid w:val="005A74CB"/>
    <w:rsid w:val="005B077E"/>
    <w:rsid w:val="005B18DE"/>
    <w:rsid w:val="005B1CEA"/>
    <w:rsid w:val="005B2E4A"/>
    <w:rsid w:val="005B3CB7"/>
    <w:rsid w:val="005B43AC"/>
    <w:rsid w:val="005B4A7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55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22F0"/>
    <w:rsid w:val="006123E9"/>
    <w:rsid w:val="0061272E"/>
    <w:rsid w:val="00613398"/>
    <w:rsid w:val="00613847"/>
    <w:rsid w:val="00613C2F"/>
    <w:rsid w:val="00613CC9"/>
    <w:rsid w:val="0061475A"/>
    <w:rsid w:val="00614A10"/>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502A2"/>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7D7"/>
    <w:rsid w:val="00671C08"/>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3A48"/>
    <w:rsid w:val="00775252"/>
    <w:rsid w:val="00776924"/>
    <w:rsid w:val="00776FB9"/>
    <w:rsid w:val="00777A41"/>
    <w:rsid w:val="00780897"/>
    <w:rsid w:val="00780E42"/>
    <w:rsid w:val="0078286A"/>
    <w:rsid w:val="00783A14"/>
    <w:rsid w:val="00783E3D"/>
    <w:rsid w:val="0078433A"/>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DD1"/>
    <w:rsid w:val="007A5DEC"/>
    <w:rsid w:val="007A5E24"/>
    <w:rsid w:val="007A7577"/>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E37"/>
    <w:rsid w:val="0086410E"/>
    <w:rsid w:val="00864347"/>
    <w:rsid w:val="0086464F"/>
    <w:rsid w:val="008652D2"/>
    <w:rsid w:val="00865EBB"/>
    <w:rsid w:val="0086634F"/>
    <w:rsid w:val="00866CD3"/>
    <w:rsid w:val="008676AD"/>
    <w:rsid w:val="0086770D"/>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67"/>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0FA6"/>
    <w:rsid w:val="00941D8E"/>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7D7"/>
    <w:rsid w:val="009E4CEA"/>
    <w:rsid w:val="009E564A"/>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76A"/>
    <w:rsid w:val="00A47252"/>
    <w:rsid w:val="00A47566"/>
    <w:rsid w:val="00A47C6A"/>
    <w:rsid w:val="00A47E02"/>
    <w:rsid w:val="00A50D7F"/>
    <w:rsid w:val="00A50FBD"/>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42A6"/>
    <w:rsid w:val="00A74FF7"/>
    <w:rsid w:val="00A76CD9"/>
    <w:rsid w:val="00A77733"/>
    <w:rsid w:val="00A77760"/>
    <w:rsid w:val="00A777B4"/>
    <w:rsid w:val="00A779E3"/>
    <w:rsid w:val="00A80192"/>
    <w:rsid w:val="00A8075D"/>
    <w:rsid w:val="00A807D9"/>
    <w:rsid w:val="00A808CC"/>
    <w:rsid w:val="00A816E6"/>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6A2F"/>
    <w:rsid w:val="00AB7DB4"/>
    <w:rsid w:val="00AC15BF"/>
    <w:rsid w:val="00AC172C"/>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790"/>
    <w:rsid w:val="00C57ED1"/>
    <w:rsid w:val="00C6014C"/>
    <w:rsid w:val="00C606DD"/>
    <w:rsid w:val="00C60850"/>
    <w:rsid w:val="00C60CFB"/>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5EE"/>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2BC"/>
    <w:rsid w:val="00D53A0A"/>
    <w:rsid w:val="00D53B75"/>
    <w:rsid w:val="00D5413D"/>
    <w:rsid w:val="00D55716"/>
    <w:rsid w:val="00D55A46"/>
    <w:rsid w:val="00D55E3B"/>
    <w:rsid w:val="00D5602B"/>
    <w:rsid w:val="00D564B4"/>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55A"/>
    <w:rsid w:val="00DE098D"/>
    <w:rsid w:val="00DE1676"/>
    <w:rsid w:val="00DE2973"/>
    <w:rsid w:val="00DE29DB"/>
    <w:rsid w:val="00DE2B72"/>
    <w:rsid w:val="00DE357C"/>
    <w:rsid w:val="00DE3623"/>
    <w:rsid w:val="00DE3C55"/>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5B31"/>
    <w:rsid w:val="00E061F8"/>
    <w:rsid w:val="00E0625C"/>
    <w:rsid w:val="00E062DF"/>
    <w:rsid w:val="00E078DE"/>
    <w:rsid w:val="00E07FFD"/>
    <w:rsid w:val="00E10651"/>
    <w:rsid w:val="00E12051"/>
    <w:rsid w:val="00E125BE"/>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71C"/>
    <w:rsid w:val="00E87BE0"/>
    <w:rsid w:val="00E9046F"/>
    <w:rsid w:val="00E9148D"/>
    <w:rsid w:val="00E92FA7"/>
    <w:rsid w:val="00E94C1B"/>
    <w:rsid w:val="00E94D80"/>
    <w:rsid w:val="00E952FF"/>
    <w:rsid w:val="00E96B4C"/>
    <w:rsid w:val="00E97172"/>
    <w:rsid w:val="00E97BB9"/>
    <w:rsid w:val="00E97F15"/>
    <w:rsid w:val="00EA118C"/>
    <w:rsid w:val="00EA1A24"/>
    <w:rsid w:val="00EA29E1"/>
    <w:rsid w:val="00EA2E15"/>
    <w:rsid w:val="00EA30F8"/>
    <w:rsid w:val="00EA31CF"/>
    <w:rsid w:val="00EA32B8"/>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45E"/>
    <w:rsid w:val="00ED68CE"/>
    <w:rsid w:val="00ED707D"/>
    <w:rsid w:val="00ED7635"/>
    <w:rsid w:val="00ED76A6"/>
    <w:rsid w:val="00EE0872"/>
    <w:rsid w:val="00EE0C5D"/>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944"/>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7B3AF-2A5E-48AF-8EDB-CCBE7568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168</Pages>
  <Words>47608</Words>
  <Characters>271369</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318341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2014-10-29T13:52:00Z</dcterms:created>
  <dcterms:modified xsi:type="dcterms:W3CDTF">2014-11-01T22:43:00Z</dcterms:modified>
</cp:coreProperties>
</file>